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eastAsiaTheme="minorEastAsia"/>
          <w:sz w:val="44"/>
          <w:szCs w:val="52"/>
          <w:lang w:val="en-US" w:eastAsia="zh-CN"/>
        </w:rPr>
      </w:pPr>
      <w:r>
        <w:rPr>
          <w:rFonts w:hint="eastAsia"/>
          <w:sz w:val="44"/>
          <w:szCs w:val="52"/>
          <w:lang w:val="en-US" w:eastAsia="zh-CN"/>
        </w:rPr>
        <w:t>第一篇</w:t>
      </w:r>
    </w:p>
    <w:p>
      <w:pPr>
        <w:pStyle w:val="4"/>
        <w:rPr>
          <w:rFonts w:hint="eastAsia"/>
        </w:rPr>
      </w:pPr>
      <w:r>
        <w:rPr>
          <w:rFonts w:hint="eastAsia"/>
        </w:rPr>
        <w:t>攀岩高手们咬紧牙关你争我夺</w:t>
      </w:r>
      <w:r>
        <w:rPr>
          <w:rFonts w:hint="eastAsia"/>
          <w:lang w:eastAsia="zh-CN"/>
        </w:rPr>
        <w:t>，</w:t>
      </w:r>
      <w:r>
        <w:rPr>
          <w:rFonts w:hint="eastAsia"/>
        </w:rPr>
        <w:t>半山腰的时候体能透支全靠意志在硬扛</w:t>
      </w:r>
      <w:r>
        <w:rPr>
          <w:rFonts w:hint="eastAsia"/>
          <w:lang w:eastAsia="zh-CN"/>
        </w:rPr>
        <w:t>，</w:t>
      </w:r>
      <w:r>
        <w:rPr>
          <w:rFonts w:hint="eastAsia"/>
        </w:rPr>
        <w:t>突然下面有人喊哥们</w:t>
      </w:r>
    </w:p>
    <w:p>
      <w:pPr>
        <w:pStyle w:val="4"/>
        <w:rPr>
          <w:rFonts w:hint="eastAsia"/>
        </w:rPr>
      </w:pPr>
      <w:r>
        <w:rPr>
          <w:rFonts w:hint="eastAsia"/>
        </w:rPr>
        <w:t>这边有电梯</w:t>
      </w:r>
      <w:r>
        <w:rPr>
          <w:rFonts w:hint="eastAsia"/>
          <w:lang w:eastAsia="zh-CN"/>
        </w:rPr>
        <w:t>，</w:t>
      </w:r>
      <w:r>
        <w:rPr>
          <w:rFonts w:hint="eastAsia"/>
        </w:rPr>
        <w:t>这个就是光刻巨头阿斯麦尔的崛起故事</w:t>
      </w:r>
    </w:p>
    <w:p>
      <w:pPr>
        <w:pStyle w:val="4"/>
        <w:rPr>
          <w:rFonts w:hint="eastAsia"/>
        </w:rPr>
      </w:pPr>
      <w:r>
        <w:rPr>
          <w:rFonts w:hint="eastAsia"/>
        </w:rPr>
        <w:t>商业是一个漫长的马拉松先发不一定是优势</w:t>
      </w:r>
      <w:r>
        <w:rPr>
          <w:rFonts w:hint="eastAsia"/>
          <w:lang w:eastAsia="zh-CN"/>
        </w:rPr>
        <w:t>，</w:t>
      </w:r>
      <w:r>
        <w:rPr>
          <w:rFonts w:hint="eastAsia"/>
        </w:rPr>
        <w:t>也可能意味着严重的先行者惩罚</w:t>
      </w:r>
    </w:p>
    <w:p>
      <w:pPr>
        <w:pStyle w:val="4"/>
        <w:rPr>
          <w:rFonts w:hint="eastAsia"/>
        </w:rPr>
      </w:pPr>
      <w:r>
        <w:rPr>
          <w:rFonts w:hint="eastAsia"/>
        </w:rPr>
        <w:t>光刻机曾经是尼康的天下</w:t>
      </w:r>
      <w:r>
        <w:rPr>
          <w:rFonts w:hint="eastAsia"/>
          <w:lang w:eastAsia="zh-CN"/>
        </w:rPr>
        <w:t>，</w:t>
      </w:r>
      <w:r>
        <w:rPr>
          <w:rFonts w:hint="eastAsia"/>
        </w:rPr>
        <w:t>阿斯麦尔是个名不见经传的小厂</w:t>
      </w:r>
    </w:p>
    <w:p>
      <w:pPr>
        <w:pStyle w:val="4"/>
        <w:rPr>
          <w:rFonts w:hint="eastAsia"/>
        </w:rPr>
      </w:pPr>
      <w:r>
        <w:rPr>
          <w:rFonts w:hint="eastAsia"/>
        </w:rPr>
        <w:t>别人吃肉他喝一点汤</w:t>
      </w:r>
      <w:r>
        <w:rPr>
          <w:rFonts w:hint="eastAsia"/>
          <w:lang w:eastAsia="zh-CN"/>
        </w:rPr>
        <w:t>，</w:t>
      </w:r>
      <w:r>
        <w:rPr>
          <w:rFonts w:hint="eastAsia"/>
        </w:rPr>
        <w:t>吃不饱但是也饿不着一直</w:t>
      </w:r>
      <w:r>
        <w:rPr>
          <w:rFonts w:hint="eastAsia"/>
          <w:lang w:eastAsia="zh-CN"/>
        </w:rPr>
        <w:t>不瘟不火，</w:t>
      </w:r>
      <w:r>
        <w:rPr>
          <w:rFonts w:hint="eastAsia"/>
        </w:rPr>
        <w:t>直到一次契机的出现</w:t>
      </w:r>
      <w:r>
        <w:rPr>
          <w:rFonts w:hint="eastAsia"/>
          <w:lang w:eastAsia="zh-CN"/>
        </w:rPr>
        <w:t>，</w:t>
      </w:r>
      <w:r>
        <w:rPr>
          <w:rFonts w:hint="eastAsia"/>
        </w:rPr>
        <w:t>我们知道光刻机是生产芯片的</w:t>
      </w:r>
      <w:r>
        <w:rPr>
          <w:rFonts w:hint="eastAsia"/>
          <w:lang w:eastAsia="zh-CN"/>
        </w:rPr>
        <w:t>，</w:t>
      </w:r>
      <w:r>
        <w:rPr>
          <w:rFonts w:hint="eastAsia"/>
        </w:rPr>
        <w:t>原理就是用光来雕刻电路图</w:t>
      </w:r>
      <w:r>
        <w:rPr>
          <w:rFonts w:hint="eastAsia"/>
          <w:lang w:eastAsia="zh-CN"/>
        </w:rPr>
        <w:t>，</w:t>
      </w:r>
      <w:r>
        <w:rPr>
          <w:rFonts w:hint="eastAsia"/>
        </w:rPr>
        <w:t>光越细刻的东西就越多芯片就越强</w:t>
      </w:r>
    </w:p>
    <w:p>
      <w:pPr>
        <w:pStyle w:val="4"/>
        <w:rPr>
          <w:rFonts w:hint="eastAsia"/>
        </w:rPr>
      </w:pPr>
      <w:r>
        <w:rPr>
          <w:rFonts w:hint="eastAsia"/>
        </w:rPr>
        <w:t>问题是细不下去了</w:t>
      </w:r>
      <w:r>
        <w:rPr>
          <w:rFonts w:hint="eastAsia"/>
          <w:lang w:eastAsia="zh-CN"/>
        </w:rPr>
        <w:t>，</w:t>
      </w:r>
      <w:r>
        <w:rPr>
          <w:rFonts w:hint="eastAsia"/>
        </w:rPr>
        <w:t>怎么办呢</w:t>
      </w:r>
    </w:p>
    <w:p>
      <w:pPr>
        <w:pStyle w:val="4"/>
        <w:rPr>
          <w:rFonts w:hint="eastAsia"/>
        </w:rPr>
      </w:pPr>
      <w:r>
        <w:rPr>
          <w:rFonts w:hint="eastAsia"/>
        </w:rPr>
        <w:t>大家不停</w:t>
      </w:r>
      <w:r>
        <w:rPr>
          <w:rFonts w:hint="eastAsia"/>
          <w:lang w:eastAsia="zh-CN"/>
        </w:rPr>
        <w:t>地</w:t>
      </w:r>
      <w:r>
        <w:rPr>
          <w:rFonts w:hint="eastAsia"/>
        </w:rPr>
        <w:t>缩短波长</w:t>
      </w:r>
      <w:r>
        <w:rPr>
          <w:rFonts w:hint="eastAsia"/>
          <w:lang w:eastAsia="zh-CN"/>
        </w:rPr>
        <w:t>，</w:t>
      </w:r>
      <w:r>
        <w:rPr>
          <w:rFonts w:hint="eastAsia"/>
        </w:rPr>
        <w:t>但是到193纳米的时候出现了瓶颈</w:t>
      </w:r>
      <w:r>
        <w:rPr>
          <w:rFonts w:hint="eastAsia"/>
          <w:lang w:eastAsia="zh-CN"/>
        </w:rPr>
        <w:t>，</w:t>
      </w:r>
      <w:r>
        <w:rPr>
          <w:rFonts w:hint="eastAsia"/>
        </w:rPr>
        <w:t>想缩短到157纳米却发现怎么也无法突破</w:t>
      </w:r>
      <w:r>
        <w:rPr>
          <w:rFonts w:hint="eastAsia"/>
          <w:lang w:eastAsia="zh-CN"/>
        </w:rPr>
        <w:t>，</w:t>
      </w:r>
      <w:r>
        <w:rPr>
          <w:rFonts w:hint="eastAsia"/>
        </w:rPr>
        <w:t>为了攻克难关几乎整个半导体行业都参与进来</w:t>
      </w:r>
      <w:r>
        <w:rPr>
          <w:rFonts w:hint="eastAsia"/>
          <w:lang w:eastAsia="zh-CN"/>
        </w:rPr>
        <w:t>，</w:t>
      </w:r>
      <w:r>
        <w:rPr>
          <w:rFonts w:hint="eastAsia"/>
        </w:rPr>
        <w:t>砸了数十亿美金无数的人力物力集在两个方案</w:t>
      </w:r>
      <w:r>
        <w:rPr>
          <w:rFonts w:hint="eastAsia"/>
          <w:lang w:eastAsia="zh-CN"/>
        </w:rPr>
        <w:t>，</w:t>
      </w:r>
      <w:r>
        <w:rPr>
          <w:rFonts w:hint="eastAsia"/>
        </w:rPr>
        <w:t>一个是尼康的稳健方案</w:t>
      </w:r>
      <w:r>
        <w:rPr>
          <w:rFonts w:hint="eastAsia"/>
          <w:lang w:eastAsia="zh-CN"/>
        </w:rPr>
        <w:t>，</w:t>
      </w:r>
      <w:r>
        <w:rPr>
          <w:rFonts w:hint="eastAsia"/>
        </w:rPr>
        <w:t>就是还用现在的技术升级到157纳米的F2激光</w:t>
      </w:r>
      <w:r>
        <w:rPr>
          <w:rFonts w:hint="eastAsia"/>
          <w:lang w:eastAsia="zh-CN"/>
        </w:rPr>
        <w:t>；</w:t>
      </w:r>
      <w:r>
        <w:rPr>
          <w:rFonts w:hint="eastAsia"/>
        </w:rPr>
        <w:t>一个是联盟的激进方案</w:t>
      </w:r>
      <w:r>
        <w:rPr>
          <w:rFonts w:hint="eastAsia"/>
          <w:lang w:eastAsia="zh-CN"/>
        </w:rPr>
        <w:t>，</w:t>
      </w:r>
      <w:r>
        <w:rPr>
          <w:rFonts w:hint="eastAsia"/>
        </w:rPr>
        <w:t>直接采用全新光源跳过157纳米直接到达10纳米级别</w:t>
      </w:r>
      <w:r>
        <w:rPr>
          <w:rFonts w:hint="eastAsia"/>
          <w:lang w:eastAsia="zh-CN"/>
        </w:rPr>
        <w:t>，</w:t>
      </w:r>
      <w:r>
        <w:rPr>
          <w:rFonts w:hint="eastAsia"/>
        </w:rPr>
        <w:t>但是商业是要考虑成本的</w:t>
      </w:r>
      <w:r>
        <w:rPr>
          <w:rFonts w:hint="eastAsia"/>
          <w:lang w:eastAsia="zh-CN"/>
        </w:rPr>
        <w:t>，</w:t>
      </w:r>
      <w:r>
        <w:rPr>
          <w:rFonts w:hint="eastAsia"/>
        </w:rPr>
        <w:t>这两个方案在当时看来</w:t>
      </w:r>
      <w:r>
        <w:rPr>
          <w:rFonts w:hint="eastAsia"/>
          <w:lang w:eastAsia="zh-CN"/>
        </w:rPr>
        <w:t>，</w:t>
      </w:r>
      <w:r>
        <w:rPr>
          <w:rFonts w:hint="eastAsia"/>
        </w:rPr>
        <w:t>要么成本太高要么难度太大</w:t>
      </w:r>
      <w:r>
        <w:rPr>
          <w:rFonts w:hint="eastAsia"/>
          <w:lang w:eastAsia="zh-CN"/>
        </w:rPr>
        <w:t>。</w:t>
      </w:r>
      <w:r>
        <w:rPr>
          <w:rFonts w:hint="eastAsia"/>
        </w:rPr>
        <w:t>所有人都要咬牙硬扛的时候</w:t>
      </w:r>
      <w:r>
        <w:rPr>
          <w:rFonts w:hint="eastAsia"/>
          <w:lang w:eastAsia="zh-CN"/>
        </w:rPr>
        <w:t>，</w:t>
      </w:r>
      <w:r>
        <w:rPr>
          <w:rFonts w:hint="eastAsia"/>
        </w:rPr>
        <w:t>当时的台积电副总经理林本坚</w:t>
      </w:r>
      <w:r>
        <w:rPr>
          <w:rFonts w:hint="eastAsia"/>
          <w:lang w:eastAsia="zh-CN"/>
        </w:rPr>
        <w:t>，</w:t>
      </w:r>
      <w:r>
        <w:rPr>
          <w:rFonts w:hint="eastAsia"/>
        </w:rPr>
        <w:t>提出了一个天马行空的想法</w:t>
      </w:r>
      <w:r>
        <w:rPr>
          <w:rFonts w:hint="eastAsia"/>
          <w:lang w:eastAsia="zh-CN"/>
        </w:rPr>
        <w:t>，</w:t>
      </w:r>
      <w:r>
        <w:rPr>
          <w:rFonts w:hint="eastAsia"/>
        </w:rPr>
        <w:t>能不能既不换光源也不升级</w:t>
      </w:r>
      <w:r>
        <w:rPr>
          <w:rFonts w:hint="eastAsia"/>
          <w:lang w:eastAsia="zh-CN"/>
        </w:rPr>
        <w:t>，</w:t>
      </w:r>
      <w:r>
        <w:rPr>
          <w:rFonts w:hint="eastAsia"/>
        </w:rPr>
        <w:t>不就是把光变细</w:t>
      </w:r>
      <w:r>
        <w:rPr>
          <w:rFonts w:hint="eastAsia"/>
          <w:lang w:eastAsia="zh-CN"/>
        </w:rPr>
        <w:t>，</w:t>
      </w:r>
      <w:r>
        <w:rPr>
          <w:rFonts w:hint="eastAsia"/>
        </w:rPr>
        <w:t>通过水折射一下不就细了</w:t>
      </w:r>
      <w:r>
        <w:rPr>
          <w:rFonts w:hint="eastAsia"/>
          <w:lang w:eastAsia="zh-CN"/>
        </w:rPr>
        <w:t>，</w:t>
      </w:r>
      <w:r>
        <w:rPr>
          <w:rFonts w:hint="eastAsia"/>
        </w:rPr>
        <w:t>为什么一定要在空气里传播</w:t>
      </w:r>
      <w:r>
        <w:rPr>
          <w:rFonts w:hint="eastAsia"/>
          <w:lang w:eastAsia="zh-CN"/>
        </w:rPr>
        <w:t>，</w:t>
      </w:r>
      <w:r>
        <w:rPr>
          <w:rFonts w:hint="eastAsia"/>
        </w:rPr>
        <w:t>193纳米除1.4的折射率等于132纳米远超157纳米</w:t>
      </w:r>
    </w:p>
    <w:p>
      <w:pPr>
        <w:pStyle w:val="4"/>
        <w:rPr>
          <w:rFonts w:hint="eastAsia"/>
        </w:rPr>
      </w:pPr>
      <w:r>
        <w:rPr>
          <w:rFonts w:hint="eastAsia"/>
        </w:rPr>
        <w:t>成本低难度低</w:t>
      </w:r>
      <w:r>
        <w:rPr>
          <w:rFonts w:hint="eastAsia"/>
          <w:lang w:eastAsia="zh-CN"/>
        </w:rPr>
        <w:t>，</w:t>
      </w:r>
      <w:r>
        <w:rPr>
          <w:rFonts w:hint="eastAsia"/>
        </w:rPr>
        <w:t>落地性高设备无需大改</w:t>
      </w:r>
      <w:r>
        <w:rPr>
          <w:rFonts w:hint="eastAsia"/>
          <w:lang w:eastAsia="zh-CN"/>
        </w:rPr>
        <w:t>，</w:t>
      </w:r>
      <w:r>
        <w:rPr>
          <w:rFonts w:hint="eastAsia"/>
        </w:rPr>
        <w:t>想办法把空气换成水攻克介质难关就行了</w:t>
      </w:r>
    </w:p>
    <w:p>
      <w:pPr>
        <w:pStyle w:val="4"/>
        <w:rPr>
          <w:rFonts w:hint="eastAsia"/>
        </w:rPr>
      </w:pPr>
      <w:r>
        <w:rPr>
          <w:rFonts w:hint="eastAsia"/>
        </w:rPr>
        <w:t>更进一步</w:t>
      </w:r>
      <w:r>
        <w:rPr>
          <w:rFonts w:hint="eastAsia"/>
          <w:lang w:eastAsia="zh-CN"/>
        </w:rPr>
        <w:t>，</w:t>
      </w:r>
      <w:r>
        <w:rPr>
          <w:rFonts w:hint="eastAsia"/>
        </w:rPr>
        <w:t>如果原理跑通的话</w:t>
      </w:r>
      <w:r>
        <w:rPr>
          <w:rFonts w:hint="eastAsia"/>
          <w:lang w:eastAsia="zh-CN"/>
        </w:rPr>
        <w:t>，</w:t>
      </w:r>
      <w:r>
        <w:rPr>
          <w:rFonts w:hint="eastAsia"/>
        </w:rPr>
        <w:t>换成折射率更高的液体</w:t>
      </w:r>
      <w:r>
        <w:rPr>
          <w:rFonts w:hint="eastAsia"/>
          <w:lang w:eastAsia="zh-CN"/>
        </w:rPr>
        <w:t>，</w:t>
      </w:r>
      <w:r>
        <w:rPr>
          <w:rFonts w:hint="eastAsia"/>
        </w:rPr>
        <w:t>理论上还能继续辨析</w:t>
      </w:r>
      <w:r>
        <w:rPr>
          <w:rFonts w:hint="eastAsia"/>
          <w:lang w:eastAsia="zh-CN"/>
        </w:rPr>
        <w:t>，</w:t>
      </w:r>
      <w:r>
        <w:rPr>
          <w:rFonts w:hint="eastAsia"/>
        </w:rPr>
        <w:t>可扩展性也</w:t>
      </w:r>
      <w:r>
        <w:rPr>
          <w:rFonts w:hint="eastAsia"/>
          <w:lang w:eastAsia="zh-CN"/>
        </w:rPr>
        <w:t>非常</w:t>
      </w:r>
      <w:r>
        <w:rPr>
          <w:rFonts w:hint="eastAsia"/>
        </w:rPr>
        <w:t>好</w:t>
      </w:r>
    </w:p>
    <w:p>
      <w:pPr>
        <w:pStyle w:val="4"/>
        <w:rPr>
          <w:rFonts w:hint="eastAsia"/>
        </w:rPr>
      </w:pPr>
      <w:r>
        <w:rPr>
          <w:rFonts w:hint="eastAsia"/>
        </w:rPr>
        <w:t>这下很多人就不开心了</w:t>
      </w:r>
      <w:r>
        <w:rPr>
          <w:rFonts w:hint="eastAsia"/>
          <w:lang w:eastAsia="zh-CN"/>
        </w:rPr>
        <w:t>，</w:t>
      </w:r>
      <w:r>
        <w:rPr>
          <w:rFonts w:hint="eastAsia"/>
        </w:rPr>
        <w:t>凭什么我们辛辛苦苦爬山</w:t>
      </w:r>
      <w:r>
        <w:rPr>
          <w:rFonts w:hint="eastAsia"/>
          <w:lang w:eastAsia="zh-CN"/>
        </w:rPr>
        <w:t>，</w:t>
      </w:r>
      <w:r>
        <w:rPr>
          <w:rFonts w:hint="eastAsia"/>
        </w:rPr>
        <w:t>你按个电梯就上来了</w:t>
      </w:r>
      <w:r>
        <w:rPr>
          <w:rFonts w:hint="eastAsia"/>
          <w:lang w:eastAsia="zh-CN"/>
        </w:rPr>
        <w:t>，</w:t>
      </w:r>
      <w:r>
        <w:rPr>
          <w:rFonts w:hint="eastAsia"/>
        </w:rPr>
        <w:t>凭什么我们投入了海量的人力物力</w:t>
      </w:r>
      <w:r>
        <w:rPr>
          <w:rFonts w:hint="eastAsia"/>
          <w:lang w:eastAsia="zh-CN"/>
        </w:rPr>
        <w:t>，</w:t>
      </w:r>
      <w:r>
        <w:rPr>
          <w:rFonts w:hint="eastAsia"/>
        </w:rPr>
        <w:t>你改个介质就行了</w:t>
      </w:r>
      <w:r>
        <w:rPr>
          <w:rFonts w:hint="eastAsia"/>
          <w:lang w:eastAsia="zh-CN"/>
        </w:rPr>
        <w:t>，</w:t>
      </w:r>
      <w:r>
        <w:rPr>
          <w:rFonts w:hint="eastAsia"/>
        </w:rPr>
        <w:t>你不要过来搅局</w:t>
      </w:r>
    </w:p>
    <w:p>
      <w:pPr>
        <w:pStyle w:val="4"/>
        <w:rPr>
          <w:rFonts w:hint="eastAsia"/>
        </w:rPr>
      </w:pPr>
      <w:r>
        <w:rPr>
          <w:rFonts w:hint="eastAsia"/>
        </w:rPr>
        <w:t>于是林本健就发表了很多论文来消除疑虑论证可行性</w:t>
      </w:r>
      <w:r>
        <w:rPr>
          <w:rFonts w:hint="eastAsia"/>
          <w:lang w:eastAsia="zh-CN"/>
        </w:rPr>
        <w:t>，</w:t>
      </w:r>
      <w:r>
        <w:rPr>
          <w:rFonts w:hint="eastAsia"/>
        </w:rPr>
        <w:t>尝试说服各个大厂采用这个以水为介质的方案</w:t>
      </w:r>
      <w:r>
        <w:rPr>
          <w:rFonts w:hint="eastAsia"/>
          <w:lang w:eastAsia="zh-CN"/>
        </w:rPr>
        <w:t>，</w:t>
      </w:r>
      <w:r>
        <w:rPr>
          <w:rFonts w:hint="eastAsia"/>
        </w:rPr>
        <w:t>但基本上都被拒绝</w:t>
      </w:r>
      <w:r>
        <w:rPr>
          <w:rFonts w:hint="eastAsia"/>
          <w:lang w:eastAsia="zh-CN"/>
        </w:rPr>
        <w:t>，</w:t>
      </w:r>
      <w:r>
        <w:rPr>
          <w:rFonts w:hint="eastAsia"/>
        </w:rPr>
        <w:t>毕竟大家没日没夜投入了这么多</w:t>
      </w:r>
      <w:r>
        <w:rPr>
          <w:rFonts w:hint="eastAsia"/>
          <w:lang w:eastAsia="zh-CN"/>
        </w:rPr>
        <w:t>，</w:t>
      </w:r>
      <w:r>
        <w:rPr>
          <w:rFonts w:hint="eastAsia"/>
        </w:rPr>
        <w:t>突然要作废了改走另外一条路</w:t>
      </w:r>
      <w:r>
        <w:rPr>
          <w:rFonts w:hint="eastAsia"/>
          <w:lang w:eastAsia="zh-CN"/>
        </w:rPr>
        <w:t>，</w:t>
      </w:r>
      <w:r>
        <w:rPr>
          <w:rFonts w:hint="eastAsia"/>
        </w:rPr>
        <w:t>情感上不太能够接受</w:t>
      </w:r>
      <w:r>
        <w:rPr>
          <w:rFonts w:hint="eastAsia"/>
          <w:lang w:eastAsia="zh-CN"/>
        </w:rPr>
        <w:t>，</w:t>
      </w:r>
      <w:r>
        <w:rPr>
          <w:rFonts w:hint="eastAsia"/>
        </w:rPr>
        <w:t>最后只有阿斯玛尔同意了</w:t>
      </w:r>
      <w:r>
        <w:rPr>
          <w:rFonts w:hint="eastAsia"/>
          <w:lang w:eastAsia="zh-CN"/>
        </w:rPr>
        <w:t>，</w:t>
      </w:r>
      <w:r>
        <w:rPr>
          <w:rFonts w:hint="eastAsia"/>
        </w:rPr>
        <w:t>一方面他是一个小厂调头方便没有那么多顾虑</w:t>
      </w:r>
      <w:r>
        <w:rPr>
          <w:rFonts w:hint="eastAsia"/>
          <w:lang w:eastAsia="zh-CN"/>
        </w:rPr>
        <w:t>，</w:t>
      </w:r>
      <w:r>
        <w:rPr>
          <w:rFonts w:hint="eastAsia"/>
        </w:rPr>
        <w:t>巨头们都已经到半山腰了</w:t>
      </w:r>
      <w:r>
        <w:rPr>
          <w:rFonts w:hint="eastAsia"/>
          <w:lang w:eastAsia="zh-CN"/>
        </w:rPr>
        <w:t>，</w:t>
      </w:r>
      <w:r>
        <w:rPr>
          <w:rFonts w:hint="eastAsia"/>
        </w:rPr>
        <w:t>他还在下面系鞋带</w:t>
      </w:r>
      <w:r>
        <w:rPr>
          <w:rFonts w:hint="eastAsia"/>
          <w:lang w:eastAsia="zh-CN"/>
        </w:rPr>
        <w:t>，</w:t>
      </w:r>
      <w:r>
        <w:rPr>
          <w:rFonts w:hint="eastAsia"/>
        </w:rPr>
        <w:t>所以就试一下</w:t>
      </w:r>
      <w:r>
        <w:rPr>
          <w:rFonts w:hint="eastAsia"/>
          <w:lang w:eastAsia="zh-CN"/>
        </w:rPr>
        <w:t>。</w:t>
      </w:r>
      <w:r>
        <w:rPr>
          <w:rFonts w:hint="eastAsia"/>
        </w:rPr>
        <w:t>万一电梯可以用</w:t>
      </w:r>
      <w:r>
        <w:rPr>
          <w:rFonts w:hint="eastAsia"/>
          <w:lang w:eastAsia="zh-CN"/>
        </w:rPr>
        <w:t>，</w:t>
      </w:r>
      <w:r>
        <w:rPr>
          <w:rFonts w:hint="eastAsia"/>
        </w:rPr>
        <w:t>另一方面是利益驱动</w:t>
      </w:r>
      <w:r>
        <w:rPr>
          <w:rFonts w:hint="eastAsia"/>
          <w:lang w:eastAsia="zh-CN"/>
        </w:rPr>
        <w:t>，</w:t>
      </w:r>
      <w:r>
        <w:rPr>
          <w:rFonts w:hint="eastAsia"/>
        </w:rPr>
        <w:t>阿斯马尔仔细分析过市场需求</w:t>
      </w:r>
      <w:r>
        <w:rPr>
          <w:rFonts w:hint="eastAsia"/>
          <w:lang w:eastAsia="zh-CN"/>
        </w:rPr>
        <w:t>，</w:t>
      </w:r>
      <w:r>
        <w:rPr>
          <w:rFonts w:hint="eastAsia"/>
        </w:rPr>
        <w:t>发现搞定新技术的话</w:t>
      </w:r>
      <w:r>
        <w:rPr>
          <w:rFonts w:hint="eastAsia"/>
          <w:lang w:eastAsia="zh-CN"/>
        </w:rPr>
        <w:t>，</w:t>
      </w:r>
      <w:r>
        <w:rPr>
          <w:rFonts w:hint="eastAsia"/>
        </w:rPr>
        <w:t>拿下两个龙头客户的概率</w:t>
      </w:r>
      <w:r>
        <w:rPr>
          <w:rFonts w:hint="eastAsia"/>
          <w:lang w:eastAsia="zh-CN"/>
        </w:rPr>
        <w:t>非常</w:t>
      </w:r>
      <w:r>
        <w:rPr>
          <w:rFonts w:hint="eastAsia"/>
        </w:rPr>
        <w:t>大</w:t>
      </w:r>
      <w:r>
        <w:rPr>
          <w:rFonts w:hint="eastAsia"/>
          <w:lang w:eastAsia="zh-CN"/>
        </w:rPr>
        <w:t>，</w:t>
      </w:r>
      <w:r>
        <w:rPr>
          <w:rFonts w:hint="eastAsia"/>
        </w:rPr>
        <w:t>也就说销量不用愁</w:t>
      </w:r>
      <w:r>
        <w:rPr>
          <w:rFonts w:hint="eastAsia"/>
          <w:lang w:eastAsia="zh-CN"/>
        </w:rPr>
        <w:t>，</w:t>
      </w:r>
      <w:r>
        <w:rPr>
          <w:rFonts w:hint="eastAsia"/>
        </w:rPr>
        <w:t>于是才决定采用的</w:t>
      </w:r>
      <w:r>
        <w:rPr>
          <w:rFonts w:hint="eastAsia"/>
          <w:lang w:eastAsia="zh-CN"/>
        </w:rPr>
        <w:t>，</w:t>
      </w:r>
      <w:r>
        <w:rPr>
          <w:rFonts w:hint="eastAsia"/>
        </w:rPr>
        <w:t>结果就是我们看到的阿斯迈尔</w:t>
      </w:r>
      <w:r>
        <w:rPr>
          <w:rFonts w:hint="eastAsia"/>
          <w:lang w:eastAsia="zh-CN"/>
        </w:rPr>
        <w:t>异</w:t>
      </w:r>
      <w:r>
        <w:rPr>
          <w:rFonts w:hint="eastAsia"/>
        </w:rPr>
        <w:t>军突起</w:t>
      </w:r>
    </w:p>
    <w:p>
      <w:pPr>
        <w:pStyle w:val="4"/>
        <w:rPr>
          <w:rFonts w:hint="eastAsia"/>
        </w:rPr>
      </w:pPr>
      <w:r>
        <w:rPr>
          <w:rFonts w:hint="eastAsia"/>
          <w:lang w:eastAsia="zh-CN"/>
        </w:rPr>
        <w:t>2004年</w:t>
      </w:r>
      <w:r>
        <w:rPr>
          <w:rFonts w:hint="eastAsia"/>
        </w:rPr>
        <w:t>新产品研发成功击败尼康</w:t>
      </w:r>
      <w:r>
        <w:rPr>
          <w:rFonts w:hint="eastAsia"/>
          <w:lang w:eastAsia="zh-CN"/>
        </w:rPr>
        <w:t>，2009年</w:t>
      </w:r>
      <w:r>
        <w:rPr>
          <w:rFonts w:hint="eastAsia"/>
        </w:rPr>
        <w:t>阿斯迈尔占据70%的份额而尼康则变成了行业小弟</w:t>
      </w:r>
    </w:p>
    <w:p>
      <w:pPr>
        <w:pStyle w:val="4"/>
        <w:rPr>
          <w:rFonts w:hint="eastAsia"/>
        </w:rPr>
      </w:pPr>
      <w:r>
        <w:rPr>
          <w:rFonts w:hint="eastAsia"/>
        </w:rPr>
        <w:t>船越大内部阻力就越大</w:t>
      </w:r>
      <w:r>
        <w:rPr>
          <w:rFonts w:hint="eastAsia"/>
          <w:lang w:eastAsia="zh-CN"/>
        </w:rPr>
        <w:t>，</w:t>
      </w:r>
      <w:r>
        <w:rPr>
          <w:rFonts w:hint="eastAsia"/>
        </w:rPr>
        <w:t>临时调头就越难</w:t>
      </w:r>
      <w:r>
        <w:rPr>
          <w:rFonts w:hint="eastAsia"/>
          <w:lang w:eastAsia="zh-CN"/>
        </w:rPr>
        <w:t>，</w:t>
      </w:r>
      <w:r>
        <w:rPr>
          <w:rFonts w:hint="eastAsia"/>
        </w:rPr>
        <w:t>自我革命就越不可能</w:t>
      </w:r>
    </w:p>
    <w:p>
      <w:pPr>
        <w:pStyle w:val="4"/>
        <w:rPr>
          <w:rFonts w:hint="eastAsia"/>
        </w:rPr>
      </w:pPr>
      <w:r>
        <w:rPr>
          <w:rFonts w:hint="eastAsia"/>
        </w:rPr>
        <w:t>从来没有人规定赛道必须得是一维的</w:t>
      </w:r>
      <w:r>
        <w:rPr>
          <w:rFonts w:hint="eastAsia"/>
          <w:lang w:eastAsia="zh-CN"/>
        </w:rPr>
        <w:t>，</w:t>
      </w:r>
      <w:r>
        <w:rPr>
          <w:rFonts w:hint="eastAsia"/>
        </w:rPr>
        <w:t>追赶一定得是线性的</w:t>
      </w:r>
    </w:p>
    <w:p>
      <w:pPr>
        <w:pStyle w:val="4"/>
        <w:rPr>
          <w:rFonts w:hint="eastAsia"/>
        </w:rPr>
      </w:pPr>
      <w:r>
        <w:rPr>
          <w:rFonts w:hint="eastAsia"/>
        </w:rPr>
        <w:t>看得见的对手是堡垒</w:t>
      </w:r>
      <w:r>
        <w:rPr>
          <w:rFonts w:hint="eastAsia"/>
          <w:lang w:eastAsia="zh-CN"/>
        </w:rPr>
        <w:t>，</w:t>
      </w:r>
      <w:r>
        <w:rPr>
          <w:rFonts w:hint="eastAsia"/>
        </w:rPr>
        <w:t>看不见的对手是刺客</w:t>
      </w:r>
      <w:r>
        <w:rPr>
          <w:rFonts w:hint="eastAsia"/>
          <w:lang w:eastAsia="zh-CN"/>
        </w:rPr>
        <w:t>，</w:t>
      </w:r>
      <w:r>
        <w:rPr>
          <w:rFonts w:hint="eastAsia"/>
        </w:rPr>
        <w:t>意识到危险的时候</w:t>
      </w:r>
      <w:r>
        <w:rPr>
          <w:rFonts w:hint="eastAsia"/>
          <w:lang w:eastAsia="zh-CN"/>
        </w:rPr>
        <w:t>，</w:t>
      </w:r>
      <w:r>
        <w:rPr>
          <w:rFonts w:hint="eastAsia"/>
        </w:rPr>
        <w:t>往往已经就来不及了</w:t>
      </w:r>
    </w:p>
    <w:p>
      <w:pPr>
        <w:pStyle w:val="2"/>
        <w:bidi w:val="0"/>
        <w:jc w:val="center"/>
        <w:rPr>
          <w:rFonts w:hint="default" w:eastAsiaTheme="minorEastAsia"/>
          <w:lang w:val="en-US" w:eastAsia="zh-CN"/>
        </w:rPr>
      </w:pPr>
      <w:r>
        <w:rPr>
          <w:rFonts w:hint="eastAsia"/>
        </w:rPr>
        <w:br w:type="page"/>
      </w:r>
      <w:r>
        <w:rPr>
          <w:rFonts w:hint="eastAsia"/>
          <w:lang w:val="en-US" w:eastAsia="zh-CN"/>
        </w:rPr>
        <w:t>第二篇</w:t>
      </w:r>
    </w:p>
    <w:p>
      <w:pPr>
        <w:pStyle w:val="4"/>
        <w:rPr>
          <w:rFonts w:hint="eastAsia"/>
        </w:rPr>
      </w:pPr>
      <w:r>
        <w:rPr>
          <w:rFonts w:hint="eastAsia"/>
        </w:rPr>
        <w:t>赌王说赌博是一个娱乐而已不可以过分</w:t>
      </w:r>
      <w:r>
        <w:rPr>
          <w:rFonts w:hint="eastAsia"/>
          <w:lang w:eastAsia="zh-CN"/>
        </w:rPr>
        <w:t>，</w:t>
      </w:r>
      <w:r>
        <w:rPr>
          <w:rFonts w:hint="eastAsia"/>
        </w:rPr>
        <w:t>因为你赢不了他</w:t>
      </w:r>
    </w:p>
    <w:p>
      <w:pPr>
        <w:pStyle w:val="4"/>
        <w:rPr>
          <w:rFonts w:hint="eastAsia"/>
        </w:rPr>
      </w:pPr>
      <w:r>
        <w:rPr>
          <w:rFonts w:hint="eastAsia"/>
        </w:rPr>
        <w:t>很多人不听</w:t>
      </w:r>
      <w:r>
        <w:rPr>
          <w:rFonts w:hint="eastAsia"/>
          <w:lang w:eastAsia="zh-CN"/>
        </w:rPr>
        <w:t>，</w:t>
      </w:r>
      <w:r>
        <w:rPr>
          <w:rFonts w:hint="eastAsia"/>
        </w:rPr>
        <w:t>说我就是要赢</w:t>
      </w:r>
    </w:p>
    <w:p>
      <w:pPr>
        <w:pStyle w:val="4"/>
        <w:rPr>
          <w:rFonts w:hint="eastAsia"/>
        </w:rPr>
      </w:pPr>
      <w:r>
        <w:rPr>
          <w:rFonts w:hint="eastAsia"/>
        </w:rPr>
        <w:t>我们今天从数学的层面来讲一下</w:t>
      </w:r>
    </w:p>
    <w:p>
      <w:pPr>
        <w:pStyle w:val="4"/>
        <w:rPr>
          <w:rFonts w:hint="eastAsia"/>
        </w:rPr>
      </w:pPr>
      <w:r>
        <w:rPr>
          <w:rFonts w:hint="eastAsia"/>
        </w:rPr>
        <w:t>为什么这些人会必输无疑</w:t>
      </w:r>
    </w:p>
    <w:p>
      <w:pPr>
        <w:pStyle w:val="4"/>
        <w:rPr>
          <w:rFonts w:hint="eastAsia"/>
        </w:rPr>
      </w:pPr>
      <w:r>
        <w:rPr>
          <w:rFonts w:hint="eastAsia"/>
        </w:rPr>
        <w:t>很多人以为他们的对手是何先生</w:t>
      </w:r>
      <w:r>
        <w:rPr>
          <w:rFonts w:hint="eastAsia"/>
          <w:lang w:eastAsia="zh-CN"/>
        </w:rPr>
        <w:t>，</w:t>
      </w:r>
      <w:r>
        <w:rPr>
          <w:rFonts w:hint="eastAsia"/>
        </w:rPr>
        <w:t>其实他的对手是高斯</w:t>
      </w:r>
      <w:r>
        <w:rPr>
          <w:rFonts w:hint="eastAsia"/>
          <w:lang w:eastAsia="zh-CN"/>
        </w:rPr>
        <w:t>，</w:t>
      </w:r>
      <w:r>
        <w:rPr>
          <w:rFonts w:hint="eastAsia"/>
        </w:rPr>
        <w:t>是纳什是迪迪克雷</w:t>
      </w:r>
      <w:r>
        <w:rPr>
          <w:rFonts w:hint="eastAsia"/>
          <w:lang w:eastAsia="zh-CN"/>
        </w:rPr>
        <w:t>，</w:t>
      </w:r>
      <w:r>
        <w:rPr>
          <w:rFonts w:hint="eastAsia"/>
        </w:rPr>
        <w:t>是伯努利</w:t>
      </w:r>
      <w:r>
        <w:rPr>
          <w:rFonts w:hint="eastAsia"/>
          <w:lang w:eastAsia="zh-CN"/>
        </w:rPr>
        <w:t>，</w:t>
      </w:r>
      <w:r>
        <w:rPr>
          <w:rFonts w:hint="eastAsia"/>
        </w:rPr>
        <w:t>是一帮顶尖的数学家</w:t>
      </w:r>
    </w:p>
    <w:p>
      <w:pPr>
        <w:pStyle w:val="4"/>
        <w:rPr>
          <w:rFonts w:hint="eastAsia"/>
        </w:rPr>
      </w:pPr>
      <w:r>
        <w:rPr>
          <w:rFonts w:hint="eastAsia"/>
        </w:rPr>
        <w:t>举个例子</w:t>
      </w:r>
      <w:r>
        <w:rPr>
          <w:rFonts w:hint="eastAsia"/>
          <w:lang w:eastAsia="zh-CN"/>
        </w:rPr>
        <w:t>，</w:t>
      </w:r>
      <w:r>
        <w:rPr>
          <w:rFonts w:hint="eastAsia"/>
        </w:rPr>
        <w:t>两个人扔硬币猜正反</w:t>
      </w:r>
      <w:r>
        <w:rPr>
          <w:rFonts w:hint="eastAsia"/>
          <w:lang w:eastAsia="zh-CN"/>
        </w:rPr>
        <w:t>，</w:t>
      </w:r>
      <w:r>
        <w:rPr>
          <w:rFonts w:hint="eastAsia"/>
        </w:rPr>
        <w:t>一次</w:t>
      </w:r>
      <w:r>
        <w:rPr>
          <w:rFonts w:hint="eastAsia"/>
          <w:lang w:val="en-US" w:eastAsia="zh-CN"/>
        </w:rPr>
        <w:t>一</w:t>
      </w:r>
      <w:r>
        <w:rPr>
          <w:rFonts w:hint="eastAsia"/>
        </w:rPr>
        <w:t>美元</w:t>
      </w:r>
      <w:r>
        <w:rPr>
          <w:rFonts w:hint="eastAsia"/>
          <w:lang w:eastAsia="zh-CN"/>
        </w:rPr>
        <w:t>，</w:t>
      </w:r>
      <w:r>
        <w:rPr>
          <w:rFonts w:hint="eastAsia"/>
        </w:rPr>
        <w:t>无休止</w:t>
      </w:r>
      <w:r>
        <w:rPr>
          <w:rFonts w:hint="eastAsia"/>
          <w:lang w:eastAsia="zh-CN"/>
        </w:rPr>
        <w:t>地</w:t>
      </w:r>
      <w:r>
        <w:rPr>
          <w:rFonts w:hint="eastAsia"/>
        </w:rPr>
        <w:t>玩下去一直到某一方输光为止</w:t>
      </w:r>
      <w:r>
        <w:rPr>
          <w:rFonts w:hint="eastAsia"/>
          <w:lang w:eastAsia="zh-CN"/>
        </w:rPr>
        <w:t>，</w:t>
      </w:r>
      <w:r>
        <w:rPr>
          <w:rFonts w:hint="eastAsia"/>
        </w:rPr>
        <w:t>硬币正常没有人作弊</w:t>
      </w:r>
      <w:r>
        <w:rPr>
          <w:rFonts w:hint="eastAsia"/>
          <w:lang w:eastAsia="zh-CN"/>
        </w:rPr>
        <w:t>，</w:t>
      </w:r>
      <w:r>
        <w:rPr>
          <w:rFonts w:hint="eastAsia"/>
        </w:rPr>
        <w:t>请问决定输赢最重要的因素是什么</w:t>
      </w:r>
    </w:p>
    <w:p>
      <w:pPr>
        <w:pStyle w:val="4"/>
        <w:rPr>
          <w:rFonts w:hint="eastAsia"/>
        </w:rPr>
      </w:pPr>
      <w:r>
        <w:rPr>
          <w:rFonts w:hint="eastAsia"/>
        </w:rPr>
        <w:t>答案是资金量</w:t>
      </w:r>
      <w:r>
        <w:rPr>
          <w:rFonts w:hint="eastAsia"/>
          <w:lang w:eastAsia="zh-CN"/>
        </w:rPr>
        <w:t>，</w:t>
      </w:r>
      <w:r>
        <w:rPr>
          <w:rFonts w:hint="eastAsia"/>
        </w:rPr>
        <w:t>谁的本金多</w:t>
      </w:r>
      <w:r>
        <w:rPr>
          <w:rFonts w:hint="eastAsia"/>
          <w:lang w:eastAsia="zh-CN"/>
        </w:rPr>
        <w:t>，</w:t>
      </w:r>
      <w:r>
        <w:rPr>
          <w:rFonts w:hint="eastAsia"/>
        </w:rPr>
        <w:t>谁赢的概率就大</w:t>
      </w:r>
    </w:p>
    <w:p>
      <w:pPr>
        <w:pStyle w:val="4"/>
        <w:rPr>
          <w:rFonts w:hint="eastAsia"/>
        </w:rPr>
      </w:pPr>
      <w:r>
        <w:rPr>
          <w:rFonts w:hint="eastAsia"/>
        </w:rPr>
        <w:t>因为无休止</w:t>
      </w:r>
      <w:r>
        <w:rPr>
          <w:rFonts w:hint="eastAsia"/>
          <w:lang w:eastAsia="zh-CN"/>
        </w:rPr>
        <w:t>地</w:t>
      </w:r>
      <w:r>
        <w:rPr>
          <w:rFonts w:hint="eastAsia"/>
        </w:rPr>
        <w:t>玩下去</w:t>
      </w:r>
      <w:r>
        <w:rPr>
          <w:rFonts w:hint="eastAsia"/>
          <w:lang w:eastAsia="zh-CN"/>
        </w:rPr>
        <w:t>，</w:t>
      </w:r>
      <w:r>
        <w:rPr>
          <w:rFonts w:hint="eastAsia"/>
        </w:rPr>
        <w:t>虽然单次输赢的</w:t>
      </w:r>
      <w:r>
        <w:rPr>
          <w:rFonts w:hint="eastAsia"/>
          <w:lang w:eastAsia="zh-CN"/>
        </w:rPr>
        <w:t>概率</w:t>
      </w:r>
      <w:r>
        <w:rPr>
          <w:rFonts w:hint="eastAsia"/>
        </w:rPr>
        <w:t>大家是一样的</w:t>
      </w:r>
    </w:p>
    <w:p>
      <w:pPr>
        <w:pStyle w:val="4"/>
        <w:rPr>
          <w:rFonts w:hint="eastAsia"/>
        </w:rPr>
      </w:pPr>
      <w:r>
        <w:rPr>
          <w:rFonts w:hint="eastAsia"/>
        </w:rPr>
        <w:t>但是更大的资金量</w:t>
      </w:r>
      <w:r>
        <w:rPr>
          <w:rFonts w:hint="eastAsia"/>
          <w:lang w:eastAsia="zh-CN"/>
        </w:rPr>
        <w:t>，</w:t>
      </w:r>
      <w:r>
        <w:rPr>
          <w:rFonts w:hint="eastAsia"/>
        </w:rPr>
        <w:t>意味着更大的容错度</w:t>
      </w:r>
    </w:p>
    <w:p>
      <w:pPr>
        <w:pStyle w:val="4"/>
        <w:rPr>
          <w:rFonts w:hint="eastAsia"/>
        </w:rPr>
      </w:pPr>
      <w:r>
        <w:rPr>
          <w:rFonts w:hint="eastAsia"/>
        </w:rPr>
        <w:t>当我的资金量无限多的时候</w:t>
      </w:r>
      <w:r>
        <w:rPr>
          <w:rFonts w:hint="eastAsia"/>
          <w:lang w:eastAsia="zh-CN"/>
        </w:rPr>
        <w:t>，</w:t>
      </w:r>
      <w:r>
        <w:rPr>
          <w:rFonts w:hint="eastAsia"/>
        </w:rPr>
        <w:t>我赢的概率就无限接近于1亿</w:t>
      </w:r>
    </w:p>
    <w:p>
      <w:pPr>
        <w:pStyle w:val="4"/>
        <w:rPr>
          <w:rFonts w:hint="eastAsia"/>
        </w:rPr>
      </w:pPr>
      <w:r>
        <w:rPr>
          <w:rFonts w:hint="eastAsia"/>
        </w:rPr>
        <w:t>我有1,000个亿</w:t>
      </w:r>
      <w:r>
        <w:rPr>
          <w:rFonts w:hint="eastAsia"/>
          <w:lang w:eastAsia="zh-CN"/>
        </w:rPr>
        <w:t>，</w:t>
      </w:r>
      <w:r>
        <w:rPr>
          <w:rFonts w:hint="eastAsia"/>
        </w:rPr>
        <w:t>你有1,000块</w:t>
      </w:r>
    </w:p>
    <w:p>
      <w:pPr>
        <w:pStyle w:val="4"/>
        <w:rPr>
          <w:rFonts w:hint="eastAsia"/>
        </w:rPr>
      </w:pPr>
      <w:r>
        <w:rPr>
          <w:rFonts w:hint="eastAsia"/>
        </w:rPr>
        <w:t>你就永远赢不了我</w:t>
      </w:r>
    </w:p>
    <w:p>
      <w:pPr>
        <w:pStyle w:val="4"/>
        <w:rPr>
          <w:rFonts w:hint="eastAsia"/>
        </w:rPr>
      </w:pPr>
      <w:r>
        <w:rPr>
          <w:rFonts w:hint="eastAsia"/>
        </w:rPr>
        <w:t>只是输光的时间不一样</w:t>
      </w:r>
      <w:r>
        <w:rPr>
          <w:rFonts w:hint="eastAsia"/>
          <w:lang w:eastAsia="zh-CN"/>
        </w:rPr>
        <w:t>，</w:t>
      </w:r>
      <w:r>
        <w:rPr>
          <w:rFonts w:hint="eastAsia"/>
        </w:rPr>
        <w:t>更进一步还是猜正反</w:t>
      </w:r>
      <w:r>
        <w:rPr>
          <w:rFonts w:hint="eastAsia"/>
          <w:lang w:eastAsia="zh-CN"/>
        </w:rPr>
        <w:t>，</w:t>
      </w:r>
      <w:r>
        <w:rPr>
          <w:rFonts w:hint="eastAsia"/>
        </w:rPr>
        <w:t>赢了给你两倍的钱</w:t>
      </w:r>
      <w:r>
        <w:rPr>
          <w:rFonts w:hint="eastAsia"/>
          <w:lang w:eastAsia="zh-CN"/>
        </w:rPr>
        <w:t>，</w:t>
      </w:r>
      <w:r>
        <w:rPr>
          <w:rFonts w:hint="eastAsia"/>
        </w:rPr>
        <w:t>输了把本金拿走</w:t>
      </w:r>
    </w:p>
    <w:p>
      <w:pPr>
        <w:pStyle w:val="4"/>
        <w:rPr>
          <w:rFonts w:hint="eastAsia"/>
        </w:rPr>
      </w:pPr>
      <w:r>
        <w:rPr>
          <w:rFonts w:hint="eastAsia"/>
        </w:rPr>
        <w:t>请问能不能赢</w:t>
      </w:r>
      <w:r>
        <w:rPr>
          <w:rFonts w:hint="eastAsia"/>
          <w:lang w:eastAsia="zh-CN"/>
        </w:rPr>
        <w:t>，</w:t>
      </w:r>
      <w:r>
        <w:rPr>
          <w:rFonts w:hint="eastAsia"/>
        </w:rPr>
        <w:t>他们觉得可以</w:t>
      </w:r>
    </w:p>
    <w:p>
      <w:pPr>
        <w:pStyle w:val="4"/>
        <w:rPr>
          <w:rFonts w:hint="eastAsia"/>
        </w:rPr>
      </w:pPr>
      <w:r>
        <w:rPr>
          <w:rFonts w:hint="eastAsia"/>
        </w:rPr>
        <w:t>这个是根据伯努利的大数定律</w:t>
      </w:r>
      <w:r>
        <w:rPr>
          <w:rFonts w:hint="eastAsia"/>
          <w:lang w:eastAsia="zh-CN"/>
        </w:rPr>
        <w:t>，</w:t>
      </w:r>
      <w:r>
        <w:rPr>
          <w:rFonts w:hint="eastAsia"/>
        </w:rPr>
        <w:t>大概就像这么一个图</w:t>
      </w:r>
    </w:p>
    <w:p>
      <w:pPr>
        <w:pStyle w:val="4"/>
        <w:rPr>
          <w:rFonts w:hint="eastAsia"/>
        </w:rPr>
      </w:pPr>
      <w:r>
        <w:rPr>
          <w:rFonts w:hint="eastAsia"/>
        </w:rPr>
        <w:t>就是你扔的次数无限多的时候</w:t>
      </w:r>
      <w:r>
        <w:rPr>
          <w:rFonts w:hint="eastAsia"/>
          <w:lang w:eastAsia="zh-CN"/>
        </w:rPr>
        <w:t>，</w:t>
      </w:r>
      <w:r>
        <w:rPr>
          <w:rFonts w:hint="eastAsia"/>
        </w:rPr>
        <w:t>正反是各接近50%</w:t>
      </w:r>
    </w:p>
    <w:p>
      <w:pPr>
        <w:pStyle w:val="4"/>
        <w:rPr>
          <w:rFonts w:hint="eastAsia"/>
        </w:rPr>
      </w:pPr>
      <w:r>
        <w:rPr>
          <w:rFonts w:hint="eastAsia"/>
        </w:rPr>
        <w:t>所以只要持续</w:t>
      </w:r>
      <w:r>
        <w:rPr>
          <w:rFonts w:hint="eastAsia"/>
          <w:lang w:eastAsia="zh-CN"/>
        </w:rPr>
        <w:t>地</w:t>
      </w:r>
      <w:r>
        <w:rPr>
          <w:rFonts w:hint="eastAsia"/>
        </w:rPr>
        <w:t>玩下去</w:t>
      </w:r>
      <w:r>
        <w:rPr>
          <w:rFonts w:hint="eastAsia"/>
          <w:lang w:eastAsia="zh-CN"/>
        </w:rPr>
        <w:t>，</w:t>
      </w:r>
      <w:r>
        <w:rPr>
          <w:rFonts w:hint="eastAsia"/>
        </w:rPr>
        <w:t>就一定会赢</w:t>
      </w:r>
    </w:p>
    <w:p>
      <w:pPr>
        <w:pStyle w:val="4"/>
        <w:rPr>
          <w:rFonts w:hint="eastAsia"/>
        </w:rPr>
      </w:pPr>
      <w:r>
        <w:rPr>
          <w:rFonts w:hint="eastAsia"/>
        </w:rPr>
        <w:t>而一知半解的地方就在这里</w:t>
      </w:r>
      <w:r>
        <w:rPr>
          <w:rFonts w:hint="eastAsia"/>
          <w:lang w:eastAsia="zh-CN"/>
        </w:rPr>
        <w:t>，</w:t>
      </w:r>
      <w:r>
        <w:rPr>
          <w:rFonts w:hint="eastAsia"/>
        </w:rPr>
        <w:t>多少才叫无限多呢</w:t>
      </w:r>
    </w:p>
    <w:p>
      <w:pPr>
        <w:pStyle w:val="4"/>
        <w:rPr>
          <w:rFonts w:hint="eastAsia"/>
        </w:rPr>
      </w:pPr>
      <w:r>
        <w:rPr>
          <w:rFonts w:hint="eastAsia"/>
        </w:rPr>
        <w:t>没有人知道游戏是公平的</w:t>
      </w:r>
      <w:r>
        <w:rPr>
          <w:rFonts w:hint="eastAsia"/>
          <w:lang w:eastAsia="zh-CN"/>
        </w:rPr>
        <w:t>，</w:t>
      </w:r>
      <w:r>
        <w:rPr>
          <w:rFonts w:hint="eastAsia"/>
        </w:rPr>
        <w:t>但是公平只在无限远的地方</w:t>
      </w:r>
    </w:p>
    <w:p>
      <w:pPr>
        <w:pStyle w:val="4"/>
        <w:rPr>
          <w:rFonts w:hint="eastAsia"/>
        </w:rPr>
      </w:pPr>
      <w:r>
        <w:rPr>
          <w:rFonts w:hint="eastAsia"/>
        </w:rPr>
        <w:t>理论上的稳赢</w:t>
      </w:r>
      <w:r>
        <w:rPr>
          <w:rFonts w:hint="eastAsia"/>
          <w:lang w:eastAsia="zh-CN"/>
        </w:rPr>
        <w:t>，</w:t>
      </w:r>
      <w:r>
        <w:rPr>
          <w:rFonts w:hint="eastAsia"/>
        </w:rPr>
        <w:t>在现实当中只取决于谁的资金量更大</w:t>
      </w:r>
    </w:p>
    <w:p>
      <w:pPr>
        <w:pStyle w:val="4"/>
        <w:rPr>
          <w:rFonts w:hint="eastAsia"/>
        </w:rPr>
      </w:pPr>
      <w:r>
        <w:rPr>
          <w:rFonts w:hint="eastAsia"/>
        </w:rPr>
        <w:t>你的本金更多</w:t>
      </w:r>
      <w:r>
        <w:rPr>
          <w:rFonts w:hint="eastAsia"/>
          <w:lang w:eastAsia="zh-CN"/>
        </w:rPr>
        <w:t>，</w:t>
      </w:r>
      <w:r>
        <w:rPr>
          <w:rFonts w:hint="eastAsia"/>
        </w:rPr>
        <w:t>你就离公平更近</w:t>
      </w:r>
    </w:p>
    <w:p>
      <w:pPr>
        <w:pStyle w:val="4"/>
        <w:rPr>
          <w:rFonts w:hint="eastAsia"/>
        </w:rPr>
      </w:pPr>
      <w:r>
        <w:rPr>
          <w:rFonts w:hint="eastAsia"/>
        </w:rPr>
        <w:t>所以真实的情况是</w:t>
      </w:r>
      <w:r>
        <w:rPr>
          <w:rFonts w:hint="eastAsia"/>
          <w:lang w:eastAsia="zh-CN"/>
        </w:rPr>
        <w:t>，</w:t>
      </w:r>
      <w:r>
        <w:rPr>
          <w:rFonts w:hint="eastAsia"/>
        </w:rPr>
        <w:t>在还远远没有到达无限多的时候你就已经输</w:t>
      </w:r>
      <w:r>
        <w:rPr>
          <w:rFonts w:hint="eastAsia"/>
          <w:lang w:eastAsia="zh-CN"/>
        </w:rPr>
        <w:t>得</w:t>
      </w:r>
      <w:r>
        <w:rPr>
          <w:rFonts w:hint="eastAsia"/>
        </w:rPr>
        <w:t>精光了</w:t>
      </w:r>
      <w:r>
        <w:rPr>
          <w:rFonts w:hint="eastAsia"/>
          <w:lang w:eastAsia="zh-CN"/>
        </w:rPr>
        <w:t>，</w:t>
      </w:r>
      <w:r>
        <w:rPr>
          <w:rFonts w:hint="eastAsia"/>
        </w:rPr>
        <w:t>然后很多人会产生一个强烈的错觉后面就会稳赢</w:t>
      </w:r>
    </w:p>
    <w:p>
      <w:pPr>
        <w:pStyle w:val="4"/>
        <w:rPr>
          <w:rFonts w:hint="eastAsia"/>
        </w:rPr>
      </w:pPr>
      <w:r>
        <w:rPr>
          <w:rFonts w:hint="eastAsia"/>
        </w:rPr>
        <w:t>就像二战的时候</w:t>
      </w:r>
      <w:r>
        <w:rPr>
          <w:rFonts w:hint="eastAsia"/>
          <w:lang w:eastAsia="zh-CN"/>
        </w:rPr>
        <w:t>，</w:t>
      </w:r>
      <w:r>
        <w:rPr>
          <w:rFonts w:hint="eastAsia"/>
        </w:rPr>
        <w:t>很多老兵会躲到被炮弹炸过的坑里因为他觉得一个坑被炸过两次的概率几乎是0这个就是第二个误区</w:t>
      </w:r>
    </w:p>
    <w:p>
      <w:pPr>
        <w:pStyle w:val="4"/>
        <w:rPr>
          <w:rFonts w:hint="eastAsia"/>
        </w:rPr>
      </w:pPr>
      <w:r>
        <w:rPr>
          <w:rFonts w:hint="eastAsia"/>
        </w:rPr>
        <w:t>硬币本身是没有记忆的</w:t>
      </w:r>
      <w:r>
        <w:rPr>
          <w:rFonts w:hint="eastAsia"/>
          <w:lang w:eastAsia="zh-CN"/>
        </w:rPr>
        <w:t>，</w:t>
      </w:r>
      <w:r>
        <w:rPr>
          <w:rFonts w:hint="eastAsia"/>
        </w:rPr>
        <w:t>每一次都是独立事件</w:t>
      </w:r>
    </w:p>
    <w:p>
      <w:pPr>
        <w:pStyle w:val="4"/>
        <w:rPr>
          <w:rFonts w:hint="eastAsia"/>
        </w:rPr>
      </w:pPr>
      <w:r>
        <w:rPr>
          <w:rFonts w:hint="eastAsia"/>
        </w:rPr>
        <w:t>哪怕前100次都是正面向上</w:t>
      </w:r>
      <w:r>
        <w:rPr>
          <w:rFonts w:hint="eastAsia"/>
          <w:lang w:eastAsia="zh-CN"/>
        </w:rPr>
        <w:t>，</w:t>
      </w:r>
      <w:r>
        <w:rPr>
          <w:rFonts w:hint="eastAsia"/>
        </w:rPr>
        <w:t>第101次也是正反各50%</w:t>
      </w:r>
    </w:p>
    <w:p>
      <w:pPr>
        <w:pStyle w:val="4"/>
        <w:rPr>
          <w:rFonts w:hint="eastAsia"/>
        </w:rPr>
      </w:pPr>
      <w:r>
        <w:rPr>
          <w:rFonts w:hint="eastAsia"/>
        </w:rPr>
        <w:t>人们到处借钱</w:t>
      </w:r>
      <w:r>
        <w:rPr>
          <w:rFonts w:hint="eastAsia"/>
          <w:lang w:eastAsia="zh-CN"/>
        </w:rPr>
        <w:t>，</w:t>
      </w:r>
      <w:r>
        <w:rPr>
          <w:rFonts w:hint="eastAsia"/>
        </w:rPr>
        <w:t>希望能够把本金捞回来</w:t>
      </w:r>
      <w:r>
        <w:rPr>
          <w:rFonts w:hint="eastAsia"/>
          <w:lang w:eastAsia="zh-CN"/>
        </w:rPr>
        <w:t>，</w:t>
      </w:r>
      <w:r>
        <w:rPr>
          <w:rFonts w:hint="eastAsia"/>
        </w:rPr>
        <w:t>结果又是输个精光</w:t>
      </w:r>
    </w:p>
    <w:p>
      <w:pPr>
        <w:pStyle w:val="4"/>
        <w:rPr>
          <w:rFonts w:hint="eastAsia"/>
        </w:rPr>
      </w:pPr>
      <w:r>
        <w:rPr>
          <w:rFonts w:hint="eastAsia"/>
        </w:rPr>
        <w:t>而在现实当中</w:t>
      </w:r>
      <w:r>
        <w:rPr>
          <w:rFonts w:hint="eastAsia"/>
          <w:lang w:eastAsia="zh-CN"/>
        </w:rPr>
        <w:t>，</w:t>
      </w:r>
      <w:r>
        <w:rPr>
          <w:rFonts w:hint="eastAsia"/>
        </w:rPr>
        <w:t>还远远不止这些</w:t>
      </w:r>
    </w:p>
    <w:p>
      <w:pPr>
        <w:pStyle w:val="4"/>
        <w:rPr>
          <w:rFonts w:hint="eastAsia"/>
        </w:rPr>
      </w:pPr>
      <w:r>
        <w:rPr>
          <w:rFonts w:hint="eastAsia"/>
        </w:rPr>
        <w:t>真正的大杀器是抽成机制</w:t>
      </w:r>
    </w:p>
    <w:p>
      <w:pPr>
        <w:pStyle w:val="4"/>
        <w:rPr>
          <w:rFonts w:hint="eastAsia"/>
        </w:rPr>
      </w:pPr>
      <w:r>
        <w:rPr>
          <w:rFonts w:hint="eastAsia"/>
        </w:rPr>
        <w:t>比如说每次的1%</w:t>
      </w:r>
      <w:r>
        <w:rPr>
          <w:rFonts w:hint="eastAsia"/>
          <w:lang w:eastAsia="zh-CN"/>
        </w:rPr>
        <w:t>，</w:t>
      </w:r>
      <w:r>
        <w:rPr>
          <w:rFonts w:hint="eastAsia"/>
        </w:rPr>
        <w:t>千万不要小看这1%</w:t>
      </w:r>
      <w:r>
        <w:rPr>
          <w:rFonts w:hint="eastAsia"/>
          <w:lang w:eastAsia="zh-CN"/>
        </w:rPr>
        <w:t>，</w:t>
      </w:r>
      <w:r>
        <w:rPr>
          <w:rFonts w:hint="eastAsia"/>
        </w:rPr>
        <w:t>他才是真正的杀手锏</w:t>
      </w:r>
    </w:p>
    <w:p>
      <w:pPr>
        <w:pStyle w:val="4"/>
        <w:rPr>
          <w:rFonts w:hint="eastAsia"/>
        </w:rPr>
      </w:pPr>
      <w:r>
        <w:rPr>
          <w:rFonts w:hint="eastAsia"/>
        </w:rPr>
        <w:t>哪怕你家里是开矿的</w:t>
      </w:r>
      <w:r>
        <w:rPr>
          <w:rFonts w:hint="eastAsia"/>
          <w:lang w:eastAsia="zh-CN"/>
        </w:rPr>
        <w:t>，</w:t>
      </w:r>
      <w:r>
        <w:rPr>
          <w:rFonts w:hint="eastAsia"/>
        </w:rPr>
        <w:t>哪怕你的本金足以多到和庄家抗衡在持久战的时候</w:t>
      </w:r>
      <w:r>
        <w:rPr>
          <w:rFonts w:hint="eastAsia"/>
          <w:lang w:eastAsia="zh-CN"/>
        </w:rPr>
        <w:t>，</w:t>
      </w:r>
      <w:r>
        <w:rPr>
          <w:rFonts w:hint="eastAsia"/>
        </w:rPr>
        <w:t>就是因为这1%</w:t>
      </w:r>
    </w:p>
    <w:p>
      <w:pPr>
        <w:pStyle w:val="4"/>
        <w:rPr>
          <w:rFonts w:hint="eastAsia"/>
        </w:rPr>
      </w:pPr>
      <w:r>
        <w:rPr>
          <w:rFonts w:hint="eastAsia"/>
        </w:rPr>
        <w:t>每一次都在吞噬你的本金</w:t>
      </w:r>
      <w:r>
        <w:rPr>
          <w:rFonts w:hint="eastAsia"/>
          <w:lang w:eastAsia="zh-CN"/>
        </w:rPr>
        <w:t>，</w:t>
      </w:r>
      <w:r>
        <w:rPr>
          <w:rFonts w:hint="eastAsia"/>
        </w:rPr>
        <w:t>每一次都在增加对方的能量</w:t>
      </w:r>
      <w:r>
        <w:rPr>
          <w:rFonts w:hint="eastAsia"/>
          <w:lang w:eastAsia="zh-CN"/>
        </w:rPr>
        <w:t>，</w:t>
      </w:r>
      <w:r>
        <w:rPr>
          <w:rFonts w:hint="eastAsia"/>
        </w:rPr>
        <w:t>整个天平又逐渐倾斜最后决定胜负的依然是本金</w:t>
      </w:r>
    </w:p>
    <w:p>
      <w:pPr>
        <w:pStyle w:val="4"/>
        <w:rPr>
          <w:rFonts w:hint="eastAsia"/>
        </w:rPr>
      </w:pPr>
      <w:r>
        <w:rPr>
          <w:rFonts w:hint="eastAsia"/>
        </w:rPr>
        <w:t>任何本金有限的人</w:t>
      </w:r>
      <w:r>
        <w:rPr>
          <w:rFonts w:hint="eastAsia"/>
          <w:lang w:eastAsia="zh-CN"/>
        </w:rPr>
        <w:t>，</w:t>
      </w:r>
      <w:r>
        <w:rPr>
          <w:rFonts w:hint="eastAsia"/>
        </w:rPr>
        <w:t>只要长期赌下去一定会输个精光</w:t>
      </w:r>
      <w:r>
        <w:rPr>
          <w:rFonts w:hint="eastAsia"/>
          <w:lang w:eastAsia="zh-CN"/>
        </w:rPr>
        <w:t>，</w:t>
      </w:r>
      <w:r>
        <w:rPr>
          <w:rFonts w:hint="eastAsia"/>
        </w:rPr>
        <w:t>每一次去赌不过都是往破产的方向又迈进了一步</w:t>
      </w:r>
    </w:p>
    <w:p>
      <w:pPr>
        <w:pStyle w:val="4"/>
        <w:jc w:val="center"/>
        <w:rPr>
          <w:rFonts w:hint="eastAsia" w:eastAsiaTheme="minorEastAsia"/>
          <w:sz w:val="44"/>
          <w:szCs w:val="52"/>
          <w:lang w:val="en-US" w:eastAsia="zh-CN"/>
        </w:rPr>
      </w:pPr>
      <w:r>
        <w:rPr>
          <w:rFonts w:hint="eastAsia"/>
        </w:rPr>
        <w:br w:type="page"/>
      </w:r>
      <w:r>
        <w:rPr>
          <w:rFonts w:hint="eastAsia"/>
          <w:sz w:val="44"/>
          <w:szCs w:val="52"/>
          <w:lang w:val="en-US" w:eastAsia="zh-CN"/>
        </w:rPr>
        <w:t>第三篇</w:t>
      </w:r>
    </w:p>
    <w:p>
      <w:pPr>
        <w:pStyle w:val="4"/>
        <w:rPr>
          <w:rFonts w:hint="eastAsia"/>
        </w:rPr>
      </w:pPr>
      <w:r>
        <w:rPr>
          <w:rFonts w:hint="eastAsia"/>
        </w:rPr>
        <w:t>不能输在起跑线上</w:t>
      </w:r>
      <w:r>
        <w:rPr>
          <w:rFonts w:hint="eastAsia"/>
          <w:lang w:eastAsia="zh-CN"/>
        </w:rPr>
        <w:t>，</w:t>
      </w:r>
      <w:r>
        <w:rPr>
          <w:rFonts w:hint="eastAsia"/>
        </w:rPr>
        <w:t>你孩子有的</w:t>
      </w:r>
      <w:r>
        <w:rPr>
          <w:rFonts w:hint="eastAsia"/>
          <w:lang w:eastAsia="zh-CN"/>
        </w:rPr>
        <w:t>，</w:t>
      </w:r>
      <w:r>
        <w:rPr>
          <w:rFonts w:hint="eastAsia"/>
        </w:rPr>
        <w:t>我孩子也得有</w:t>
      </w:r>
    </w:p>
    <w:p>
      <w:pPr>
        <w:pStyle w:val="4"/>
        <w:rPr>
          <w:rFonts w:hint="eastAsia"/>
        </w:rPr>
      </w:pPr>
      <w:r>
        <w:rPr>
          <w:rFonts w:hint="eastAsia"/>
        </w:rPr>
        <w:t>可问题是这么拼下去的话</w:t>
      </w:r>
      <w:r>
        <w:rPr>
          <w:rFonts w:hint="eastAsia"/>
          <w:lang w:eastAsia="zh-CN"/>
        </w:rPr>
        <w:t>，</w:t>
      </w:r>
      <w:r>
        <w:rPr>
          <w:rFonts w:hint="eastAsia"/>
        </w:rPr>
        <w:t>不就变成军备竞赛了</w:t>
      </w:r>
    </w:p>
    <w:p>
      <w:pPr>
        <w:pStyle w:val="4"/>
        <w:rPr>
          <w:rFonts w:hint="eastAsia" w:eastAsiaTheme="minorEastAsia"/>
          <w:lang w:eastAsia="zh-CN"/>
        </w:rPr>
      </w:pPr>
      <w:r>
        <w:rPr>
          <w:rFonts w:hint="eastAsia"/>
        </w:rPr>
        <w:t>你学奥数</w:t>
      </w:r>
      <w:r>
        <w:rPr>
          <w:rFonts w:hint="eastAsia"/>
          <w:lang w:eastAsia="zh-CN"/>
        </w:rPr>
        <w:t>，</w:t>
      </w:r>
      <w:r>
        <w:rPr>
          <w:rFonts w:hint="eastAsia"/>
        </w:rPr>
        <w:t>我也学奥数</w:t>
      </w:r>
      <w:r>
        <w:rPr>
          <w:rFonts w:hint="eastAsia"/>
          <w:lang w:eastAsia="zh-CN"/>
        </w:rPr>
        <w:t>。</w:t>
      </w:r>
      <w:r>
        <w:rPr>
          <w:rFonts w:hint="eastAsia"/>
        </w:rPr>
        <w:t>你学英语</w:t>
      </w:r>
      <w:r>
        <w:rPr>
          <w:rFonts w:hint="eastAsia"/>
          <w:lang w:eastAsia="zh-CN"/>
        </w:rPr>
        <w:t>，</w:t>
      </w:r>
      <w:r>
        <w:rPr>
          <w:rFonts w:hint="eastAsia"/>
        </w:rPr>
        <w:t>我也学英语</w:t>
      </w:r>
      <w:r>
        <w:rPr>
          <w:rFonts w:hint="eastAsia"/>
          <w:lang w:eastAsia="zh-CN"/>
        </w:rPr>
        <w:t>。</w:t>
      </w:r>
      <w:r>
        <w:rPr>
          <w:rFonts w:hint="eastAsia"/>
        </w:rPr>
        <w:t>你周末补课</w:t>
      </w:r>
      <w:r>
        <w:rPr>
          <w:rFonts w:hint="eastAsia"/>
          <w:lang w:eastAsia="zh-CN"/>
        </w:rPr>
        <w:t>，</w:t>
      </w:r>
      <w:r>
        <w:rPr>
          <w:rFonts w:hint="eastAsia"/>
        </w:rPr>
        <w:t>我也周末补课</w:t>
      </w:r>
      <w:r>
        <w:rPr>
          <w:rFonts w:hint="eastAsia"/>
          <w:lang w:eastAsia="zh-CN"/>
        </w:rPr>
        <w:t>。</w:t>
      </w:r>
    </w:p>
    <w:p>
      <w:pPr>
        <w:pStyle w:val="4"/>
        <w:rPr>
          <w:rFonts w:hint="eastAsia"/>
        </w:rPr>
      </w:pPr>
      <w:r>
        <w:rPr>
          <w:rFonts w:hint="eastAsia"/>
        </w:rPr>
        <w:t>这么下去什么时候是个头</w:t>
      </w:r>
    </w:p>
    <w:p>
      <w:pPr>
        <w:pStyle w:val="4"/>
        <w:rPr>
          <w:rFonts w:hint="eastAsia"/>
        </w:rPr>
      </w:pPr>
      <w:r>
        <w:rPr>
          <w:rFonts w:hint="eastAsia"/>
        </w:rPr>
        <w:t>参加吧</w:t>
      </w:r>
      <w:r>
        <w:rPr>
          <w:rFonts w:hint="eastAsia"/>
          <w:lang w:eastAsia="zh-CN"/>
        </w:rPr>
        <w:t>，</w:t>
      </w:r>
      <w:r>
        <w:rPr>
          <w:rFonts w:hint="eastAsia"/>
        </w:rPr>
        <w:t>怕孩子太辛苦</w:t>
      </w:r>
      <w:r>
        <w:rPr>
          <w:rFonts w:hint="eastAsia"/>
          <w:lang w:eastAsia="zh-CN"/>
        </w:rPr>
        <w:t>。</w:t>
      </w:r>
      <w:r>
        <w:rPr>
          <w:rFonts w:hint="eastAsia"/>
        </w:rPr>
        <w:t>你不参加吧</w:t>
      </w:r>
      <w:r>
        <w:rPr>
          <w:rFonts w:hint="eastAsia"/>
          <w:lang w:eastAsia="zh-CN"/>
        </w:rPr>
        <w:t>，</w:t>
      </w:r>
      <w:r>
        <w:rPr>
          <w:rFonts w:hint="eastAsia"/>
        </w:rPr>
        <w:t>又怕孩子落后了</w:t>
      </w:r>
    </w:p>
    <w:p>
      <w:pPr>
        <w:pStyle w:val="4"/>
        <w:rPr>
          <w:rFonts w:hint="eastAsia"/>
        </w:rPr>
      </w:pPr>
      <w:r>
        <w:rPr>
          <w:rFonts w:hint="eastAsia"/>
        </w:rPr>
        <w:t>你说到底怎么办呢</w:t>
      </w:r>
      <w:r>
        <w:rPr>
          <w:rFonts w:hint="eastAsia"/>
          <w:lang w:eastAsia="zh-CN"/>
        </w:rPr>
        <w:t>，</w:t>
      </w:r>
      <w:r>
        <w:rPr>
          <w:rFonts w:hint="eastAsia"/>
        </w:rPr>
        <w:t>你不要问我</w:t>
      </w:r>
      <w:r>
        <w:rPr>
          <w:rFonts w:hint="eastAsia"/>
          <w:lang w:eastAsia="zh-CN"/>
        </w:rPr>
        <w:t>，</w:t>
      </w:r>
      <w:r>
        <w:rPr>
          <w:rFonts w:hint="eastAsia"/>
        </w:rPr>
        <w:t>你就问那些拼命补课的家长</w:t>
      </w:r>
      <w:r>
        <w:rPr>
          <w:rFonts w:hint="eastAsia"/>
          <w:lang w:eastAsia="zh-CN"/>
        </w:rPr>
        <w:t>。</w:t>
      </w:r>
      <w:r>
        <w:rPr>
          <w:rFonts w:hint="eastAsia"/>
        </w:rPr>
        <w:t>你就问他一个问题</w:t>
      </w:r>
      <w:r>
        <w:rPr>
          <w:rFonts w:hint="eastAsia"/>
          <w:lang w:eastAsia="zh-CN"/>
        </w:rPr>
        <w:t>。</w:t>
      </w:r>
      <w:r>
        <w:rPr>
          <w:rFonts w:hint="eastAsia"/>
        </w:rPr>
        <w:t>你们家孩子</w:t>
      </w:r>
      <w:r>
        <w:rPr>
          <w:rFonts w:hint="eastAsia"/>
          <w:lang w:eastAsia="zh-CN"/>
        </w:rPr>
        <w:t>。</w:t>
      </w:r>
      <w:r>
        <w:rPr>
          <w:rFonts w:hint="eastAsia"/>
        </w:rPr>
        <w:t>要是15岁就把博士给读完了</w:t>
      </w:r>
      <w:r>
        <w:rPr>
          <w:rFonts w:hint="eastAsia"/>
          <w:lang w:eastAsia="zh-CN"/>
        </w:rPr>
        <w:t>，</w:t>
      </w:r>
      <w:r>
        <w:rPr>
          <w:rFonts w:hint="eastAsia"/>
        </w:rPr>
        <w:t>下一步应该</w:t>
      </w:r>
      <w:r>
        <w:rPr>
          <w:rFonts w:hint="eastAsia"/>
          <w:lang w:eastAsia="zh-CN"/>
        </w:rPr>
        <w:t>干</w:t>
      </w:r>
      <w:r>
        <w:rPr>
          <w:rFonts w:hint="eastAsia"/>
          <w:lang w:val="en-US" w:eastAsia="zh-CN"/>
        </w:rPr>
        <w:t>什么</w:t>
      </w:r>
      <w:r>
        <w:rPr>
          <w:rFonts w:hint="eastAsia"/>
          <w:lang w:eastAsia="zh-CN"/>
        </w:rPr>
        <w:t>，</w:t>
      </w:r>
      <w:r>
        <w:rPr>
          <w:rFonts w:hint="eastAsia"/>
        </w:rPr>
        <w:t>不知道没想过</w:t>
      </w:r>
    </w:p>
    <w:p>
      <w:pPr>
        <w:pStyle w:val="4"/>
        <w:rPr>
          <w:rFonts w:hint="eastAsia"/>
        </w:rPr>
      </w:pPr>
      <w:r>
        <w:rPr>
          <w:rFonts w:hint="eastAsia"/>
        </w:rPr>
        <w:t>很多家长的问题在于他们的思维是线性的</w:t>
      </w:r>
      <w:r>
        <w:rPr>
          <w:rFonts w:hint="eastAsia"/>
          <w:lang w:eastAsia="zh-CN"/>
        </w:rPr>
        <w:t>，</w:t>
      </w:r>
      <w:r>
        <w:rPr>
          <w:rFonts w:hint="eastAsia"/>
        </w:rPr>
        <w:t>认知也是线性的</w:t>
      </w:r>
    </w:p>
    <w:p>
      <w:pPr>
        <w:pStyle w:val="4"/>
        <w:rPr>
          <w:rFonts w:hint="eastAsia"/>
        </w:rPr>
      </w:pPr>
      <w:r>
        <w:rPr>
          <w:rFonts w:hint="eastAsia"/>
        </w:rPr>
        <w:t>他们一辈子只见过步兵</w:t>
      </w:r>
      <w:r>
        <w:rPr>
          <w:rFonts w:hint="eastAsia"/>
          <w:lang w:eastAsia="zh-CN"/>
        </w:rPr>
        <w:t>，</w:t>
      </w:r>
      <w:r>
        <w:rPr>
          <w:rFonts w:hint="eastAsia"/>
        </w:rPr>
        <w:t>从来没有见过更高级别的兵种</w:t>
      </w:r>
      <w:r>
        <w:rPr>
          <w:rFonts w:hint="eastAsia"/>
          <w:lang w:eastAsia="zh-CN"/>
        </w:rPr>
        <w:t>，</w:t>
      </w:r>
      <w:r>
        <w:rPr>
          <w:rFonts w:hint="eastAsia"/>
        </w:rPr>
        <w:t>从来不知道还有更高级别的武力压制</w:t>
      </w:r>
      <w:r>
        <w:rPr>
          <w:rFonts w:hint="eastAsia"/>
          <w:lang w:eastAsia="zh-CN"/>
        </w:rPr>
        <w:t>，</w:t>
      </w:r>
      <w:r>
        <w:rPr>
          <w:rFonts w:hint="eastAsia"/>
        </w:rPr>
        <w:t>从来不知道两国交战的时候不是靠拼步兵数量的</w:t>
      </w:r>
      <w:r>
        <w:rPr>
          <w:rFonts w:hint="eastAsia"/>
          <w:lang w:eastAsia="zh-CN"/>
        </w:rPr>
        <w:t>，</w:t>
      </w:r>
      <w:r>
        <w:rPr>
          <w:rFonts w:hint="eastAsia"/>
        </w:rPr>
        <w:t>在他的世界里打仗就是靠人多</w:t>
      </w:r>
      <w:r>
        <w:rPr>
          <w:rFonts w:hint="eastAsia"/>
          <w:lang w:eastAsia="zh-CN"/>
        </w:rPr>
        <w:t>，</w:t>
      </w:r>
      <w:r>
        <w:rPr>
          <w:rFonts w:hint="eastAsia"/>
        </w:rPr>
        <w:t>你1万那我就2万倍</w:t>
      </w:r>
      <w:r>
        <w:rPr>
          <w:rFonts w:hint="eastAsia"/>
          <w:lang w:eastAsia="zh-CN"/>
        </w:rPr>
        <w:t>，</w:t>
      </w:r>
      <w:r>
        <w:rPr>
          <w:rFonts w:hint="eastAsia"/>
        </w:rPr>
        <w:t>你2万那我就3万倍</w:t>
      </w:r>
      <w:r>
        <w:rPr>
          <w:rFonts w:hint="eastAsia"/>
          <w:lang w:eastAsia="zh-CN"/>
        </w:rPr>
        <w:t>，</w:t>
      </w:r>
      <w:r>
        <w:rPr>
          <w:rFonts w:hint="eastAsia"/>
        </w:rPr>
        <w:t>你说那人都招完了该怎么办</w:t>
      </w:r>
      <w:r>
        <w:rPr>
          <w:rFonts w:hint="eastAsia"/>
          <w:lang w:eastAsia="zh-CN"/>
        </w:rPr>
        <w:t>，</w:t>
      </w:r>
      <w:r>
        <w:rPr>
          <w:rFonts w:hint="eastAsia"/>
        </w:rPr>
        <w:t>他说不知道</w:t>
      </w:r>
      <w:r>
        <w:rPr>
          <w:rFonts w:hint="eastAsia"/>
          <w:lang w:eastAsia="zh-CN"/>
        </w:rPr>
        <w:t>。</w:t>
      </w:r>
      <w:r>
        <w:rPr>
          <w:rFonts w:hint="eastAsia"/>
        </w:rPr>
        <w:t>你说遇到更高级别兵种怎么办</w:t>
      </w:r>
      <w:r>
        <w:rPr>
          <w:rFonts w:hint="eastAsia"/>
          <w:lang w:eastAsia="zh-CN"/>
        </w:rPr>
        <w:t>，</w:t>
      </w:r>
      <w:r>
        <w:rPr>
          <w:rFonts w:hint="eastAsia"/>
        </w:rPr>
        <w:t>他说不知道</w:t>
      </w:r>
    </w:p>
    <w:p>
      <w:pPr>
        <w:pStyle w:val="4"/>
        <w:rPr>
          <w:rFonts w:hint="eastAsia"/>
        </w:rPr>
      </w:pPr>
      <w:r>
        <w:rPr>
          <w:rFonts w:hint="eastAsia"/>
        </w:rPr>
        <w:t>这叫什么</w:t>
      </w:r>
      <w:r>
        <w:rPr>
          <w:rFonts w:hint="eastAsia"/>
          <w:lang w:eastAsia="zh-CN"/>
        </w:rPr>
        <w:t>，</w:t>
      </w:r>
      <w:r>
        <w:rPr>
          <w:rFonts w:hint="eastAsia"/>
        </w:rPr>
        <w:t>这叫战术的勤奋去掩盖战略的懒惰</w:t>
      </w:r>
      <w:r>
        <w:rPr>
          <w:rFonts w:hint="eastAsia"/>
          <w:lang w:eastAsia="zh-CN"/>
        </w:rPr>
        <w:t>。</w:t>
      </w:r>
      <w:r>
        <w:rPr>
          <w:rFonts w:hint="eastAsia"/>
        </w:rPr>
        <w:t>让孩子用自己的辛苦</w:t>
      </w:r>
      <w:r>
        <w:rPr>
          <w:rFonts w:hint="eastAsia"/>
          <w:lang w:eastAsia="zh-CN"/>
        </w:rPr>
        <w:t>，</w:t>
      </w:r>
      <w:r>
        <w:rPr>
          <w:rFonts w:hint="eastAsia"/>
        </w:rPr>
        <w:t>去给他的焦虑买单</w:t>
      </w:r>
    </w:p>
    <w:p>
      <w:pPr>
        <w:pStyle w:val="4"/>
        <w:rPr>
          <w:rFonts w:hint="eastAsia"/>
        </w:rPr>
      </w:pPr>
      <w:r>
        <w:rPr>
          <w:rFonts w:hint="eastAsia"/>
        </w:rPr>
        <w:t>他看到孩子在那边埋头补习</w:t>
      </w:r>
      <w:r>
        <w:rPr>
          <w:rFonts w:hint="eastAsia"/>
          <w:lang w:eastAsia="zh-CN"/>
        </w:rPr>
        <w:t>，</w:t>
      </w:r>
      <w:r>
        <w:rPr>
          <w:rFonts w:hint="eastAsia"/>
        </w:rPr>
        <w:t>看到满满的时间表有一种莫名的安全感</w:t>
      </w:r>
      <w:r>
        <w:rPr>
          <w:rFonts w:hint="eastAsia"/>
          <w:lang w:eastAsia="zh-CN"/>
        </w:rPr>
        <w:t>。</w:t>
      </w:r>
      <w:r>
        <w:rPr>
          <w:rFonts w:hint="eastAsia"/>
        </w:rPr>
        <w:t>至于学会了之后</w:t>
      </w:r>
      <w:r>
        <w:rPr>
          <w:rFonts w:hint="eastAsia"/>
          <w:lang w:eastAsia="zh-CN"/>
        </w:rPr>
        <w:t>干</w:t>
      </w:r>
      <w:r>
        <w:rPr>
          <w:rFonts w:hint="eastAsia"/>
          <w:lang w:val="en-US" w:eastAsia="zh-CN"/>
        </w:rPr>
        <w:t>什么</w:t>
      </w:r>
      <w:r>
        <w:rPr>
          <w:rFonts w:hint="eastAsia"/>
          <w:lang w:eastAsia="zh-CN"/>
        </w:rPr>
        <w:t>，</w:t>
      </w:r>
      <w:r>
        <w:rPr>
          <w:rFonts w:hint="eastAsia"/>
        </w:rPr>
        <w:t>他不知道</w:t>
      </w:r>
      <w:r>
        <w:rPr>
          <w:rFonts w:hint="eastAsia"/>
          <w:lang w:eastAsia="zh-CN"/>
        </w:rPr>
        <w:t>，</w:t>
      </w:r>
      <w:r>
        <w:rPr>
          <w:rFonts w:hint="eastAsia"/>
        </w:rPr>
        <w:t>他也从来没有想过</w:t>
      </w:r>
      <w:r>
        <w:rPr>
          <w:rFonts w:hint="eastAsia"/>
          <w:lang w:eastAsia="zh-CN"/>
        </w:rPr>
        <w:t>。</w:t>
      </w:r>
      <w:r>
        <w:rPr>
          <w:rFonts w:hint="eastAsia"/>
        </w:rPr>
        <w:t>在他们的概念里从来没有激光制导这么一说</w:t>
      </w:r>
      <w:r>
        <w:rPr>
          <w:rFonts w:hint="eastAsia"/>
          <w:lang w:eastAsia="zh-CN"/>
        </w:rPr>
        <w:t>，</w:t>
      </w:r>
      <w:r>
        <w:rPr>
          <w:rFonts w:hint="eastAsia"/>
        </w:rPr>
        <w:t>他们所有的拼命所有的操练</w:t>
      </w:r>
      <w:r>
        <w:rPr>
          <w:rFonts w:hint="eastAsia"/>
          <w:lang w:eastAsia="zh-CN"/>
        </w:rPr>
        <w:t>，</w:t>
      </w:r>
      <w:r>
        <w:rPr>
          <w:rFonts w:hint="eastAsia"/>
        </w:rPr>
        <w:t>都是在冷兵器级别的</w:t>
      </w:r>
      <w:r>
        <w:rPr>
          <w:rFonts w:hint="eastAsia"/>
          <w:lang w:eastAsia="zh-CN"/>
        </w:rPr>
        <w:t>。</w:t>
      </w:r>
      <w:r>
        <w:rPr>
          <w:rFonts w:hint="eastAsia"/>
        </w:rPr>
        <w:t>他不知道还有更大的世界</w:t>
      </w:r>
      <w:r>
        <w:rPr>
          <w:rFonts w:hint="eastAsia"/>
          <w:lang w:eastAsia="zh-CN"/>
        </w:rPr>
        <w:t>，</w:t>
      </w:r>
      <w:r>
        <w:rPr>
          <w:rFonts w:hint="eastAsia"/>
        </w:rPr>
        <w:t>他也一辈子没有见过更大的世界</w:t>
      </w:r>
      <w:r>
        <w:rPr>
          <w:rFonts w:hint="eastAsia"/>
          <w:lang w:eastAsia="zh-CN"/>
        </w:rPr>
        <w:t>，</w:t>
      </w:r>
      <w:r>
        <w:rPr>
          <w:rFonts w:hint="eastAsia"/>
        </w:rPr>
        <w:t>你说这样的竞赛你要不要跟</w:t>
      </w:r>
      <w:r>
        <w:rPr>
          <w:rFonts w:hint="eastAsia"/>
          <w:lang w:eastAsia="zh-CN"/>
        </w:rPr>
        <w:t>。</w:t>
      </w:r>
      <w:r>
        <w:rPr>
          <w:rFonts w:hint="eastAsia"/>
        </w:rPr>
        <w:t>人生这个长途比赛输赢从来都不是抢跑的那零点几秒</w:t>
      </w:r>
      <w:r>
        <w:rPr>
          <w:rFonts w:hint="eastAsia"/>
          <w:lang w:eastAsia="zh-CN"/>
        </w:rPr>
        <w:t>，</w:t>
      </w:r>
      <w:r>
        <w:rPr>
          <w:rFonts w:hint="eastAsia"/>
        </w:rPr>
        <w:t>而是在最关键的时刻</w:t>
      </w:r>
      <w:r>
        <w:rPr>
          <w:rFonts w:hint="eastAsia"/>
          <w:lang w:eastAsia="zh-CN"/>
        </w:rPr>
        <w:t>，</w:t>
      </w:r>
      <w:r>
        <w:rPr>
          <w:rFonts w:hint="eastAsia"/>
        </w:rPr>
        <w:t>最重要的十字路口搭上汽车</w:t>
      </w:r>
      <w:r>
        <w:rPr>
          <w:rFonts w:hint="eastAsia"/>
          <w:lang w:eastAsia="zh-CN"/>
        </w:rPr>
        <w:t>，</w:t>
      </w:r>
      <w:r>
        <w:rPr>
          <w:rFonts w:hint="eastAsia"/>
        </w:rPr>
        <w:t>坐上高铁</w:t>
      </w:r>
      <w:r>
        <w:rPr>
          <w:rFonts w:hint="eastAsia"/>
          <w:lang w:eastAsia="zh-CN"/>
        </w:rPr>
        <w:t>，</w:t>
      </w:r>
      <w:r>
        <w:rPr>
          <w:rFonts w:hint="eastAsia"/>
        </w:rPr>
        <w:t>换乘飞机</w:t>
      </w:r>
    </w:p>
    <w:p>
      <w:pPr>
        <w:pStyle w:val="4"/>
        <w:rPr>
          <w:rFonts w:hint="eastAsia"/>
        </w:rPr>
      </w:pPr>
      <w:r>
        <w:rPr>
          <w:rFonts w:hint="eastAsia"/>
        </w:rPr>
        <w:t>只有模式的切换</w:t>
      </w:r>
      <w:r>
        <w:rPr>
          <w:rFonts w:hint="eastAsia"/>
          <w:lang w:eastAsia="zh-CN"/>
        </w:rPr>
        <w:t>，</w:t>
      </w:r>
      <w:r>
        <w:rPr>
          <w:rFonts w:hint="eastAsia"/>
        </w:rPr>
        <w:t>只有策略的升级</w:t>
      </w:r>
      <w:r>
        <w:rPr>
          <w:rFonts w:hint="eastAsia"/>
          <w:lang w:eastAsia="zh-CN"/>
        </w:rPr>
        <w:t>，</w:t>
      </w:r>
      <w:r>
        <w:rPr>
          <w:rFonts w:hint="eastAsia"/>
        </w:rPr>
        <w:t>只有层级的碾压才能让孩子脱颖而出</w:t>
      </w:r>
      <w:r>
        <w:rPr>
          <w:rFonts w:hint="eastAsia"/>
          <w:lang w:eastAsia="zh-CN"/>
        </w:rPr>
        <w:t>。</w:t>
      </w:r>
      <w:r>
        <w:rPr>
          <w:rFonts w:hint="eastAsia"/>
        </w:rPr>
        <w:t>绝对不是靠补课的能批量传授的知识</w:t>
      </w:r>
      <w:r>
        <w:rPr>
          <w:rFonts w:hint="eastAsia"/>
          <w:lang w:eastAsia="zh-CN"/>
        </w:rPr>
        <w:t>，</w:t>
      </w:r>
      <w:r>
        <w:rPr>
          <w:rFonts w:hint="eastAsia"/>
        </w:rPr>
        <w:t>都没有什么价值的</w:t>
      </w:r>
      <w:r>
        <w:rPr>
          <w:rFonts w:hint="eastAsia"/>
          <w:lang w:eastAsia="zh-CN"/>
        </w:rPr>
        <w:t>。</w:t>
      </w:r>
      <w:r>
        <w:rPr>
          <w:rFonts w:hint="eastAsia"/>
        </w:rPr>
        <w:t>学会外语不重要</w:t>
      </w:r>
      <w:r>
        <w:rPr>
          <w:rFonts w:hint="eastAsia"/>
          <w:lang w:eastAsia="zh-CN"/>
        </w:rPr>
        <w:t>，</w:t>
      </w:r>
      <w:r>
        <w:rPr>
          <w:rFonts w:hint="eastAsia"/>
        </w:rPr>
        <w:t>学会钢琴不重要这通通都是一个技能它是术的级别</w:t>
      </w:r>
      <w:r>
        <w:rPr>
          <w:rFonts w:hint="eastAsia"/>
          <w:lang w:eastAsia="zh-CN"/>
        </w:rPr>
        <w:t>。</w:t>
      </w:r>
      <w:r>
        <w:rPr>
          <w:rFonts w:hint="eastAsia"/>
        </w:rPr>
        <w:t>是只要你肯花时间花精力就能提升的</w:t>
      </w:r>
      <w:r>
        <w:rPr>
          <w:rFonts w:hint="eastAsia"/>
          <w:lang w:eastAsia="zh-CN"/>
        </w:rPr>
        <w:t>，</w:t>
      </w:r>
      <w:r>
        <w:rPr>
          <w:rFonts w:hint="eastAsia"/>
        </w:rPr>
        <w:t>你只要肯花时间学钢琴</w:t>
      </w:r>
      <w:r>
        <w:rPr>
          <w:rFonts w:hint="eastAsia"/>
          <w:lang w:eastAsia="zh-CN"/>
        </w:rPr>
        <w:t>，</w:t>
      </w:r>
      <w:r>
        <w:rPr>
          <w:rFonts w:hint="eastAsia"/>
        </w:rPr>
        <w:t>琴技就能提高</w:t>
      </w:r>
      <w:r>
        <w:rPr>
          <w:rFonts w:hint="eastAsia"/>
          <w:lang w:eastAsia="zh-CN"/>
        </w:rPr>
        <w:t>。</w:t>
      </w:r>
      <w:r>
        <w:rPr>
          <w:rFonts w:hint="eastAsia"/>
        </w:rPr>
        <w:t>你只要肯花时间学外语</w:t>
      </w:r>
      <w:r>
        <w:rPr>
          <w:rFonts w:hint="eastAsia"/>
          <w:lang w:eastAsia="zh-CN"/>
        </w:rPr>
        <w:t>，</w:t>
      </w:r>
      <w:r>
        <w:rPr>
          <w:rFonts w:hint="eastAsia"/>
        </w:rPr>
        <w:t>外语就能提高一点都不难</w:t>
      </w:r>
      <w:r>
        <w:rPr>
          <w:rFonts w:hint="eastAsia"/>
          <w:lang w:eastAsia="zh-CN"/>
        </w:rPr>
        <w:t>。</w:t>
      </w:r>
      <w:r>
        <w:rPr>
          <w:rFonts w:hint="eastAsia"/>
        </w:rPr>
        <w:t>真正难的是选择</w:t>
      </w:r>
      <w:r>
        <w:rPr>
          <w:rFonts w:hint="eastAsia"/>
          <w:lang w:eastAsia="zh-CN"/>
        </w:rPr>
        <w:t>，</w:t>
      </w:r>
      <w:r>
        <w:rPr>
          <w:rFonts w:hint="eastAsia"/>
        </w:rPr>
        <w:t>是判断知道应该学什么东西</w:t>
      </w:r>
      <w:r>
        <w:rPr>
          <w:rFonts w:hint="eastAsia"/>
          <w:lang w:val="en-US" w:eastAsia="zh-CN"/>
        </w:rPr>
        <w:t xml:space="preserve"> ，</w:t>
      </w:r>
      <w:r>
        <w:rPr>
          <w:rFonts w:hint="eastAsia"/>
        </w:rPr>
        <w:t>是知道应该去哪个城市</w:t>
      </w:r>
      <w:r>
        <w:rPr>
          <w:rFonts w:hint="eastAsia"/>
          <w:lang w:eastAsia="zh-CN"/>
        </w:rPr>
        <w:t>，</w:t>
      </w:r>
      <w:r>
        <w:rPr>
          <w:rFonts w:hint="eastAsia"/>
        </w:rPr>
        <w:t>是知道应该做什么行业</w:t>
      </w:r>
      <w:r>
        <w:rPr>
          <w:rFonts w:hint="eastAsia"/>
          <w:lang w:eastAsia="zh-CN"/>
        </w:rPr>
        <w:t>，</w:t>
      </w:r>
      <w:r>
        <w:rPr>
          <w:rFonts w:hint="eastAsia"/>
        </w:rPr>
        <w:t>是知道应该抓住什么红利</w:t>
      </w:r>
      <w:r>
        <w:rPr>
          <w:rFonts w:hint="eastAsia"/>
          <w:lang w:eastAsia="zh-CN"/>
        </w:rPr>
        <w:t>，</w:t>
      </w:r>
      <w:r>
        <w:rPr>
          <w:rFonts w:hint="eastAsia"/>
        </w:rPr>
        <w:t>那些站在财富顶端的人</w:t>
      </w:r>
      <w:r>
        <w:rPr>
          <w:rFonts w:hint="eastAsia"/>
          <w:lang w:eastAsia="zh-CN"/>
        </w:rPr>
        <w:t>。</w:t>
      </w:r>
      <w:r>
        <w:rPr>
          <w:rFonts w:hint="eastAsia"/>
        </w:rPr>
        <w:t>从来都不是靠小时候抢跑的几步而是靠足够的积累</w:t>
      </w:r>
      <w:r>
        <w:rPr>
          <w:rFonts w:hint="eastAsia"/>
          <w:lang w:eastAsia="zh-CN"/>
        </w:rPr>
        <w:t>，</w:t>
      </w:r>
      <w:r>
        <w:rPr>
          <w:rFonts w:hint="eastAsia"/>
        </w:rPr>
        <w:t>足够的见识足够的想象力</w:t>
      </w:r>
      <w:r>
        <w:rPr>
          <w:rFonts w:hint="eastAsia"/>
          <w:lang w:eastAsia="zh-CN"/>
        </w:rPr>
        <w:t>，</w:t>
      </w:r>
      <w:r>
        <w:rPr>
          <w:rFonts w:hint="eastAsia"/>
        </w:rPr>
        <w:t>足够的分析思考才把握的人生最关键的几次换乘</w:t>
      </w:r>
    </w:p>
    <w:p>
      <w:pPr>
        <w:pStyle w:val="4"/>
        <w:rPr>
          <w:rFonts w:hint="eastAsia"/>
        </w:rPr>
      </w:pPr>
      <w:r>
        <w:rPr>
          <w:rFonts w:hint="eastAsia"/>
        </w:rPr>
        <w:t>认清这个世界才是人生一等一的大事</w:t>
      </w:r>
      <w:r>
        <w:rPr>
          <w:rFonts w:hint="eastAsia"/>
          <w:lang w:eastAsia="zh-CN"/>
        </w:rPr>
        <w:t>，</w:t>
      </w:r>
      <w:r>
        <w:rPr>
          <w:rFonts w:hint="eastAsia"/>
        </w:rPr>
        <w:t>如果你有能力那就言传身教</w:t>
      </w:r>
      <w:r>
        <w:rPr>
          <w:rFonts w:hint="eastAsia"/>
          <w:lang w:eastAsia="zh-CN"/>
        </w:rPr>
        <w:t>，</w:t>
      </w:r>
      <w:r>
        <w:rPr>
          <w:rFonts w:hint="eastAsia"/>
        </w:rPr>
        <w:t>如果你没有能力那就不要束缚孩子的想象力</w:t>
      </w:r>
      <w:r>
        <w:rPr>
          <w:rFonts w:hint="eastAsia"/>
          <w:lang w:eastAsia="zh-CN"/>
        </w:rPr>
        <w:t>，</w:t>
      </w:r>
      <w:r>
        <w:rPr>
          <w:rFonts w:hint="eastAsia"/>
        </w:rPr>
        <w:t>不要用你的认知去帮他引导世界最关键的那几步</w:t>
      </w:r>
      <w:r>
        <w:rPr>
          <w:rFonts w:hint="eastAsia"/>
          <w:lang w:eastAsia="zh-CN"/>
        </w:rPr>
        <w:t>。</w:t>
      </w:r>
      <w:r>
        <w:rPr>
          <w:rFonts w:hint="eastAsia"/>
        </w:rPr>
        <w:t>一定是要靠它自己去完成的</w:t>
      </w:r>
      <w:r>
        <w:rPr>
          <w:rFonts w:hint="eastAsia"/>
          <w:lang w:eastAsia="zh-CN"/>
        </w:rPr>
        <w:t>，</w:t>
      </w:r>
      <w:r>
        <w:rPr>
          <w:rFonts w:hint="eastAsia"/>
        </w:rPr>
        <w:t>你越是让它补课它就越没有时间思考</w:t>
      </w:r>
      <w:r>
        <w:rPr>
          <w:rFonts w:hint="eastAsia"/>
          <w:lang w:eastAsia="zh-CN"/>
        </w:rPr>
        <w:t>，</w:t>
      </w:r>
      <w:r>
        <w:rPr>
          <w:rFonts w:hint="eastAsia"/>
        </w:rPr>
        <w:t>你越是让它抢跑它就越容易错过列车</w:t>
      </w:r>
      <w:r>
        <w:rPr>
          <w:rFonts w:hint="eastAsia"/>
          <w:lang w:eastAsia="zh-CN"/>
        </w:rPr>
        <w:t>，</w:t>
      </w:r>
      <w:r>
        <w:rPr>
          <w:rFonts w:hint="eastAsia"/>
        </w:rPr>
        <w:t>你越是觉得对它好它活得就可能越辛苦</w:t>
      </w:r>
    </w:p>
    <w:p>
      <w:pPr>
        <w:pStyle w:val="4"/>
        <w:jc w:val="center"/>
        <w:rPr>
          <w:rFonts w:hint="eastAsia" w:eastAsiaTheme="minorEastAsia"/>
          <w:sz w:val="44"/>
          <w:szCs w:val="52"/>
          <w:lang w:val="en-US" w:eastAsia="zh-CN"/>
        </w:rPr>
      </w:pPr>
      <w:r>
        <w:rPr>
          <w:rFonts w:hint="eastAsia"/>
        </w:rPr>
        <w:br w:type="page"/>
      </w:r>
      <w:r>
        <w:rPr>
          <w:rFonts w:hint="eastAsia"/>
          <w:sz w:val="44"/>
          <w:szCs w:val="52"/>
          <w:lang w:val="en-US" w:eastAsia="zh-CN"/>
        </w:rPr>
        <w:t>第四篇</w:t>
      </w:r>
    </w:p>
    <w:p>
      <w:pPr>
        <w:pStyle w:val="4"/>
        <w:rPr>
          <w:rFonts w:hint="eastAsia"/>
        </w:rPr>
      </w:pPr>
      <w:r>
        <w:rPr>
          <w:rFonts w:hint="eastAsia"/>
        </w:rPr>
        <w:t>穷人为什么会穷</w:t>
      </w:r>
    </w:p>
    <w:p>
      <w:pPr>
        <w:pStyle w:val="4"/>
        <w:rPr>
          <w:rFonts w:hint="eastAsia"/>
        </w:rPr>
      </w:pPr>
      <w:r>
        <w:rPr>
          <w:rFonts w:hint="eastAsia"/>
        </w:rPr>
        <w:t>有一个节目揭露了真相</w:t>
      </w:r>
      <w:r>
        <w:rPr>
          <w:rFonts w:hint="eastAsia"/>
          <w:lang w:eastAsia="zh-CN"/>
        </w:rPr>
        <w:t>，</w:t>
      </w:r>
      <w:r>
        <w:rPr>
          <w:rFonts w:hint="eastAsia"/>
        </w:rPr>
        <w:t>他们要富豪去体验最底层的生活</w:t>
      </w:r>
    </w:p>
    <w:p>
      <w:pPr>
        <w:pStyle w:val="4"/>
        <w:rPr>
          <w:rFonts w:hint="eastAsia"/>
        </w:rPr>
      </w:pPr>
      <w:r>
        <w:rPr>
          <w:rFonts w:hint="eastAsia"/>
        </w:rPr>
        <w:t>最开始这些富豪都一致认为</w:t>
      </w:r>
      <w:r>
        <w:rPr>
          <w:rFonts w:hint="eastAsia"/>
          <w:lang w:eastAsia="zh-CN"/>
        </w:rPr>
        <w:t>，</w:t>
      </w:r>
      <w:r>
        <w:rPr>
          <w:rFonts w:hint="eastAsia"/>
        </w:rPr>
        <w:t>只要我自己有能力就不会一直待在最底层</w:t>
      </w:r>
    </w:p>
    <w:p>
      <w:pPr>
        <w:pStyle w:val="4"/>
        <w:rPr>
          <w:rFonts w:hint="eastAsia"/>
        </w:rPr>
      </w:pPr>
      <w:r>
        <w:rPr>
          <w:rFonts w:hint="eastAsia"/>
        </w:rPr>
        <w:t>但体验了几天之后他们发现自己被打脸了</w:t>
      </w:r>
    </w:p>
    <w:p>
      <w:pPr>
        <w:pStyle w:val="4"/>
        <w:rPr>
          <w:rFonts w:hint="eastAsia"/>
        </w:rPr>
      </w:pPr>
      <w:r>
        <w:rPr>
          <w:rFonts w:hint="eastAsia"/>
        </w:rPr>
        <w:t>原来他们所有的精力全部都浪费在了一日三餐上面仅仅是为了吃饱饭</w:t>
      </w:r>
    </w:p>
    <w:p>
      <w:pPr>
        <w:pStyle w:val="4"/>
        <w:rPr>
          <w:rFonts w:hint="eastAsia"/>
        </w:rPr>
      </w:pPr>
      <w:r>
        <w:rPr>
          <w:rFonts w:hint="eastAsia"/>
        </w:rPr>
        <w:t>就得忙碌一天疲惫不堪斗志全无</w:t>
      </w:r>
      <w:r>
        <w:rPr>
          <w:rFonts w:hint="eastAsia"/>
          <w:lang w:eastAsia="zh-CN"/>
        </w:rPr>
        <w:t>，</w:t>
      </w:r>
      <w:r>
        <w:rPr>
          <w:rFonts w:hint="eastAsia"/>
        </w:rPr>
        <w:t>最后他们不得不承认一个真相</w:t>
      </w:r>
    </w:p>
    <w:p>
      <w:pPr>
        <w:pStyle w:val="4"/>
        <w:rPr>
          <w:rFonts w:hint="eastAsia"/>
        </w:rPr>
      </w:pPr>
      <w:r>
        <w:rPr>
          <w:rFonts w:hint="eastAsia"/>
        </w:rPr>
        <w:t>那些最底层的人并不是不努力</w:t>
      </w:r>
      <w:r>
        <w:rPr>
          <w:rFonts w:hint="eastAsia"/>
          <w:lang w:eastAsia="zh-CN"/>
        </w:rPr>
        <w:t>，</w:t>
      </w:r>
      <w:r>
        <w:rPr>
          <w:rFonts w:hint="eastAsia"/>
        </w:rPr>
        <w:t>而是为了生活疲于奔命根本没有时间谋划未来</w:t>
      </w:r>
    </w:p>
    <w:p>
      <w:pPr>
        <w:pStyle w:val="4"/>
        <w:rPr>
          <w:rFonts w:hint="eastAsia"/>
        </w:rPr>
      </w:pPr>
      <w:r>
        <w:rPr>
          <w:rFonts w:hint="eastAsia"/>
        </w:rPr>
        <w:t>但凡一个视频的博主都会给你讲到这</w:t>
      </w:r>
      <w:r>
        <w:rPr>
          <w:rFonts w:hint="eastAsia"/>
          <w:lang w:val="en-US" w:eastAsia="zh-CN"/>
        </w:rPr>
        <w:t>里</w:t>
      </w:r>
      <w:r>
        <w:rPr>
          <w:rFonts w:hint="eastAsia"/>
        </w:rPr>
        <w:t>擦擦眼泪</w:t>
      </w:r>
      <w:r>
        <w:rPr>
          <w:rFonts w:hint="eastAsia"/>
          <w:lang w:eastAsia="zh-CN"/>
        </w:rPr>
        <w:t>，</w:t>
      </w:r>
      <w:r>
        <w:rPr>
          <w:rFonts w:hint="eastAsia"/>
        </w:rPr>
        <w:t>他赚一个点击量他好你也好</w:t>
      </w:r>
    </w:p>
    <w:p>
      <w:pPr>
        <w:pStyle w:val="4"/>
        <w:rPr>
          <w:rFonts w:hint="eastAsia"/>
        </w:rPr>
      </w:pPr>
      <w:r>
        <w:rPr>
          <w:rFonts w:hint="eastAsia"/>
        </w:rPr>
        <w:t>但我们不一样</w:t>
      </w:r>
      <w:r>
        <w:rPr>
          <w:rFonts w:hint="eastAsia"/>
          <w:lang w:eastAsia="zh-CN"/>
        </w:rPr>
        <w:t>，</w:t>
      </w:r>
      <w:r>
        <w:rPr>
          <w:rFonts w:hint="eastAsia"/>
        </w:rPr>
        <w:t>我们要讲2.0的</w:t>
      </w:r>
      <w:r>
        <w:rPr>
          <w:rFonts w:hint="eastAsia"/>
          <w:lang w:eastAsia="zh-CN"/>
        </w:rPr>
        <w:t>，</w:t>
      </w:r>
      <w:r>
        <w:rPr>
          <w:rFonts w:hint="eastAsia"/>
        </w:rPr>
        <w:t>坐稳了第一个问题就是为什么会有这样的节目</w:t>
      </w:r>
    </w:p>
    <w:p>
      <w:pPr>
        <w:pStyle w:val="4"/>
        <w:rPr>
          <w:rFonts w:hint="eastAsia"/>
        </w:rPr>
      </w:pPr>
      <w:r>
        <w:rPr>
          <w:rFonts w:hint="eastAsia"/>
          <w:lang w:eastAsia="zh-CN"/>
        </w:rPr>
        <w:t>就是</w:t>
      </w:r>
      <w:r>
        <w:rPr>
          <w:rFonts w:hint="eastAsia"/>
        </w:rPr>
        <w:t>他为什么会做出一个这样的节目让你看</w:t>
      </w:r>
    </w:p>
    <w:p>
      <w:pPr>
        <w:pStyle w:val="4"/>
        <w:rPr>
          <w:rFonts w:hint="eastAsia"/>
        </w:rPr>
      </w:pPr>
      <w:r>
        <w:rPr>
          <w:rFonts w:hint="eastAsia"/>
        </w:rPr>
        <w:t>因为收视率</w:t>
      </w:r>
      <w:r>
        <w:rPr>
          <w:rFonts w:hint="eastAsia"/>
          <w:lang w:eastAsia="zh-CN"/>
        </w:rPr>
        <w:t>，</w:t>
      </w:r>
      <w:r>
        <w:rPr>
          <w:rFonts w:hint="eastAsia"/>
        </w:rPr>
        <w:t>因为穷人多富人少</w:t>
      </w:r>
      <w:r>
        <w:rPr>
          <w:rFonts w:hint="eastAsia"/>
          <w:lang w:eastAsia="zh-CN"/>
        </w:rPr>
        <w:t>，</w:t>
      </w:r>
      <w:r>
        <w:rPr>
          <w:rFonts w:hint="eastAsia"/>
        </w:rPr>
        <w:t>因为穷人喜欢看</w:t>
      </w:r>
    </w:p>
    <w:p>
      <w:pPr>
        <w:pStyle w:val="4"/>
        <w:rPr>
          <w:rFonts w:hint="eastAsia"/>
        </w:rPr>
      </w:pPr>
      <w:r>
        <w:rPr>
          <w:rFonts w:hint="eastAsia"/>
        </w:rPr>
        <w:t>我没有钱不是因为我不努力而是因为环境实在太差了</w:t>
      </w:r>
    </w:p>
    <w:p>
      <w:pPr>
        <w:pStyle w:val="4"/>
        <w:rPr>
          <w:rFonts w:hint="eastAsia"/>
        </w:rPr>
      </w:pPr>
      <w:r>
        <w:rPr>
          <w:rFonts w:hint="eastAsia"/>
        </w:rPr>
        <w:t>为什么霸道总裁无一例外都爱上前台小妹</w:t>
      </w:r>
      <w:r>
        <w:rPr>
          <w:rFonts w:hint="eastAsia"/>
          <w:lang w:eastAsia="zh-CN"/>
        </w:rPr>
        <w:t>，</w:t>
      </w:r>
      <w:r>
        <w:rPr>
          <w:rFonts w:hint="eastAsia"/>
        </w:rPr>
        <w:t>因为只有前台小妹才有时间看这种肥皂剧</w:t>
      </w:r>
      <w:r>
        <w:rPr>
          <w:rFonts w:hint="eastAsia"/>
          <w:lang w:eastAsia="zh-CN"/>
        </w:rPr>
        <w:t>，</w:t>
      </w:r>
      <w:r>
        <w:rPr>
          <w:rFonts w:hint="eastAsia"/>
        </w:rPr>
        <w:t>受众是一个金字塔结构的</w:t>
      </w:r>
    </w:p>
    <w:p>
      <w:pPr>
        <w:pStyle w:val="4"/>
        <w:rPr>
          <w:rFonts w:hint="eastAsia"/>
        </w:rPr>
      </w:pPr>
      <w:r>
        <w:rPr>
          <w:rFonts w:hint="eastAsia"/>
        </w:rPr>
        <w:t>你话题越low越低</w:t>
      </w:r>
      <w:r>
        <w:rPr>
          <w:rFonts w:hint="eastAsia"/>
          <w:lang w:eastAsia="zh-CN"/>
        </w:rPr>
        <w:t>，</w:t>
      </w:r>
      <w:r>
        <w:rPr>
          <w:rFonts w:hint="eastAsia"/>
        </w:rPr>
        <w:t>越底层共鸣就越多</w:t>
      </w:r>
      <w:r>
        <w:rPr>
          <w:rFonts w:hint="eastAsia"/>
          <w:lang w:eastAsia="zh-CN"/>
        </w:rPr>
        <w:t>，</w:t>
      </w:r>
      <w:r>
        <w:rPr>
          <w:rFonts w:hint="eastAsia"/>
        </w:rPr>
        <w:t>收视率就越好</w:t>
      </w:r>
    </w:p>
    <w:p>
      <w:pPr>
        <w:pStyle w:val="4"/>
        <w:rPr>
          <w:rFonts w:hint="eastAsia"/>
        </w:rPr>
      </w:pPr>
      <w:r>
        <w:rPr>
          <w:rFonts w:hint="eastAsia"/>
        </w:rPr>
        <w:t>所有的收视率都有一个天然的弊端</w:t>
      </w:r>
      <w:r>
        <w:rPr>
          <w:rFonts w:hint="eastAsia"/>
          <w:lang w:eastAsia="zh-CN"/>
        </w:rPr>
        <w:t>，</w:t>
      </w:r>
      <w:r>
        <w:rPr>
          <w:rFonts w:hint="eastAsia"/>
        </w:rPr>
        <w:t>它是没有权重区分的</w:t>
      </w:r>
    </w:p>
    <w:p>
      <w:pPr>
        <w:pStyle w:val="4"/>
        <w:rPr>
          <w:rFonts w:hint="eastAsia"/>
        </w:rPr>
      </w:pPr>
      <w:r>
        <w:rPr>
          <w:rFonts w:hint="eastAsia"/>
        </w:rPr>
        <w:t>你的歌唱</w:t>
      </w:r>
      <w:r>
        <w:rPr>
          <w:rFonts w:hint="eastAsia"/>
          <w:lang w:eastAsia="zh-CN"/>
        </w:rPr>
        <w:t>得</w:t>
      </w:r>
      <w:r>
        <w:rPr>
          <w:rFonts w:hint="eastAsia"/>
        </w:rPr>
        <w:t>再好帕瓦罗蒂也只有一票</w:t>
      </w:r>
    </w:p>
    <w:p>
      <w:pPr>
        <w:pStyle w:val="4"/>
        <w:rPr>
          <w:rFonts w:hint="eastAsia"/>
        </w:rPr>
      </w:pPr>
      <w:r>
        <w:rPr>
          <w:rFonts w:hint="eastAsia"/>
        </w:rPr>
        <w:t>你的文章写</w:t>
      </w:r>
      <w:r>
        <w:rPr>
          <w:rFonts w:hint="eastAsia"/>
          <w:lang w:eastAsia="zh-CN"/>
        </w:rPr>
        <w:t>得</w:t>
      </w:r>
      <w:r>
        <w:rPr>
          <w:rFonts w:hint="eastAsia"/>
        </w:rPr>
        <w:t>再好村上春树也只能点一个赞</w:t>
      </w:r>
    </w:p>
    <w:p>
      <w:pPr>
        <w:pStyle w:val="4"/>
        <w:rPr>
          <w:rFonts w:hint="eastAsia"/>
        </w:rPr>
      </w:pPr>
      <w:r>
        <w:rPr>
          <w:rFonts w:hint="eastAsia"/>
        </w:rPr>
        <w:t>最终的结果一定是</w:t>
      </w:r>
      <w:r>
        <w:rPr>
          <w:rFonts w:hint="eastAsia"/>
          <w:lang w:eastAsia="zh-CN"/>
        </w:rPr>
        <w:t>，</w:t>
      </w:r>
      <w:r>
        <w:rPr>
          <w:rFonts w:hint="eastAsia"/>
        </w:rPr>
        <w:t>沦为让基数最大的那个群体开心</w:t>
      </w:r>
      <w:r>
        <w:rPr>
          <w:rFonts w:hint="eastAsia"/>
          <w:lang w:eastAsia="zh-CN"/>
        </w:rPr>
        <w:t>，</w:t>
      </w:r>
      <w:r>
        <w:rPr>
          <w:rFonts w:hint="eastAsia"/>
        </w:rPr>
        <w:t>这帮人喜欢看什么我就做什么</w:t>
      </w:r>
    </w:p>
    <w:p>
      <w:pPr>
        <w:pStyle w:val="4"/>
        <w:rPr>
          <w:rFonts w:hint="eastAsia"/>
        </w:rPr>
      </w:pPr>
      <w:r>
        <w:rPr>
          <w:rFonts w:hint="eastAsia"/>
        </w:rPr>
        <w:t>大部分媒体都是要盈利的</w:t>
      </w:r>
      <w:r>
        <w:rPr>
          <w:rFonts w:hint="eastAsia"/>
          <w:lang w:eastAsia="zh-CN"/>
        </w:rPr>
        <w:t>，</w:t>
      </w:r>
      <w:r>
        <w:rPr>
          <w:rFonts w:hint="eastAsia"/>
        </w:rPr>
        <w:t>要挣钱</w:t>
      </w:r>
      <w:r>
        <w:rPr>
          <w:rFonts w:hint="eastAsia"/>
          <w:lang w:eastAsia="zh-CN"/>
        </w:rPr>
        <w:t>，</w:t>
      </w:r>
      <w:r>
        <w:rPr>
          <w:rFonts w:hint="eastAsia"/>
        </w:rPr>
        <w:t>要吃饭</w:t>
      </w:r>
      <w:r>
        <w:rPr>
          <w:rFonts w:hint="eastAsia"/>
          <w:lang w:eastAsia="zh-CN"/>
        </w:rPr>
        <w:t>，</w:t>
      </w:r>
      <w:r>
        <w:rPr>
          <w:rFonts w:hint="eastAsia"/>
        </w:rPr>
        <w:t>要养活一帮人的</w:t>
      </w:r>
    </w:p>
    <w:p>
      <w:pPr>
        <w:pStyle w:val="4"/>
        <w:rPr>
          <w:rFonts w:hint="eastAsia"/>
        </w:rPr>
      </w:pPr>
      <w:r>
        <w:rPr>
          <w:rFonts w:hint="eastAsia"/>
        </w:rPr>
        <w:t>为什么你会相信商人会坑你</w:t>
      </w:r>
      <w:r>
        <w:rPr>
          <w:rFonts w:hint="eastAsia"/>
          <w:lang w:eastAsia="zh-CN"/>
        </w:rPr>
        <w:t>，</w:t>
      </w:r>
      <w:r>
        <w:rPr>
          <w:rFonts w:hint="eastAsia"/>
        </w:rPr>
        <w:t>却不相信同是商人的媒体会坑你呢</w:t>
      </w:r>
    </w:p>
    <w:p>
      <w:pPr>
        <w:pStyle w:val="4"/>
        <w:rPr>
          <w:rFonts w:hint="eastAsia"/>
        </w:rPr>
      </w:pPr>
      <w:r>
        <w:rPr>
          <w:rFonts w:hint="eastAsia"/>
        </w:rPr>
        <w:t>最大的坑是你根本不知道自己在坑里面</w:t>
      </w:r>
    </w:p>
    <w:p>
      <w:pPr>
        <w:pStyle w:val="4"/>
        <w:rPr>
          <w:rFonts w:hint="eastAsia"/>
        </w:rPr>
      </w:pPr>
      <w:r>
        <w:rPr>
          <w:rFonts w:hint="eastAsia"/>
        </w:rPr>
        <w:t>第二个问题是富人是从哪来的</w:t>
      </w:r>
    </w:p>
    <w:p>
      <w:pPr>
        <w:pStyle w:val="4"/>
        <w:rPr>
          <w:rFonts w:hint="eastAsia"/>
        </w:rPr>
      </w:pPr>
      <w:r>
        <w:rPr>
          <w:rFonts w:hint="eastAsia"/>
        </w:rPr>
        <w:t>既然没有任何人出生的时候会自带一个存款本</w:t>
      </w:r>
    </w:p>
    <w:p>
      <w:pPr>
        <w:pStyle w:val="4"/>
        <w:rPr>
          <w:rFonts w:hint="eastAsia"/>
        </w:rPr>
      </w:pPr>
      <w:r>
        <w:rPr>
          <w:rFonts w:hint="eastAsia"/>
        </w:rPr>
        <w:t>那第一批富人是从哪来的</w:t>
      </w:r>
    </w:p>
    <w:p>
      <w:pPr>
        <w:pStyle w:val="4"/>
        <w:rPr>
          <w:rFonts w:hint="eastAsia"/>
        </w:rPr>
      </w:pPr>
      <w:r>
        <w:rPr>
          <w:rFonts w:hint="eastAsia"/>
        </w:rPr>
        <w:t>大家都是一穷二白都一个村子长大的</w:t>
      </w:r>
      <w:r>
        <w:rPr>
          <w:rFonts w:hint="eastAsia"/>
          <w:lang w:eastAsia="zh-CN"/>
        </w:rPr>
        <w:t>，</w:t>
      </w:r>
      <w:r>
        <w:rPr>
          <w:rFonts w:hint="eastAsia"/>
        </w:rPr>
        <w:t>都是流着鼻涕吃着烤土豆</w:t>
      </w:r>
    </w:p>
    <w:p>
      <w:pPr>
        <w:pStyle w:val="4"/>
        <w:rPr>
          <w:rFonts w:hint="eastAsia"/>
        </w:rPr>
      </w:pPr>
      <w:r>
        <w:rPr>
          <w:rFonts w:hint="eastAsia"/>
        </w:rPr>
        <w:t>那别人是怎么乌鸡变凤凰的</w:t>
      </w:r>
    </w:p>
    <w:p>
      <w:pPr>
        <w:pStyle w:val="4"/>
        <w:rPr>
          <w:rFonts w:hint="eastAsia"/>
        </w:rPr>
      </w:pPr>
      <w:r>
        <w:rPr>
          <w:rFonts w:hint="eastAsia"/>
        </w:rPr>
        <w:t>因为总有一些穷人更坚韧更自律</w:t>
      </w:r>
      <w:r>
        <w:rPr>
          <w:rFonts w:hint="eastAsia"/>
          <w:lang w:eastAsia="zh-CN"/>
        </w:rPr>
        <w:t>，</w:t>
      </w:r>
      <w:r>
        <w:rPr>
          <w:rFonts w:hint="eastAsia"/>
        </w:rPr>
        <w:t>更奋发图强</w:t>
      </w:r>
      <w:r>
        <w:rPr>
          <w:rFonts w:hint="eastAsia"/>
          <w:lang w:eastAsia="zh-CN"/>
        </w:rPr>
        <w:t>，</w:t>
      </w:r>
      <w:r>
        <w:rPr>
          <w:rFonts w:hint="eastAsia"/>
        </w:rPr>
        <w:t>更敢于冒险</w:t>
      </w:r>
    </w:p>
    <w:p>
      <w:pPr>
        <w:pStyle w:val="4"/>
        <w:rPr>
          <w:rFonts w:hint="eastAsia"/>
        </w:rPr>
      </w:pPr>
      <w:r>
        <w:rPr>
          <w:rFonts w:hint="eastAsia"/>
        </w:rPr>
        <w:t>别人收工回家倒头就睡的时候他在思考</w:t>
      </w:r>
    </w:p>
    <w:p>
      <w:pPr>
        <w:pStyle w:val="4"/>
        <w:rPr>
          <w:rFonts w:hint="eastAsia"/>
        </w:rPr>
      </w:pPr>
      <w:r>
        <w:rPr>
          <w:rFonts w:hint="eastAsia"/>
        </w:rPr>
        <w:t>别人一天到晚机械劳作的时候他在思考</w:t>
      </w:r>
    </w:p>
    <w:p>
      <w:pPr>
        <w:pStyle w:val="4"/>
        <w:rPr>
          <w:rFonts w:hint="eastAsia"/>
        </w:rPr>
      </w:pPr>
      <w:r>
        <w:rPr>
          <w:rFonts w:hint="eastAsia"/>
        </w:rPr>
        <w:t>别人守着一亩三分地小富即足的时候他在思考</w:t>
      </w:r>
    </w:p>
    <w:p>
      <w:pPr>
        <w:pStyle w:val="4"/>
        <w:rPr>
          <w:rFonts w:hint="eastAsia"/>
        </w:rPr>
      </w:pPr>
      <w:r>
        <w:rPr>
          <w:rFonts w:hint="eastAsia"/>
        </w:rPr>
        <w:t>他在找一</w:t>
      </w:r>
      <w:r>
        <w:rPr>
          <w:rFonts w:hint="eastAsia"/>
          <w:lang w:eastAsia="zh-CN"/>
        </w:rPr>
        <w:t>条</w:t>
      </w:r>
      <w:r>
        <w:rPr>
          <w:rFonts w:hint="eastAsia"/>
        </w:rPr>
        <w:t>别人从来没有走过的路</w:t>
      </w:r>
      <w:r>
        <w:rPr>
          <w:rFonts w:hint="eastAsia"/>
          <w:lang w:eastAsia="zh-CN"/>
        </w:rPr>
        <w:t>，</w:t>
      </w:r>
      <w:r>
        <w:rPr>
          <w:rFonts w:hint="eastAsia"/>
        </w:rPr>
        <w:t>一个不知道是对还是错的路</w:t>
      </w:r>
      <w:r>
        <w:rPr>
          <w:rFonts w:hint="eastAsia"/>
          <w:lang w:eastAsia="zh-CN"/>
        </w:rPr>
        <w:t>，</w:t>
      </w:r>
      <w:r>
        <w:rPr>
          <w:rFonts w:hint="eastAsia"/>
        </w:rPr>
        <w:t>一个有可能会家破人亡粉身碎骨的路</w:t>
      </w:r>
      <w:r>
        <w:rPr>
          <w:rFonts w:hint="eastAsia"/>
          <w:lang w:eastAsia="zh-CN"/>
        </w:rPr>
        <w:t>，</w:t>
      </w:r>
      <w:r>
        <w:rPr>
          <w:rFonts w:hint="eastAsia"/>
        </w:rPr>
        <w:t>然后他咬咬牙还真的就上路了</w:t>
      </w:r>
    </w:p>
    <w:p>
      <w:pPr>
        <w:pStyle w:val="4"/>
        <w:rPr>
          <w:rFonts w:hint="eastAsia"/>
        </w:rPr>
      </w:pPr>
      <w:r>
        <w:rPr>
          <w:rFonts w:hint="eastAsia"/>
        </w:rPr>
        <w:t>弱者总以为别人欺负了自己</w:t>
      </w:r>
      <w:r>
        <w:rPr>
          <w:rFonts w:hint="eastAsia"/>
          <w:lang w:eastAsia="zh-CN"/>
        </w:rPr>
        <w:t>，</w:t>
      </w:r>
      <w:r>
        <w:rPr>
          <w:rFonts w:hint="eastAsia"/>
        </w:rPr>
        <w:t>总以为他错过了最好的时代</w:t>
      </w:r>
      <w:r>
        <w:rPr>
          <w:rFonts w:hint="eastAsia"/>
          <w:lang w:eastAsia="zh-CN"/>
        </w:rPr>
        <w:t>，</w:t>
      </w:r>
      <w:r>
        <w:rPr>
          <w:rFonts w:hint="eastAsia"/>
        </w:rPr>
        <w:t>总以为富人年轻的时候遍地是黄金</w:t>
      </w:r>
    </w:p>
    <w:p>
      <w:pPr>
        <w:pStyle w:val="4"/>
        <w:rPr>
          <w:rFonts w:hint="eastAsia"/>
        </w:rPr>
      </w:pPr>
      <w:r>
        <w:rPr>
          <w:rFonts w:hint="eastAsia"/>
        </w:rPr>
        <w:t>乱世的时候他埋怨饭都吃不饱</w:t>
      </w:r>
      <w:r>
        <w:rPr>
          <w:rFonts w:hint="eastAsia"/>
          <w:lang w:eastAsia="zh-CN"/>
        </w:rPr>
        <w:t>，</w:t>
      </w:r>
      <w:r>
        <w:rPr>
          <w:rFonts w:hint="eastAsia"/>
        </w:rPr>
        <w:t>怎么能变富</w:t>
      </w:r>
    </w:p>
    <w:p>
      <w:pPr>
        <w:pStyle w:val="4"/>
        <w:rPr>
          <w:rFonts w:hint="eastAsia"/>
        </w:rPr>
      </w:pPr>
      <w:r>
        <w:rPr>
          <w:rFonts w:hint="eastAsia"/>
        </w:rPr>
        <w:t>盛世的时候他埋怨钱都抢</w:t>
      </w:r>
      <w:r>
        <w:rPr>
          <w:rFonts w:hint="eastAsia"/>
          <w:lang w:eastAsia="zh-CN"/>
        </w:rPr>
        <w:t>光</w:t>
      </w:r>
      <w:r>
        <w:rPr>
          <w:rFonts w:hint="eastAsia"/>
        </w:rPr>
        <w:t>了</w:t>
      </w:r>
      <w:r>
        <w:rPr>
          <w:rFonts w:hint="eastAsia"/>
          <w:lang w:eastAsia="zh-CN"/>
        </w:rPr>
        <w:t>，</w:t>
      </w:r>
      <w:r>
        <w:rPr>
          <w:rFonts w:hint="eastAsia"/>
        </w:rPr>
        <w:t>怎么能变富</w:t>
      </w:r>
    </w:p>
    <w:p>
      <w:pPr>
        <w:pStyle w:val="4"/>
        <w:rPr>
          <w:rFonts w:hint="eastAsia"/>
        </w:rPr>
      </w:pPr>
      <w:r>
        <w:rPr>
          <w:rFonts w:hint="eastAsia"/>
        </w:rPr>
        <w:t>你知道当年那些下海经商的</w:t>
      </w:r>
      <w:r>
        <w:rPr>
          <w:rFonts w:hint="eastAsia"/>
          <w:lang w:eastAsia="zh-CN"/>
        </w:rPr>
        <w:t>都是</w:t>
      </w:r>
      <w:r>
        <w:rPr>
          <w:rFonts w:hint="eastAsia"/>
        </w:rPr>
        <w:t>什么人</w:t>
      </w:r>
      <w:r>
        <w:rPr>
          <w:rFonts w:hint="eastAsia"/>
          <w:lang w:eastAsia="zh-CN"/>
        </w:rPr>
        <w:t>，</w:t>
      </w:r>
      <w:r>
        <w:rPr>
          <w:rFonts w:hint="eastAsia"/>
        </w:rPr>
        <w:t>都是那些边缘化的人</w:t>
      </w:r>
      <w:r>
        <w:rPr>
          <w:rFonts w:hint="eastAsia"/>
          <w:lang w:eastAsia="zh-CN"/>
        </w:rPr>
        <w:t>，</w:t>
      </w:r>
      <w:r>
        <w:rPr>
          <w:rFonts w:hint="eastAsia"/>
        </w:rPr>
        <w:t>那些待业在家穷</w:t>
      </w:r>
      <w:r>
        <w:rPr>
          <w:rFonts w:hint="eastAsia"/>
          <w:lang w:eastAsia="zh-CN"/>
        </w:rPr>
        <w:t>得</w:t>
      </w:r>
      <w:r>
        <w:rPr>
          <w:rFonts w:hint="eastAsia"/>
        </w:rPr>
        <w:t>活不下去的人</w:t>
      </w:r>
    </w:p>
    <w:p>
      <w:pPr>
        <w:pStyle w:val="4"/>
        <w:rPr>
          <w:rFonts w:hint="eastAsia"/>
        </w:rPr>
      </w:pPr>
      <w:r>
        <w:rPr>
          <w:rFonts w:hint="eastAsia"/>
        </w:rPr>
        <w:t>正经人全都在好单位全都在挤破脑袋去分房子</w:t>
      </w:r>
      <w:r>
        <w:rPr>
          <w:rFonts w:hint="eastAsia"/>
          <w:lang w:eastAsia="zh-CN"/>
        </w:rPr>
        <w:t>，</w:t>
      </w:r>
      <w:r>
        <w:rPr>
          <w:rFonts w:hint="eastAsia"/>
        </w:rPr>
        <w:t>去搞</w:t>
      </w:r>
      <w:r>
        <w:rPr>
          <w:rFonts w:hint="eastAsia"/>
          <w:lang w:val="en-US" w:eastAsia="zh-CN"/>
        </w:rPr>
        <w:t>编制，</w:t>
      </w:r>
      <w:r>
        <w:rPr>
          <w:rFonts w:hint="eastAsia"/>
        </w:rPr>
        <w:t>去抢铁饭碗</w:t>
      </w:r>
    </w:p>
    <w:p>
      <w:pPr>
        <w:pStyle w:val="4"/>
        <w:rPr>
          <w:rFonts w:hint="eastAsia"/>
        </w:rPr>
      </w:pPr>
      <w:r>
        <w:rPr>
          <w:rFonts w:hint="eastAsia"/>
        </w:rPr>
        <w:t>但凡有点身份的都不至于到路边去卖茶叶蛋</w:t>
      </w:r>
    </w:p>
    <w:p>
      <w:pPr>
        <w:pStyle w:val="4"/>
        <w:rPr>
          <w:rFonts w:hint="eastAsia"/>
        </w:rPr>
      </w:pPr>
      <w:r>
        <w:rPr>
          <w:rFonts w:hint="eastAsia"/>
        </w:rPr>
        <w:t>那个时候做生意不像今天你想开一个服装厂</w:t>
      </w:r>
      <w:r>
        <w:rPr>
          <w:rFonts w:hint="eastAsia"/>
          <w:lang w:eastAsia="zh-CN"/>
        </w:rPr>
        <w:t>，</w:t>
      </w:r>
      <w:r>
        <w:rPr>
          <w:rFonts w:hint="eastAsia"/>
        </w:rPr>
        <w:t>布料你买不到</w:t>
      </w:r>
      <w:r>
        <w:rPr>
          <w:rFonts w:hint="eastAsia"/>
          <w:lang w:eastAsia="zh-CN"/>
        </w:rPr>
        <w:t>，</w:t>
      </w:r>
      <w:r>
        <w:rPr>
          <w:rFonts w:hint="eastAsia"/>
        </w:rPr>
        <w:t>机器你也买不到</w:t>
      </w:r>
      <w:r>
        <w:rPr>
          <w:rFonts w:hint="eastAsia"/>
          <w:lang w:eastAsia="zh-CN"/>
        </w:rPr>
        <w:t>。</w:t>
      </w:r>
      <w:r>
        <w:rPr>
          <w:rFonts w:hint="eastAsia"/>
        </w:rPr>
        <w:t>有卖的</w:t>
      </w:r>
      <w:r>
        <w:rPr>
          <w:rFonts w:hint="eastAsia"/>
          <w:lang w:eastAsia="zh-CN"/>
        </w:rPr>
        <w:t>，</w:t>
      </w:r>
      <w:r>
        <w:rPr>
          <w:rFonts w:hint="eastAsia"/>
        </w:rPr>
        <w:t>你也买不起</w:t>
      </w:r>
      <w:r>
        <w:rPr>
          <w:rFonts w:hint="eastAsia"/>
          <w:lang w:eastAsia="zh-CN"/>
        </w:rPr>
        <w:t>，</w:t>
      </w:r>
      <w:r>
        <w:rPr>
          <w:rFonts w:hint="eastAsia"/>
        </w:rPr>
        <w:t>要买你就得卖房</w:t>
      </w:r>
      <w:r>
        <w:rPr>
          <w:rFonts w:hint="eastAsia"/>
          <w:lang w:eastAsia="zh-CN"/>
        </w:rPr>
        <w:t>。</w:t>
      </w:r>
      <w:r>
        <w:rPr>
          <w:rFonts w:hint="eastAsia"/>
        </w:rPr>
        <w:t>因为没有银行敢给你贷款</w:t>
      </w:r>
      <w:r>
        <w:rPr>
          <w:rFonts w:hint="eastAsia"/>
          <w:lang w:eastAsia="zh-CN"/>
        </w:rPr>
        <w:t>，</w:t>
      </w:r>
      <w:r>
        <w:rPr>
          <w:rFonts w:hint="eastAsia"/>
        </w:rPr>
        <w:t>一共就那么一点家底</w:t>
      </w:r>
      <w:r>
        <w:rPr>
          <w:rFonts w:hint="eastAsia"/>
          <w:lang w:eastAsia="zh-CN"/>
        </w:rPr>
        <w:t>，</w:t>
      </w:r>
      <w:r>
        <w:rPr>
          <w:rFonts w:hint="eastAsia"/>
        </w:rPr>
        <w:t>万一赔了你吃饭怎么办</w:t>
      </w:r>
      <w:r>
        <w:rPr>
          <w:rFonts w:hint="eastAsia"/>
          <w:lang w:eastAsia="zh-CN"/>
        </w:rPr>
        <w:t>。</w:t>
      </w:r>
      <w:r>
        <w:rPr>
          <w:rFonts w:hint="eastAsia"/>
        </w:rPr>
        <w:t>孩子上学怎么办</w:t>
      </w:r>
      <w:r>
        <w:rPr>
          <w:rFonts w:hint="eastAsia"/>
          <w:lang w:eastAsia="zh-CN"/>
        </w:rPr>
        <w:t>，</w:t>
      </w:r>
      <w:r>
        <w:rPr>
          <w:rFonts w:hint="eastAsia"/>
        </w:rPr>
        <w:t>父母养老怎么办</w:t>
      </w:r>
    </w:p>
    <w:p>
      <w:pPr>
        <w:pStyle w:val="4"/>
        <w:rPr>
          <w:rFonts w:hint="eastAsia"/>
        </w:rPr>
      </w:pPr>
      <w:r>
        <w:rPr>
          <w:rFonts w:hint="eastAsia"/>
        </w:rPr>
        <w:t>创业从来都是勇敢者的游戏</w:t>
      </w:r>
      <w:r>
        <w:rPr>
          <w:rFonts w:hint="eastAsia"/>
          <w:lang w:eastAsia="zh-CN"/>
        </w:rPr>
        <w:t>，</w:t>
      </w:r>
      <w:r>
        <w:rPr>
          <w:rFonts w:hint="eastAsia"/>
        </w:rPr>
        <w:t>你嫌自己的装备不够好</w:t>
      </w:r>
      <w:r>
        <w:rPr>
          <w:rFonts w:hint="eastAsia"/>
          <w:lang w:eastAsia="zh-CN"/>
        </w:rPr>
        <w:t>，</w:t>
      </w:r>
      <w:r>
        <w:rPr>
          <w:rFonts w:hint="eastAsia"/>
        </w:rPr>
        <w:t>可装备从来都不是免费的</w:t>
      </w:r>
      <w:r>
        <w:rPr>
          <w:rFonts w:hint="eastAsia"/>
          <w:lang w:eastAsia="zh-CN"/>
        </w:rPr>
        <w:t>，</w:t>
      </w:r>
      <w:r>
        <w:rPr>
          <w:rFonts w:hint="eastAsia"/>
        </w:rPr>
        <w:t>装备是要拿命去换的</w:t>
      </w:r>
      <w:r>
        <w:rPr>
          <w:rFonts w:hint="eastAsia"/>
          <w:lang w:eastAsia="zh-CN"/>
        </w:rPr>
        <w:t>，</w:t>
      </w:r>
      <w:r>
        <w:rPr>
          <w:rFonts w:hint="eastAsia"/>
        </w:rPr>
        <w:t>不敢拿命去换就不要去抱怨不公平</w:t>
      </w:r>
    </w:p>
    <w:p>
      <w:pPr>
        <w:pStyle w:val="4"/>
        <w:jc w:val="center"/>
        <w:rPr>
          <w:rFonts w:hint="eastAsia" w:eastAsiaTheme="minorEastAsia"/>
          <w:sz w:val="44"/>
          <w:szCs w:val="52"/>
          <w:lang w:val="en-US" w:eastAsia="zh-CN"/>
        </w:rPr>
      </w:pPr>
      <w:r>
        <w:rPr>
          <w:rFonts w:hint="eastAsia"/>
        </w:rPr>
        <w:br w:type="page"/>
      </w:r>
      <w:r>
        <w:rPr>
          <w:rFonts w:hint="eastAsia"/>
          <w:sz w:val="44"/>
          <w:szCs w:val="52"/>
          <w:lang w:val="en-US" w:eastAsia="zh-CN"/>
        </w:rPr>
        <w:t>第五篇</w:t>
      </w:r>
    </w:p>
    <w:p>
      <w:pPr>
        <w:pStyle w:val="4"/>
        <w:rPr>
          <w:rFonts w:hint="eastAsia"/>
        </w:rPr>
      </w:pPr>
      <w:r>
        <w:rPr>
          <w:rFonts w:hint="eastAsia"/>
        </w:rPr>
        <w:t>为什么你</w:t>
      </w:r>
      <w:r>
        <w:rPr>
          <w:rFonts w:hint="eastAsia"/>
          <w:lang w:val="en-US" w:eastAsia="zh-CN"/>
        </w:rPr>
        <w:t>报</w:t>
      </w:r>
      <w:r>
        <w:rPr>
          <w:rFonts w:hint="eastAsia"/>
        </w:rPr>
        <w:t>电话的时候说</w:t>
      </w:r>
      <w:r>
        <w:rPr>
          <w:rFonts w:hint="eastAsia"/>
          <w:lang w:val="en-US" w:eastAsia="zh-CN"/>
        </w:rPr>
        <w:t>幺三幺（131），</w:t>
      </w:r>
      <w:r>
        <w:rPr>
          <w:rFonts w:hint="eastAsia"/>
        </w:rPr>
        <w:t>但你去银行取钱的时候却说取11,000</w:t>
      </w:r>
    </w:p>
    <w:p>
      <w:pPr>
        <w:pStyle w:val="4"/>
        <w:rPr>
          <w:rFonts w:hint="eastAsia"/>
        </w:rPr>
      </w:pPr>
      <w:r>
        <w:rPr>
          <w:rFonts w:hint="eastAsia"/>
        </w:rPr>
        <w:t>同样一个数字为什么有的时候你读幺</w:t>
      </w:r>
      <w:r>
        <w:rPr>
          <w:rFonts w:hint="eastAsia"/>
          <w:lang w:eastAsia="zh-CN"/>
        </w:rPr>
        <w:t>，</w:t>
      </w:r>
      <w:r>
        <w:rPr>
          <w:rFonts w:hint="eastAsia"/>
        </w:rPr>
        <w:t>有的时候读一呢</w:t>
      </w:r>
    </w:p>
    <w:p>
      <w:pPr>
        <w:pStyle w:val="4"/>
        <w:rPr>
          <w:rFonts w:hint="eastAsia"/>
        </w:rPr>
      </w:pPr>
      <w:r>
        <w:rPr>
          <w:rFonts w:hint="eastAsia"/>
        </w:rPr>
        <w:t>为什么呢</w:t>
      </w:r>
    </w:p>
    <w:p>
      <w:pPr>
        <w:pStyle w:val="4"/>
        <w:rPr>
          <w:rFonts w:hint="eastAsia"/>
        </w:rPr>
      </w:pPr>
      <w:r>
        <w:rPr>
          <w:rFonts w:hint="eastAsia"/>
        </w:rPr>
        <w:t>有人说习惯用法</w:t>
      </w:r>
      <w:r>
        <w:rPr>
          <w:rFonts w:hint="eastAsia"/>
          <w:lang w:eastAsia="zh-CN"/>
        </w:rPr>
        <w:t>，</w:t>
      </w:r>
      <w:r>
        <w:rPr>
          <w:rFonts w:hint="eastAsia"/>
        </w:rPr>
        <w:t>你知道现在为什么有很多人</w:t>
      </w:r>
    </w:p>
    <w:p>
      <w:pPr>
        <w:pStyle w:val="4"/>
        <w:rPr>
          <w:rFonts w:hint="eastAsia"/>
        </w:rPr>
      </w:pPr>
      <w:r>
        <w:rPr>
          <w:rFonts w:hint="eastAsia"/>
        </w:rPr>
        <w:t>他老学不好</w:t>
      </w:r>
      <w:r>
        <w:rPr>
          <w:rFonts w:hint="eastAsia"/>
          <w:lang w:val="en-US" w:eastAsia="zh-CN"/>
        </w:rPr>
        <w:t>是</w:t>
      </w:r>
      <w:r>
        <w:rPr>
          <w:rFonts w:hint="eastAsia"/>
        </w:rPr>
        <w:t>因为他到了习惯用法那一步他就停了</w:t>
      </w:r>
      <w:r>
        <w:rPr>
          <w:rFonts w:hint="eastAsia"/>
          <w:lang w:eastAsia="zh-CN"/>
        </w:rPr>
        <w:t>，</w:t>
      </w:r>
      <w:r>
        <w:rPr>
          <w:rFonts w:hint="eastAsia"/>
        </w:rPr>
        <w:t>比如为什么元音字母前面要加n</w:t>
      </w:r>
      <w:r>
        <w:rPr>
          <w:rFonts w:hint="eastAsia"/>
          <w:lang w:eastAsia="zh-CN"/>
        </w:rPr>
        <w:t>，</w:t>
      </w:r>
      <w:r>
        <w:rPr>
          <w:rFonts w:hint="eastAsia"/>
        </w:rPr>
        <w:t>因为习惯用法</w:t>
      </w:r>
      <w:r>
        <w:rPr>
          <w:rFonts w:hint="eastAsia"/>
          <w:lang w:eastAsia="zh-CN"/>
        </w:rPr>
        <w:t>。</w:t>
      </w:r>
      <w:r>
        <w:rPr>
          <w:rFonts w:hint="eastAsia"/>
        </w:rPr>
        <w:t>那为什么辅音开头的一些字母</w:t>
      </w:r>
      <w:r>
        <w:rPr>
          <w:rFonts w:hint="eastAsia"/>
          <w:lang w:eastAsia="zh-CN"/>
        </w:rPr>
        <w:t>，</w:t>
      </w:r>
      <w:r>
        <w:rPr>
          <w:rFonts w:hint="eastAsia"/>
        </w:rPr>
        <w:t>比如说</w:t>
      </w:r>
      <w:r>
        <w:rPr>
          <w:rFonts w:hint="eastAsia"/>
          <w:lang w:eastAsia="zh-CN"/>
        </w:rPr>
        <w:t>‘</w:t>
      </w:r>
      <w:r>
        <w:rPr>
          <w:rFonts w:hint="eastAsia"/>
          <w:lang w:val="en-US" w:eastAsia="zh-CN"/>
        </w:rPr>
        <w:t>或’</w:t>
      </w:r>
      <w:r>
        <w:rPr>
          <w:rFonts w:hint="eastAsia"/>
        </w:rPr>
        <w:t>也要加n</w:t>
      </w:r>
      <w:r>
        <w:rPr>
          <w:rFonts w:hint="eastAsia"/>
          <w:lang w:eastAsia="zh-CN"/>
        </w:rPr>
        <w:t>，</w:t>
      </w:r>
      <w:r>
        <w:rPr>
          <w:rFonts w:hint="eastAsia"/>
        </w:rPr>
        <w:t>也是因为习惯用法</w:t>
      </w:r>
      <w:r>
        <w:rPr>
          <w:rFonts w:hint="eastAsia"/>
          <w:lang w:eastAsia="zh-CN"/>
        </w:rPr>
        <w:t>。</w:t>
      </w:r>
      <w:r>
        <w:rPr>
          <w:rFonts w:hint="eastAsia"/>
        </w:rPr>
        <w:t>你要这样学的话</w:t>
      </w:r>
      <w:r>
        <w:rPr>
          <w:rFonts w:hint="eastAsia"/>
          <w:lang w:eastAsia="zh-CN"/>
        </w:rPr>
        <w:t>，</w:t>
      </w:r>
      <w:r>
        <w:rPr>
          <w:rFonts w:hint="eastAsia"/>
        </w:rPr>
        <w:t>你永远学不好的</w:t>
      </w:r>
      <w:r>
        <w:rPr>
          <w:rFonts w:hint="eastAsia"/>
          <w:lang w:eastAsia="zh-CN"/>
        </w:rPr>
        <w:t>，</w:t>
      </w:r>
      <w:r>
        <w:rPr>
          <w:rFonts w:hint="eastAsia"/>
        </w:rPr>
        <w:t>你需要再问一步</w:t>
      </w:r>
      <w:r>
        <w:rPr>
          <w:rFonts w:hint="eastAsia"/>
          <w:lang w:eastAsia="zh-CN"/>
        </w:rPr>
        <w:t>，</w:t>
      </w:r>
      <w:r>
        <w:rPr>
          <w:rFonts w:hint="eastAsia"/>
        </w:rPr>
        <w:t>为什么是这种习惯用法</w:t>
      </w:r>
      <w:r>
        <w:rPr>
          <w:rFonts w:hint="eastAsia"/>
          <w:lang w:eastAsia="zh-CN"/>
        </w:rPr>
        <w:t>，</w:t>
      </w:r>
      <w:r>
        <w:rPr>
          <w:rFonts w:hint="eastAsia"/>
        </w:rPr>
        <w:t>而不是另外一种</w:t>
      </w:r>
    </w:p>
    <w:p>
      <w:pPr>
        <w:pStyle w:val="4"/>
        <w:rPr>
          <w:rFonts w:hint="eastAsia"/>
        </w:rPr>
      </w:pPr>
      <w:r>
        <w:rPr>
          <w:rFonts w:hint="eastAsia"/>
        </w:rPr>
        <w:t>我一直说好的教育方式应该是直击本质</w:t>
      </w:r>
      <w:r>
        <w:rPr>
          <w:rFonts w:hint="eastAsia"/>
          <w:lang w:eastAsia="zh-CN"/>
        </w:rPr>
        <w:t>，</w:t>
      </w:r>
      <w:r>
        <w:rPr>
          <w:rFonts w:hint="eastAsia"/>
        </w:rPr>
        <w:t>不仅知其然还要知其所以然</w:t>
      </w:r>
      <w:r>
        <w:rPr>
          <w:rFonts w:hint="eastAsia"/>
          <w:lang w:eastAsia="zh-CN"/>
        </w:rPr>
        <w:t>，</w:t>
      </w:r>
      <w:r>
        <w:rPr>
          <w:rFonts w:hint="eastAsia"/>
        </w:rPr>
        <w:t>死记硬背是学不好的</w:t>
      </w:r>
      <w:r>
        <w:rPr>
          <w:rFonts w:hint="eastAsia"/>
          <w:lang w:eastAsia="zh-CN"/>
        </w:rPr>
        <w:t>，</w:t>
      </w:r>
      <w:r>
        <w:rPr>
          <w:rFonts w:hint="eastAsia"/>
        </w:rPr>
        <w:t>好的教育应该是完全不需要学生记的</w:t>
      </w:r>
      <w:r>
        <w:rPr>
          <w:rFonts w:hint="eastAsia"/>
          <w:lang w:eastAsia="zh-CN"/>
        </w:rPr>
        <w:t>。</w:t>
      </w:r>
      <w:r>
        <w:rPr>
          <w:rFonts w:hint="eastAsia"/>
        </w:rPr>
        <w:t>今天我们就讲清楚这到底是什么原因</w:t>
      </w:r>
      <w:r>
        <w:rPr>
          <w:rFonts w:hint="eastAsia"/>
          <w:lang w:eastAsia="zh-CN"/>
        </w:rPr>
        <w:t>，</w:t>
      </w:r>
      <w:r>
        <w:rPr>
          <w:rFonts w:hint="eastAsia"/>
        </w:rPr>
        <w:t>直接说答案因为效率</w:t>
      </w:r>
      <w:r>
        <w:rPr>
          <w:rFonts w:hint="eastAsia"/>
          <w:lang w:eastAsia="zh-CN"/>
        </w:rPr>
        <w:t>，</w:t>
      </w:r>
      <w:r>
        <w:rPr>
          <w:rFonts w:hint="eastAsia"/>
        </w:rPr>
        <w:t>这不是开玩笑</w:t>
      </w:r>
      <w:r>
        <w:rPr>
          <w:rFonts w:hint="eastAsia"/>
          <w:lang w:eastAsia="zh-CN"/>
        </w:rPr>
        <w:t>，</w:t>
      </w:r>
      <w:r>
        <w:rPr>
          <w:rFonts w:hint="eastAsia"/>
        </w:rPr>
        <w:t>任何领域都需要考虑最低的成本</w:t>
      </w:r>
      <w:r>
        <w:rPr>
          <w:rFonts w:hint="eastAsia"/>
          <w:lang w:eastAsia="zh-CN"/>
        </w:rPr>
        <w:t>，</w:t>
      </w:r>
      <w:r>
        <w:rPr>
          <w:rFonts w:hint="eastAsia"/>
        </w:rPr>
        <w:t>最小的代价来做最多的事情语言也不例外</w:t>
      </w:r>
      <w:r>
        <w:rPr>
          <w:rFonts w:hint="eastAsia"/>
          <w:lang w:eastAsia="zh-CN"/>
        </w:rPr>
        <w:t>，</w:t>
      </w:r>
      <w:r>
        <w:rPr>
          <w:rFonts w:hint="eastAsia"/>
        </w:rPr>
        <w:t>为什么报电话要读1</w:t>
      </w:r>
      <w:r>
        <w:rPr>
          <w:rFonts w:hint="eastAsia"/>
          <w:lang w:eastAsia="zh-CN"/>
        </w:rPr>
        <w:t>，</w:t>
      </w:r>
      <w:r>
        <w:rPr>
          <w:rFonts w:hint="eastAsia"/>
        </w:rPr>
        <w:t>我们可以反过来想如果你读一会出现什么问题</w:t>
      </w:r>
      <w:r>
        <w:rPr>
          <w:rFonts w:hint="eastAsia"/>
          <w:lang w:eastAsia="zh-CN"/>
        </w:rPr>
        <w:t>，</w:t>
      </w:r>
      <w:r>
        <w:rPr>
          <w:rFonts w:hint="eastAsia"/>
        </w:rPr>
        <w:t>比如我的电话是131113</w:t>
      </w:r>
      <w:r>
        <w:rPr>
          <w:rFonts w:hint="eastAsia"/>
          <w:lang w:eastAsia="zh-CN"/>
        </w:rPr>
        <w:t>，</w:t>
      </w:r>
      <w:r>
        <w:rPr>
          <w:rFonts w:hint="eastAsia"/>
        </w:rPr>
        <w:t>请问我刚才说了几个1</w:t>
      </w:r>
      <w:r>
        <w:rPr>
          <w:rFonts w:hint="eastAsia"/>
          <w:lang w:eastAsia="zh-CN"/>
        </w:rPr>
        <w:t>，</w:t>
      </w:r>
      <w:r>
        <w:rPr>
          <w:rFonts w:hint="eastAsia"/>
          <w:lang w:val="en-US" w:eastAsia="zh-CN"/>
        </w:rPr>
        <w:t>记不清对吧</w:t>
      </w:r>
      <w:r>
        <w:rPr>
          <w:rFonts w:hint="eastAsia"/>
          <w:lang w:eastAsia="zh-CN"/>
        </w:rPr>
        <w:t>，</w:t>
      </w:r>
      <w:r>
        <w:rPr>
          <w:rFonts w:hint="eastAsia"/>
        </w:rPr>
        <w:t>因为连在一起了糊成一片了</w:t>
      </w:r>
      <w:r>
        <w:rPr>
          <w:rFonts w:hint="eastAsia"/>
          <w:lang w:eastAsia="zh-CN"/>
        </w:rPr>
        <w:t>，</w:t>
      </w:r>
      <w:r>
        <w:rPr>
          <w:rFonts w:hint="eastAsia"/>
        </w:rPr>
        <w:t>每个一之间是没有切分的</w:t>
      </w:r>
      <w:r>
        <w:rPr>
          <w:rFonts w:hint="eastAsia"/>
          <w:lang w:eastAsia="zh-CN"/>
        </w:rPr>
        <w:t>，</w:t>
      </w:r>
      <w:r>
        <w:rPr>
          <w:rFonts w:hint="eastAsia"/>
        </w:rPr>
        <w:t>它是开口音你只要张嘴就行了</w:t>
      </w:r>
      <w:r>
        <w:rPr>
          <w:rFonts w:hint="eastAsia"/>
          <w:lang w:eastAsia="zh-CN"/>
        </w:rPr>
        <w:t>，</w:t>
      </w:r>
      <w:r>
        <w:rPr>
          <w:rFonts w:hint="eastAsia"/>
        </w:rPr>
        <w:t>就可以不停的发一</w:t>
      </w:r>
      <w:r>
        <w:rPr>
          <w:rFonts w:hint="eastAsia"/>
          <w:lang w:eastAsia="zh-CN"/>
        </w:rPr>
        <w:t>，</w:t>
      </w:r>
      <w:r>
        <w:rPr>
          <w:rFonts w:hint="eastAsia"/>
        </w:rPr>
        <w:t>这样的话切分就会很困难</w:t>
      </w:r>
      <w:r>
        <w:rPr>
          <w:rFonts w:hint="eastAsia"/>
          <w:lang w:eastAsia="zh-CN"/>
        </w:rPr>
        <w:t>。</w:t>
      </w:r>
      <w:r>
        <w:rPr>
          <w:rFonts w:hint="eastAsia"/>
        </w:rPr>
        <w:t>而你要把它读成幺</w:t>
      </w:r>
      <w:r>
        <w:rPr>
          <w:rFonts w:hint="eastAsia"/>
          <w:lang w:eastAsia="zh-CN"/>
        </w:rPr>
        <w:t>，</w:t>
      </w:r>
      <w:r>
        <w:rPr>
          <w:rFonts w:hint="eastAsia"/>
        </w:rPr>
        <w:t>注意口型</w:t>
      </w:r>
      <w:r>
        <w:rPr>
          <w:rFonts w:hint="eastAsia"/>
          <w:lang w:eastAsia="zh-CN"/>
        </w:rPr>
        <w:t>，</w:t>
      </w:r>
      <w:r>
        <w:rPr>
          <w:rFonts w:hint="eastAsia"/>
        </w:rPr>
        <w:t>幺</w:t>
      </w:r>
      <w:r>
        <w:rPr>
          <w:rFonts w:hint="eastAsia"/>
          <w:lang w:eastAsia="zh-CN"/>
        </w:rPr>
        <w:t>，</w:t>
      </w:r>
      <w:r>
        <w:rPr>
          <w:rFonts w:hint="eastAsia"/>
        </w:rPr>
        <w:t>闭口</w:t>
      </w:r>
      <w:r>
        <w:rPr>
          <w:rFonts w:hint="eastAsia"/>
          <w:lang w:eastAsia="zh-CN"/>
        </w:rPr>
        <w:t>，</w:t>
      </w:r>
      <w:r>
        <w:rPr>
          <w:rFonts w:hint="eastAsia"/>
        </w:rPr>
        <w:t>它切分的像切菜一样</w:t>
      </w:r>
      <w:r>
        <w:rPr>
          <w:rFonts w:hint="eastAsia"/>
          <w:lang w:eastAsia="zh-CN"/>
        </w:rPr>
        <w:t>，</w:t>
      </w:r>
      <w:r>
        <w:rPr>
          <w:rFonts w:hint="eastAsia"/>
        </w:rPr>
        <w:t>每个音都独立清晰而且发音轻松</w:t>
      </w:r>
      <w:r>
        <w:rPr>
          <w:rFonts w:hint="eastAsia"/>
          <w:lang w:eastAsia="zh-CN"/>
        </w:rPr>
        <w:t>。</w:t>
      </w:r>
      <w:r>
        <w:rPr>
          <w:rFonts w:hint="eastAsia"/>
        </w:rPr>
        <w:t>比如我的电话是1311113这样的话</w:t>
      </w:r>
      <w:r>
        <w:rPr>
          <w:rFonts w:hint="eastAsia"/>
          <w:lang w:eastAsia="zh-CN"/>
        </w:rPr>
        <w:t>，</w:t>
      </w:r>
      <w:r>
        <w:rPr>
          <w:rFonts w:hint="eastAsia"/>
        </w:rPr>
        <w:t>加上一个闭合的动作就高效解决了发音的问题</w:t>
      </w:r>
      <w:r>
        <w:rPr>
          <w:rFonts w:hint="eastAsia"/>
          <w:lang w:eastAsia="zh-CN"/>
        </w:rPr>
        <w:t>，</w:t>
      </w:r>
      <w:r>
        <w:rPr>
          <w:rFonts w:hint="eastAsia"/>
        </w:rPr>
        <w:t>再也不用刻意的区分到底是两个一</w:t>
      </w:r>
      <w:r>
        <w:rPr>
          <w:rFonts w:hint="eastAsia"/>
          <w:lang w:eastAsia="zh-CN"/>
        </w:rPr>
        <w:t>，</w:t>
      </w:r>
      <w:r>
        <w:rPr>
          <w:rFonts w:hint="eastAsia"/>
        </w:rPr>
        <w:t>还是三个一了</w:t>
      </w:r>
      <w:r>
        <w:rPr>
          <w:rFonts w:hint="eastAsia"/>
          <w:lang w:eastAsia="zh-CN"/>
        </w:rPr>
        <w:t>。</w:t>
      </w:r>
      <w:r>
        <w:rPr>
          <w:rFonts w:hint="eastAsia"/>
        </w:rPr>
        <w:t>好那为什么银行取钱要说11,000</w:t>
      </w:r>
      <w:r>
        <w:rPr>
          <w:rFonts w:hint="eastAsia"/>
          <w:lang w:eastAsia="zh-CN"/>
        </w:rPr>
        <w:t>，</w:t>
      </w:r>
      <w:r>
        <w:rPr>
          <w:rFonts w:hint="eastAsia"/>
        </w:rPr>
        <w:t>因为取钱是有单位的</w:t>
      </w:r>
      <w:r>
        <w:rPr>
          <w:rFonts w:hint="eastAsia"/>
          <w:lang w:eastAsia="zh-CN"/>
        </w:rPr>
        <w:t>，</w:t>
      </w:r>
      <w:r>
        <w:rPr>
          <w:rFonts w:hint="eastAsia"/>
        </w:rPr>
        <w:t>每个单位就把这个数字给切分开了</w:t>
      </w:r>
      <w:r>
        <w:rPr>
          <w:rFonts w:hint="eastAsia"/>
          <w:lang w:eastAsia="zh-CN"/>
        </w:rPr>
        <w:t>，</w:t>
      </w:r>
      <w:r>
        <w:rPr>
          <w:rFonts w:hint="eastAsia"/>
        </w:rPr>
        <w:t>他就不再需要依靠单独的发音来切分了</w:t>
      </w:r>
    </w:p>
    <w:p>
      <w:pPr>
        <w:pStyle w:val="4"/>
        <w:rPr>
          <w:rFonts w:hint="eastAsia"/>
        </w:rPr>
      </w:pPr>
      <w:r>
        <w:rPr>
          <w:rFonts w:hint="eastAsia"/>
        </w:rPr>
        <w:t>你取5个一你会说取11,111</w:t>
      </w:r>
      <w:r>
        <w:rPr>
          <w:rFonts w:hint="eastAsia"/>
          <w:lang w:eastAsia="zh-CN"/>
        </w:rPr>
        <w:t>，</w:t>
      </w:r>
      <w:r>
        <w:rPr>
          <w:rFonts w:hint="eastAsia"/>
        </w:rPr>
        <w:t>你不会说取</w:t>
      </w:r>
      <w:r>
        <w:rPr>
          <w:rFonts w:hint="eastAsia"/>
          <w:lang w:eastAsia="zh-CN"/>
        </w:rPr>
        <w:t>（</w:t>
      </w:r>
      <w:r>
        <w:rPr>
          <w:rFonts w:hint="eastAsia"/>
        </w:rPr>
        <w:t>11,111</w:t>
      </w:r>
      <w:r>
        <w:rPr>
          <w:rFonts w:hint="eastAsia"/>
          <w:lang w:eastAsia="zh-CN"/>
        </w:rPr>
        <w:t>）</w:t>
      </w:r>
      <w:r>
        <w:rPr>
          <w:rFonts w:hint="eastAsia"/>
          <w:lang w:val="en-US" w:eastAsia="zh-CN"/>
        </w:rPr>
        <w:t>幺幺幺幺幺，因为</w:t>
      </w:r>
      <w:r>
        <w:rPr>
          <w:rFonts w:hint="eastAsia"/>
        </w:rPr>
        <w:t>这个幺的发音比一要难很多</w:t>
      </w:r>
      <w:r>
        <w:rPr>
          <w:rFonts w:hint="eastAsia"/>
          <w:lang w:eastAsia="zh-CN"/>
        </w:rPr>
        <w:t>。</w:t>
      </w:r>
      <w:r>
        <w:rPr>
          <w:rFonts w:hint="eastAsia"/>
        </w:rPr>
        <w:t>你看111111这个幺的耗能更多</w:t>
      </w:r>
      <w:r>
        <w:rPr>
          <w:rFonts w:hint="eastAsia"/>
          <w:lang w:eastAsia="zh-CN"/>
        </w:rPr>
        <w:t>，</w:t>
      </w:r>
      <w:r>
        <w:rPr>
          <w:rFonts w:hint="eastAsia"/>
        </w:rPr>
        <w:t>所以我们的大脑会默认选择更简单的方式</w:t>
      </w:r>
    </w:p>
    <w:p>
      <w:pPr>
        <w:pStyle w:val="4"/>
        <w:rPr>
          <w:rFonts w:hint="eastAsia"/>
        </w:rPr>
      </w:pPr>
      <w:r>
        <w:rPr>
          <w:rFonts w:hint="eastAsia"/>
        </w:rPr>
        <w:t>那么回到第二个问题</w:t>
      </w:r>
      <w:r>
        <w:rPr>
          <w:rFonts w:hint="eastAsia"/>
          <w:lang w:eastAsia="zh-CN"/>
        </w:rPr>
        <w:t>，</w:t>
      </w:r>
      <w:r>
        <w:rPr>
          <w:rFonts w:hint="eastAsia"/>
        </w:rPr>
        <w:t>为什么元音开头的单词前面要加an</w:t>
      </w:r>
      <w:r>
        <w:rPr>
          <w:rFonts w:hint="eastAsia"/>
          <w:lang w:eastAsia="zh-CN"/>
        </w:rPr>
        <w:t>，</w:t>
      </w:r>
      <w:r>
        <w:rPr>
          <w:rFonts w:hint="eastAsia"/>
        </w:rPr>
        <w:t>比如an apple</w:t>
      </w:r>
      <w:r>
        <w:rPr>
          <w:rFonts w:hint="eastAsia"/>
          <w:lang w:eastAsia="zh-CN"/>
        </w:rPr>
        <w:t>，</w:t>
      </w:r>
      <w:r>
        <w:rPr>
          <w:rFonts w:hint="eastAsia"/>
        </w:rPr>
        <w:t>an egg</w:t>
      </w:r>
    </w:p>
    <w:p>
      <w:pPr>
        <w:pStyle w:val="4"/>
        <w:rPr>
          <w:rFonts w:hint="eastAsia"/>
        </w:rPr>
      </w:pPr>
      <w:r>
        <w:rPr>
          <w:rFonts w:hint="eastAsia"/>
        </w:rPr>
        <w:t>为什么有些辅音开头的字母也要加an比如an our</w:t>
      </w:r>
    </w:p>
    <w:p>
      <w:pPr>
        <w:pStyle w:val="4"/>
        <w:rPr>
          <w:rFonts w:hint="eastAsia"/>
        </w:rPr>
      </w:pPr>
      <w:r>
        <w:rPr>
          <w:rFonts w:hint="eastAsia"/>
        </w:rPr>
        <w:t>如果你看懂了我刚才说的你自然会知道答案</w:t>
      </w:r>
      <w:r>
        <w:rPr>
          <w:rFonts w:hint="eastAsia"/>
          <w:lang w:eastAsia="zh-CN"/>
        </w:rPr>
        <w:t>，</w:t>
      </w:r>
      <w:r>
        <w:rPr>
          <w:rFonts w:hint="eastAsia"/>
        </w:rPr>
        <w:t>你根本不需要死记硬背</w:t>
      </w:r>
      <w:r>
        <w:rPr>
          <w:rFonts w:hint="eastAsia"/>
          <w:lang w:eastAsia="zh-CN"/>
        </w:rPr>
        <w:t>，</w:t>
      </w:r>
      <w:r>
        <w:rPr>
          <w:rFonts w:hint="eastAsia"/>
        </w:rPr>
        <w:t>什么叫学习的底层逻辑这才是</w:t>
      </w:r>
      <w:r>
        <w:rPr>
          <w:rFonts w:hint="eastAsia"/>
          <w:lang w:eastAsia="zh-CN"/>
        </w:rPr>
        <w:t>。</w:t>
      </w:r>
      <w:r>
        <w:rPr>
          <w:rFonts w:hint="eastAsia"/>
        </w:rPr>
        <w:t>想出答案的</w:t>
      </w:r>
      <w:r>
        <w:rPr>
          <w:rFonts w:hint="eastAsia"/>
          <w:lang w:eastAsia="zh-CN"/>
        </w:rPr>
        <w:t>，</w:t>
      </w:r>
      <w:r>
        <w:rPr>
          <w:rFonts w:hint="eastAsia"/>
        </w:rPr>
        <w:t>千万千万不要再死记硬背了</w:t>
      </w:r>
    </w:p>
    <w:p>
      <w:pPr>
        <w:pStyle w:val="4"/>
        <w:jc w:val="center"/>
        <w:rPr>
          <w:rFonts w:hint="eastAsia" w:eastAsiaTheme="minorEastAsia"/>
          <w:sz w:val="44"/>
          <w:szCs w:val="52"/>
          <w:lang w:val="en-US" w:eastAsia="zh-CN"/>
        </w:rPr>
      </w:pPr>
      <w:r>
        <w:rPr>
          <w:rFonts w:hint="eastAsia"/>
        </w:rPr>
        <w:br w:type="page"/>
      </w:r>
      <w:r>
        <w:rPr>
          <w:rFonts w:hint="eastAsia"/>
          <w:sz w:val="44"/>
          <w:szCs w:val="52"/>
          <w:lang w:val="en-US" w:eastAsia="zh-CN"/>
        </w:rPr>
        <w:t>第六篇</w:t>
      </w:r>
    </w:p>
    <w:p>
      <w:pPr>
        <w:pStyle w:val="4"/>
        <w:rPr>
          <w:rFonts w:hint="eastAsia"/>
        </w:rPr>
      </w:pPr>
      <w:r>
        <w:rPr>
          <w:rFonts w:hint="eastAsia"/>
        </w:rPr>
        <w:t>为什么要钻石</w:t>
      </w:r>
      <w:r>
        <w:rPr>
          <w:rFonts w:hint="eastAsia"/>
          <w:lang w:val="en-US" w:eastAsia="zh-CN"/>
        </w:rPr>
        <w:t>很</w:t>
      </w:r>
      <w:r>
        <w:rPr>
          <w:rFonts w:hint="eastAsia"/>
        </w:rPr>
        <w:t>久远一颗永流传</w:t>
      </w:r>
      <w:r>
        <w:rPr>
          <w:rFonts w:hint="eastAsia"/>
          <w:lang w:eastAsia="zh-CN"/>
        </w:rPr>
        <w:t>，</w:t>
      </w:r>
      <w:r>
        <w:rPr>
          <w:rFonts w:hint="eastAsia"/>
        </w:rPr>
        <w:t>为了让爱情忠贞不渝吗</w:t>
      </w:r>
    </w:p>
    <w:p>
      <w:pPr>
        <w:pStyle w:val="4"/>
        <w:rPr>
          <w:rFonts w:hint="eastAsia"/>
        </w:rPr>
      </w:pPr>
      <w:r>
        <w:rPr>
          <w:rFonts w:hint="eastAsia"/>
        </w:rPr>
        <w:t>当然不是</w:t>
      </w:r>
    </w:p>
    <w:p>
      <w:pPr>
        <w:pStyle w:val="4"/>
        <w:rPr>
          <w:rFonts w:hint="eastAsia"/>
        </w:rPr>
      </w:pPr>
      <w:r>
        <w:rPr>
          <w:rFonts w:hint="eastAsia"/>
        </w:rPr>
        <w:t>为了让你把钻石留着千万别卖</w:t>
      </w:r>
      <w:r>
        <w:rPr>
          <w:rFonts w:hint="eastAsia"/>
          <w:lang w:eastAsia="zh-CN"/>
        </w:rPr>
        <w:t>，</w:t>
      </w:r>
      <w:r>
        <w:rPr>
          <w:rFonts w:hint="eastAsia"/>
        </w:rPr>
        <w:t>因为一卖就崩盘了</w:t>
      </w:r>
    </w:p>
    <w:p>
      <w:pPr>
        <w:pStyle w:val="4"/>
        <w:rPr>
          <w:rFonts w:hint="eastAsia"/>
        </w:rPr>
      </w:pPr>
      <w:r>
        <w:rPr>
          <w:rFonts w:hint="eastAsia"/>
        </w:rPr>
        <w:t>你知不知道40年前市面上钻石总量就有5亿克拉</w:t>
      </w:r>
    </w:p>
    <w:p>
      <w:pPr>
        <w:pStyle w:val="4"/>
        <w:rPr>
          <w:rFonts w:hint="eastAsia"/>
        </w:rPr>
      </w:pPr>
      <w:r>
        <w:rPr>
          <w:rFonts w:hint="eastAsia"/>
        </w:rPr>
        <w:t>而当时年产量从来没有超过1,000万克拉</w:t>
      </w:r>
    </w:p>
    <w:p>
      <w:pPr>
        <w:pStyle w:val="4"/>
        <w:rPr>
          <w:rFonts w:hint="eastAsia"/>
        </w:rPr>
      </w:pPr>
      <w:r>
        <w:rPr>
          <w:rFonts w:hint="eastAsia"/>
        </w:rPr>
        <w:t>只有你买了之后再也不流通</w:t>
      </w:r>
      <w:r>
        <w:rPr>
          <w:rFonts w:hint="eastAsia"/>
          <w:lang w:eastAsia="zh-CN"/>
        </w:rPr>
        <w:t>，</w:t>
      </w:r>
      <w:r>
        <w:rPr>
          <w:rFonts w:hint="eastAsia"/>
        </w:rPr>
        <w:t>它才可以卖给更多的人赚更多的钱</w:t>
      </w:r>
    </w:p>
    <w:p>
      <w:pPr>
        <w:pStyle w:val="4"/>
        <w:rPr>
          <w:rFonts w:hint="eastAsia"/>
        </w:rPr>
      </w:pPr>
      <w:r>
        <w:rPr>
          <w:rFonts w:hint="eastAsia"/>
        </w:rPr>
        <w:t>钻石本身几乎毫无价值</w:t>
      </w:r>
      <w:r>
        <w:rPr>
          <w:rFonts w:hint="eastAsia"/>
          <w:lang w:eastAsia="zh-CN"/>
        </w:rPr>
        <w:t>，</w:t>
      </w:r>
      <w:r>
        <w:rPr>
          <w:rFonts w:hint="eastAsia"/>
        </w:rPr>
        <w:t>它所有的价值都是营销赋予的</w:t>
      </w:r>
    </w:p>
    <w:p>
      <w:pPr>
        <w:pStyle w:val="4"/>
        <w:rPr>
          <w:rFonts w:hint="eastAsia"/>
        </w:rPr>
      </w:pPr>
      <w:r>
        <w:rPr>
          <w:rFonts w:hint="eastAsia"/>
        </w:rPr>
        <w:t>它能卖这么多钱是因为它有能力让你相信他值这么多钱</w:t>
      </w:r>
    </w:p>
    <w:p>
      <w:pPr>
        <w:pStyle w:val="4"/>
        <w:rPr>
          <w:rFonts w:hint="eastAsia"/>
        </w:rPr>
      </w:pPr>
      <w:r>
        <w:rPr>
          <w:rFonts w:hint="eastAsia"/>
        </w:rPr>
        <w:t>而第一步就是制造稀缺</w:t>
      </w:r>
      <w:r>
        <w:rPr>
          <w:rFonts w:hint="eastAsia"/>
          <w:lang w:eastAsia="zh-CN"/>
        </w:rPr>
        <w:t>，</w:t>
      </w:r>
      <w:r>
        <w:rPr>
          <w:rFonts w:hint="eastAsia"/>
        </w:rPr>
        <w:t>钻石是一点都不稀缺的只是最开始大家不知道这什么东西被贵</w:t>
      </w:r>
      <w:r>
        <w:rPr>
          <w:rFonts w:hint="eastAsia"/>
          <w:lang w:val="en-US" w:eastAsia="zh-CN"/>
        </w:rPr>
        <w:t>族</w:t>
      </w:r>
      <w:r>
        <w:rPr>
          <w:rFonts w:hint="eastAsia"/>
        </w:rPr>
        <w:t>拿来炫耀</w:t>
      </w:r>
    </w:p>
    <w:p>
      <w:pPr>
        <w:pStyle w:val="4"/>
        <w:rPr>
          <w:rFonts w:hint="eastAsia"/>
          <w:lang w:eastAsia="zh-CN"/>
        </w:rPr>
      </w:pPr>
      <w:r>
        <w:rPr>
          <w:rFonts w:hint="eastAsia"/>
        </w:rPr>
        <w:t>后来1870年南非奥兰治河</w:t>
      </w:r>
      <w:r>
        <w:rPr>
          <w:rFonts w:hint="eastAsia"/>
          <w:lang w:eastAsia="zh-CN"/>
        </w:rPr>
        <w:t>，</w:t>
      </w:r>
      <w:r>
        <w:rPr>
          <w:rFonts w:hint="eastAsia"/>
        </w:rPr>
        <w:t>突然发现了巨大的钻石矿产量以吨来计算</w:t>
      </w:r>
      <w:r>
        <w:rPr>
          <w:rFonts w:hint="eastAsia"/>
          <w:lang w:eastAsia="zh-CN"/>
        </w:rPr>
        <w:t>。</w:t>
      </w:r>
      <w:r>
        <w:rPr>
          <w:rFonts w:hint="eastAsia"/>
        </w:rPr>
        <w:t>然后所有人都蒙了</w:t>
      </w:r>
      <w:r>
        <w:rPr>
          <w:rFonts w:hint="eastAsia"/>
          <w:lang w:eastAsia="zh-CN"/>
        </w:rPr>
        <w:t>，</w:t>
      </w:r>
      <w:r>
        <w:rPr>
          <w:rFonts w:hint="eastAsia"/>
        </w:rPr>
        <w:t>这个时候一个叫罗兹的英国商人</w:t>
      </w:r>
      <w:r>
        <w:rPr>
          <w:rFonts w:hint="eastAsia"/>
          <w:lang w:eastAsia="zh-CN"/>
        </w:rPr>
        <w:t>，</w:t>
      </w:r>
      <w:r>
        <w:rPr>
          <w:rFonts w:hint="eastAsia"/>
        </w:rPr>
        <w:t>他一咬牙买下了整个钻石矿</w:t>
      </w:r>
      <w:r>
        <w:rPr>
          <w:rFonts w:hint="eastAsia"/>
          <w:lang w:eastAsia="zh-CN"/>
        </w:rPr>
        <w:t>，</w:t>
      </w:r>
      <w:r>
        <w:rPr>
          <w:rFonts w:hint="eastAsia"/>
        </w:rPr>
        <w:t>然后限量供应</w:t>
      </w:r>
      <w:r>
        <w:rPr>
          <w:rFonts w:hint="eastAsia"/>
          <w:lang w:eastAsia="zh-CN"/>
        </w:rPr>
        <w:t>。</w:t>
      </w:r>
    </w:p>
    <w:p>
      <w:pPr>
        <w:pStyle w:val="4"/>
        <w:rPr>
          <w:rFonts w:hint="eastAsia"/>
        </w:rPr>
      </w:pPr>
      <w:r>
        <w:rPr>
          <w:rFonts w:hint="eastAsia"/>
        </w:rPr>
        <w:t>限量等于什么</w:t>
      </w:r>
    </w:p>
    <w:p>
      <w:pPr>
        <w:pStyle w:val="4"/>
        <w:rPr>
          <w:rFonts w:hint="eastAsia"/>
        </w:rPr>
      </w:pPr>
      <w:r>
        <w:rPr>
          <w:rFonts w:hint="eastAsia"/>
        </w:rPr>
        <w:t>奢侈品</w:t>
      </w:r>
    </w:p>
    <w:p>
      <w:pPr>
        <w:pStyle w:val="4"/>
        <w:rPr>
          <w:rFonts w:hint="eastAsia"/>
        </w:rPr>
      </w:pPr>
      <w:r>
        <w:rPr>
          <w:rFonts w:hint="eastAsia"/>
        </w:rPr>
        <w:t>你想卖的贵就得限量</w:t>
      </w:r>
    </w:p>
    <w:p>
      <w:pPr>
        <w:pStyle w:val="4"/>
        <w:rPr>
          <w:rFonts w:hint="eastAsia"/>
        </w:rPr>
      </w:pPr>
      <w:r>
        <w:rPr>
          <w:rFonts w:hint="eastAsia"/>
        </w:rPr>
        <w:t>但是只有限量还不够</w:t>
      </w:r>
      <w:r>
        <w:rPr>
          <w:rFonts w:hint="eastAsia"/>
          <w:lang w:eastAsia="zh-CN"/>
        </w:rPr>
        <w:t>，</w:t>
      </w:r>
      <w:r>
        <w:rPr>
          <w:rFonts w:hint="eastAsia"/>
        </w:rPr>
        <w:t>实际上限量东西多了去了</w:t>
      </w:r>
      <w:r>
        <w:rPr>
          <w:rFonts w:hint="eastAsia"/>
          <w:lang w:eastAsia="zh-CN"/>
        </w:rPr>
        <w:t>。</w:t>
      </w:r>
      <w:r>
        <w:rPr>
          <w:rFonts w:hint="eastAsia"/>
        </w:rPr>
        <w:t>大家都限量竞争就越来越激烈</w:t>
      </w:r>
    </w:p>
    <w:p>
      <w:pPr>
        <w:pStyle w:val="4"/>
        <w:rPr>
          <w:rFonts w:hint="eastAsia"/>
        </w:rPr>
      </w:pPr>
      <w:r>
        <w:rPr>
          <w:rFonts w:hint="eastAsia"/>
        </w:rPr>
        <w:t>1919-1938年钻石的价格下滑了一半差点撑不住了</w:t>
      </w:r>
      <w:r>
        <w:rPr>
          <w:rFonts w:hint="eastAsia"/>
          <w:lang w:eastAsia="zh-CN"/>
        </w:rPr>
        <w:t>，</w:t>
      </w:r>
      <w:r>
        <w:rPr>
          <w:rFonts w:hint="eastAsia"/>
        </w:rPr>
        <w:t>那怎么办呢第二步捆绑爱情</w:t>
      </w:r>
      <w:r>
        <w:rPr>
          <w:rFonts w:hint="eastAsia"/>
          <w:lang w:eastAsia="zh-CN"/>
        </w:rPr>
        <w:t>，</w:t>
      </w:r>
      <w:r>
        <w:rPr>
          <w:rFonts w:hint="eastAsia"/>
        </w:rPr>
        <w:t>千万千万不要小看这四个字</w:t>
      </w:r>
      <w:r>
        <w:rPr>
          <w:rFonts w:hint="eastAsia"/>
          <w:lang w:eastAsia="zh-CN"/>
        </w:rPr>
        <w:t>，</w:t>
      </w:r>
      <w:r>
        <w:rPr>
          <w:rFonts w:hint="eastAsia"/>
        </w:rPr>
        <w:t>这个是营销界的巅峰之作是起死回生的一张好牌</w:t>
      </w:r>
    </w:p>
    <w:p>
      <w:pPr>
        <w:pStyle w:val="4"/>
        <w:rPr>
          <w:rFonts w:hint="eastAsia"/>
        </w:rPr>
      </w:pPr>
      <w:r>
        <w:rPr>
          <w:rFonts w:hint="eastAsia"/>
        </w:rPr>
        <w:t>累了为什么要喝红牛</w:t>
      </w:r>
      <w:r>
        <w:rPr>
          <w:rFonts w:hint="eastAsia"/>
          <w:lang w:eastAsia="zh-CN"/>
        </w:rPr>
        <w:t>，</w:t>
      </w:r>
      <w:r>
        <w:rPr>
          <w:rFonts w:hint="eastAsia"/>
        </w:rPr>
        <w:t>因为红牛等于能量</w:t>
      </w:r>
    </w:p>
    <w:p>
      <w:pPr>
        <w:pStyle w:val="4"/>
        <w:rPr>
          <w:rFonts w:hint="eastAsia"/>
        </w:rPr>
      </w:pPr>
      <w:r>
        <w:rPr>
          <w:rFonts w:hint="eastAsia"/>
        </w:rPr>
        <w:t>求婚为什么要买钻戒</w:t>
      </w:r>
      <w:r>
        <w:rPr>
          <w:rFonts w:hint="eastAsia"/>
          <w:lang w:eastAsia="zh-CN"/>
        </w:rPr>
        <w:t>，</w:t>
      </w:r>
      <w:r>
        <w:rPr>
          <w:rFonts w:hint="eastAsia"/>
        </w:rPr>
        <w:t>因为钻戒等于爱情</w:t>
      </w:r>
      <w:r>
        <w:rPr>
          <w:rFonts w:hint="eastAsia"/>
          <w:lang w:eastAsia="zh-CN"/>
        </w:rPr>
        <w:t>，</w:t>
      </w:r>
      <w:r>
        <w:rPr>
          <w:rFonts w:hint="eastAsia"/>
        </w:rPr>
        <w:t>你可以买黄金</w:t>
      </w:r>
      <w:r>
        <w:rPr>
          <w:rFonts w:hint="eastAsia"/>
          <w:lang w:eastAsia="zh-CN"/>
        </w:rPr>
        <w:t>，</w:t>
      </w:r>
      <w:r>
        <w:rPr>
          <w:rFonts w:hint="eastAsia"/>
        </w:rPr>
        <w:t>可以买珍珠</w:t>
      </w:r>
      <w:r>
        <w:rPr>
          <w:rFonts w:hint="eastAsia"/>
          <w:lang w:eastAsia="zh-CN"/>
        </w:rPr>
        <w:t>，</w:t>
      </w:r>
      <w:r>
        <w:rPr>
          <w:rFonts w:hint="eastAsia"/>
        </w:rPr>
        <w:t>可以买翡翠但只有钻石等于爱情</w:t>
      </w:r>
      <w:r>
        <w:rPr>
          <w:rFonts w:hint="eastAsia"/>
          <w:lang w:eastAsia="zh-CN"/>
        </w:rPr>
        <w:t>，</w:t>
      </w:r>
      <w:r>
        <w:rPr>
          <w:rFonts w:hint="eastAsia"/>
        </w:rPr>
        <w:t>只有钻石才最纯净最永恒最符合爱情的味道</w:t>
      </w:r>
      <w:r>
        <w:rPr>
          <w:rFonts w:hint="eastAsia"/>
          <w:lang w:eastAsia="zh-CN"/>
        </w:rPr>
        <w:t>，</w:t>
      </w:r>
      <w:r>
        <w:rPr>
          <w:rFonts w:hint="eastAsia"/>
        </w:rPr>
        <w:t>你感受到这个等号的恐怖了吗</w:t>
      </w:r>
    </w:p>
    <w:p>
      <w:pPr>
        <w:pStyle w:val="4"/>
        <w:rPr>
          <w:rFonts w:hint="eastAsia"/>
        </w:rPr>
      </w:pPr>
      <w:r>
        <w:rPr>
          <w:rFonts w:hint="eastAsia"/>
        </w:rPr>
        <w:t>他极度精准的切入了一个细分的刚需</w:t>
      </w:r>
      <w:r>
        <w:rPr>
          <w:rFonts w:hint="eastAsia"/>
          <w:lang w:eastAsia="zh-CN"/>
        </w:rPr>
        <w:t>，</w:t>
      </w:r>
      <w:r>
        <w:rPr>
          <w:rFonts w:hint="eastAsia"/>
        </w:rPr>
        <w:t>并且牢牢绑定在一起</w:t>
      </w:r>
    </w:p>
    <w:p>
      <w:pPr>
        <w:pStyle w:val="4"/>
        <w:rPr>
          <w:rFonts w:hint="eastAsia"/>
        </w:rPr>
      </w:pPr>
      <w:r>
        <w:rPr>
          <w:rFonts w:hint="eastAsia"/>
        </w:rPr>
        <w:t>因为从你懂事的那天起就他不停的给你灌输</w:t>
      </w:r>
      <w:r>
        <w:rPr>
          <w:rFonts w:hint="eastAsia"/>
          <w:lang w:eastAsia="zh-CN"/>
        </w:rPr>
        <w:t>，</w:t>
      </w:r>
      <w:r>
        <w:rPr>
          <w:rFonts w:hint="eastAsia"/>
        </w:rPr>
        <w:t>所有的杂志上都是钻石等于爱情的故事</w:t>
      </w:r>
      <w:r>
        <w:rPr>
          <w:rFonts w:hint="eastAsia"/>
          <w:lang w:eastAsia="zh-CN"/>
        </w:rPr>
        <w:t>。</w:t>
      </w:r>
      <w:r>
        <w:rPr>
          <w:rFonts w:hint="eastAsia"/>
        </w:rPr>
        <w:t>好莱坞求婚都会用到钻石</w:t>
      </w:r>
      <w:r>
        <w:rPr>
          <w:rFonts w:hint="eastAsia"/>
          <w:lang w:eastAsia="zh-CN"/>
        </w:rPr>
        <w:t>，</w:t>
      </w:r>
      <w:r>
        <w:rPr>
          <w:rFonts w:hint="eastAsia"/>
        </w:rPr>
        <w:t>女明星佩戴钻石一定要拍个特写</w:t>
      </w:r>
      <w:r>
        <w:rPr>
          <w:rFonts w:hint="eastAsia"/>
          <w:lang w:eastAsia="zh-CN"/>
        </w:rPr>
        <w:t>。</w:t>
      </w:r>
      <w:r>
        <w:rPr>
          <w:rFonts w:hint="eastAsia"/>
        </w:rPr>
        <w:t>设计师一定要说钻石是时尚的潮流</w:t>
      </w:r>
    </w:p>
    <w:p>
      <w:pPr>
        <w:pStyle w:val="4"/>
        <w:rPr>
          <w:rFonts w:hint="eastAsia"/>
        </w:rPr>
      </w:pPr>
      <w:r>
        <w:rPr>
          <w:rFonts w:hint="eastAsia"/>
        </w:rPr>
        <w:t>尤其明星求婚时送他老婆</w:t>
      </w:r>
      <w:r>
        <w:rPr>
          <w:rFonts w:hint="eastAsia"/>
          <w:lang w:eastAsia="zh-CN"/>
        </w:rPr>
        <w:t>，</w:t>
      </w:r>
      <w:r>
        <w:rPr>
          <w:rFonts w:hint="eastAsia"/>
        </w:rPr>
        <w:t>那钻石一定一定会告诉你克拉数</w:t>
      </w:r>
    </w:p>
    <w:p>
      <w:pPr>
        <w:pStyle w:val="4"/>
        <w:rPr>
          <w:rFonts w:hint="eastAsia"/>
        </w:rPr>
      </w:pPr>
      <w:r>
        <w:rPr>
          <w:rFonts w:hint="eastAsia"/>
        </w:rPr>
        <w:t>汪峰送章子怡9克拉钻戒求婚</w:t>
      </w:r>
      <w:r>
        <w:rPr>
          <w:rFonts w:hint="eastAsia"/>
          <w:lang w:eastAsia="zh-CN"/>
        </w:rPr>
        <w:t>。</w:t>
      </w:r>
      <w:r>
        <w:rPr>
          <w:rFonts w:hint="eastAsia"/>
        </w:rPr>
        <w:t>女方含泪成愿意</w:t>
      </w:r>
      <w:r>
        <w:rPr>
          <w:rFonts w:hint="eastAsia"/>
          <w:lang w:eastAsia="zh-CN"/>
        </w:rPr>
        <w:t>；</w:t>
      </w:r>
      <w:r>
        <w:rPr>
          <w:rFonts w:hint="eastAsia"/>
        </w:rPr>
        <w:t>梁朝伟送上12克拉钻戒刘嘉玲落泪了</w:t>
      </w:r>
      <w:r>
        <w:rPr>
          <w:rFonts w:hint="eastAsia"/>
          <w:lang w:eastAsia="zh-CN"/>
        </w:rPr>
        <w:t>。</w:t>
      </w:r>
      <w:r>
        <w:rPr>
          <w:rFonts w:hint="eastAsia"/>
        </w:rPr>
        <w:t>9克拉 12克拉流泪</w:t>
      </w:r>
      <w:r>
        <w:rPr>
          <w:rFonts w:hint="eastAsia"/>
          <w:lang w:eastAsia="zh-CN"/>
        </w:rPr>
        <w:t>，</w:t>
      </w:r>
      <w:r>
        <w:rPr>
          <w:rFonts w:hint="eastAsia"/>
        </w:rPr>
        <w:t>它不仅让你相信钻石等于爱情</w:t>
      </w:r>
      <w:r>
        <w:rPr>
          <w:rFonts w:hint="eastAsia"/>
          <w:lang w:eastAsia="zh-CN"/>
        </w:rPr>
        <w:t>，</w:t>
      </w:r>
      <w:r>
        <w:rPr>
          <w:rFonts w:hint="eastAsia"/>
        </w:rPr>
        <w:t>还让你相信钻石的大小等于爱情的分量</w:t>
      </w:r>
    </w:p>
    <w:p>
      <w:pPr>
        <w:pStyle w:val="4"/>
        <w:rPr>
          <w:rFonts w:hint="eastAsia"/>
        </w:rPr>
      </w:pPr>
      <w:r>
        <w:rPr>
          <w:rFonts w:hint="eastAsia"/>
          <w:lang w:val="en-US" w:eastAsia="zh-CN"/>
        </w:rPr>
        <w:t>女的说</w:t>
      </w:r>
      <w:r>
        <w:rPr>
          <w:rFonts w:hint="eastAsia"/>
        </w:rPr>
        <w:t>看到没有</w:t>
      </w:r>
      <w:r>
        <w:rPr>
          <w:rFonts w:hint="eastAsia"/>
          <w:lang w:eastAsia="zh-CN"/>
        </w:rPr>
        <w:t>。</w:t>
      </w:r>
      <w:r>
        <w:rPr>
          <w:rFonts w:hint="eastAsia"/>
        </w:rPr>
        <w:t>如果你爱我</w:t>
      </w:r>
      <w:r>
        <w:rPr>
          <w:rFonts w:hint="eastAsia"/>
          <w:lang w:eastAsia="zh-CN"/>
        </w:rPr>
        <w:t>，</w:t>
      </w:r>
      <w:r>
        <w:rPr>
          <w:rFonts w:hint="eastAsia"/>
        </w:rPr>
        <w:t>请给我买最大的那一颗</w:t>
      </w:r>
    </w:p>
    <w:p>
      <w:pPr>
        <w:pStyle w:val="4"/>
        <w:rPr>
          <w:rFonts w:hint="eastAsia"/>
        </w:rPr>
      </w:pPr>
      <w:r>
        <w:rPr>
          <w:rFonts w:hint="eastAsia"/>
        </w:rPr>
        <w:t>男的说</w:t>
      </w:r>
      <w:r>
        <w:rPr>
          <w:rFonts w:hint="eastAsia"/>
          <w:lang w:eastAsia="zh-CN"/>
        </w:rPr>
        <w:t>，</w:t>
      </w:r>
      <w:r>
        <w:rPr>
          <w:rFonts w:hint="eastAsia"/>
        </w:rPr>
        <w:t>这都是营销套路</w:t>
      </w:r>
      <w:r>
        <w:rPr>
          <w:rFonts w:hint="eastAsia"/>
          <w:lang w:eastAsia="zh-CN"/>
        </w:rPr>
        <w:t>，</w:t>
      </w:r>
      <w:r>
        <w:rPr>
          <w:rFonts w:hint="eastAsia"/>
        </w:rPr>
        <w:t>白痴才会买</w:t>
      </w:r>
    </w:p>
    <w:p>
      <w:pPr>
        <w:pStyle w:val="4"/>
        <w:rPr>
          <w:rFonts w:hint="eastAsia"/>
        </w:rPr>
      </w:pPr>
      <w:r>
        <w:rPr>
          <w:rFonts w:hint="eastAsia"/>
        </w:rPr>
        <w:t>女的说</w:t>
      </w:r>
      <w:r>
        <w:rPr>
          <w:rFonts w:hint="eastAsia"/>
          <w:lang w:eastAsia="zh-CN"/>
        </w:rPr>
        <w:t>，</w:t>
      </w:r>
      <w:r>
        <w:rPr>
          <w:rFonts w:hint="eastAsia"/>
        </w:rPr>
        <w:t>那你愿意为我当一次白痴吗</w:t>
      </w:r>
    </w:p>
    <w:p>
      <w:pPr>
        <w:pStyle w:val="4"/>
        <w:rPr>
          <w:rFonts w:hint="eastAsia"/>
        </w:rPr>
      </w:pPr>
      <w:r>
        <w:rPr>
          <w:rFonts w:hint="eastAsia"/>
        </w:rPr>
        <w:t>这个是什么</w:t>
      </w:r>
      <w:r>
        <w:rPr>
          <w:rFonts w:hint="eastAsia"/>
          <w:lang w:eastAsia="zh-CN"/>
        </w:rPr>
        <w:t>，</w:t>
      </w:r>
      <w:r>
        <w:rPr>
          <w:rFonts w:hint="eastAsia"/>
        </w:rPr>
        <w:t>这个就是等号的力量</w:t>
      </w:r>
      <w:r>
        <w:rPr>
          <w:rFonts w:hint="eastAsia"/>
          <w:lang w:eastAsia="zh-CN"/>
        </w:rPr>
        <w:t>。</w:t>
      </w:r>
      <w:r>
        <w:rPr>
          <w:rFonts w:hint="eastAsia"/>
        </w:rPr>
        <w:t>你不想买</w:t>
      </w:r>
      <w:r>
        <w:rPr>
          <w:rFonts w:hint="eastAsia"/>
          <w:lang w:eastAsia="zh-CN"/>
        </w:rPr>
        <w:t>，</w:t>
      </w:r>
      <w:r>
        <w:rPr>
          <w:rFonts w:hint="eastAsia"/>
        </w:rPr>
        <w:t>可是由不得你</w:t>
      </w:r>
    </w:p>
    <w:p>
      <w:pPr>
        <w:pStyle w:val="4"/>
        <w:rPr>
          <w:rFonts w:hint="eastAsia"/>
        </w:rPr>
      </w:pPr>
      <w:r>
        <w:rPr>
          <w:rFonts w:hint="eastAsia"/>
        </w:rPr>
        <w:t>你觉得套路深但事情还没完呢</w:t>
      </w:r>
      <w:r>
        <w:rPr>
          <w:rFonts w:hint="eastAsia"/>
          <w:lang w:eastAsia="zh-CN"/>
        </w:rPr>
        <w:t>，</w:t>
      </w:r>
      <w:r>
        <w:rPr>
          <w:rFonts w:hint="eastAsia"/>
        </w:rPr>
        <w:t>因为还有一个最大的隐患没有消除</w:t>
      </w:r>
    </w:p>
    <w:p>
      <w:pPr>
        <w:pStyle w:val="4"/>
        <w:rPr>
          <w:rFonts w:hint="eastAsia"/>
        </w:rPr>
      </w:pPr>
      <w:r>
        <w:rPr>
          <w:rFonts w:hint="eastAsia"/>
        </w:rPr>
        <w:t>二手市场</w:t>
      </w:r>
    </w:p>
    <w:p>
      <w:pPr>
        <w:pStyle w:val="4"/>
        <w:rPr>
          <w:rFonts w:hint="eastAsia"/>
        </w:rPr>
      </w:pPr>
      <w:r>
        <w:rPr>
          <w:rFonts w:hint="eastAsia"/>
        </w:rPr>
        <w:t>钻石和其他奢侈品不一样新和旧是几乎没区别的</w:t>
      </w:r>
    </w:p>
    <w:p>
      <w:pPr>
        <w:pStyle w:val="4"/>
        <w:rPr>
          <w:rFonts w:hint="eastAsia"/>
        </w:rPr>
      </w:pPr>
      <w:r>
        <w:rPr>
          <w:rFonts w:hint="eastAsia"/>
        </w:rPr>
        <w:t>LV背了一年有磨损</w:t>
      </w:r>
      <w:r>
        <w:rPr>
          <w:rFonts w:hint="eastAsia"/>
          <w:lang w:eastAsia="zh-CN"/>
        </w:rPr>
        <w:t>，</w:t>
      </w:r>
      <w:r>
        <w:rPr>
          <w:rFonts w:hint="eastAsia"/>
        </w:rPr>
        <w:t>你绿水鬼戴了一年有磨损</w:t>
      </w:r>
      <w:r>
        <w:rPr>
          <w:rFonts w:hint="eastAsia"/>
          <w:lang w:eastAsia="zh-CN"/>
        </w:rPr>
        <w:t>，</w:t>
      </w:r>
      <w:r>
        <w:rPr>
          <w:rFonts w:hint="eastAsia"/>
        </w:rPr>
        <w:t>可钻戒买了一年是几乎没有磨损的</w:t>
      </w:r>
      <w:r>
        <w:rPr>
          <w:rFonts w:hint="eastAsia"/>
          <w:lang w:eastAsia="zh-CN"/>
        </w:rPr>
        <w:t>。</w:t>
      </w:r>
      <w:r>
        <w:rPr>
          <w:rFonts w:hint="eastAsia"/>
        </w:rPr>
        <w:t>因为大部分人是不戴的</w:t>
      </w:r>
      <w:r>
        <w:rPr>
          <w:rFonts w:hint="eastAsia"/>
          <w:lang w:eastAsia="zh-CN"/>
        </w:rPr>
        <w:t>，</w:t>
      </w:r>
      <w:r>
        <w:rPr>
          <w:rFonts w:hint="eastAsia"/>
        </w:rPr>
        <w:t>而巨大的存量一旦流入市场价格就绷不住</w:t>
      </w:r>
      <w:r>
        <w:rPr>
          <w:rFonts w:hint="eastAsia"/>
          <w:lang w:eastAsia="zh-CN"/>
        </w:rPr>
        <w:t>，</w:t>
      </w:r>
      <w:r>
        <w:rPr>
          <w:rFonts w:hint="eastAsia"/>
        </w:rPr>
        <w:t>所以必须要你一直拿在手里这辈子都不会再卖</w:t>
      </w:r>
      <w:r>
        <w:rPr>
          <w:rFonts w:hint="eastAsia"/>
          <w:lang w:eastAsia="zh-CN"/>
        </w:rPr>
        <w:t>，</w:t>
      </w:r>
      <w:r>
        <w:rPr>
          <w:rFonts w:hint="eastAsia"/>
        </w:rPr>
        <w:t>他才能源源不断的赚新的钱</w:t>
      </w:r>
      <w:r>
        <w:rPr>
          <w:rFonts w:hint="eastAsia"/>
          <w:lang w:eastAsia="zh-CN"/>
        </w:rPr>
        <w:t>。</w:t>
      </w:r>
      <w:r>
        <w:rPr>
          <w:rFonts w:hint="eastAsia"/>
        </w:rPr>
        <w:t>所以有了第三步就是forever永流传钻石永恒</w:t>
      </w:r>
      <w:r>
        <w:rPr>
          <w:rFonts w:hint="eastAsia"/>
          <w:lang w:eastAsia="zh-CN"/>
        </w:rPr>
        <w:t>，</w:t>
      </w:r>
      <w:r>
        <w:rPr>
          <w:rFonts w:hint="eastAsia"/>
        </w:rPr>
        <w:t>你们的婚姻也永恒</w:t>
      </w:r>
      <w:r>
        <w:rPr>
          <w:rFonts w:hint="eastAsia"/>
          <w:lang w:eastAsia="zh-CN"/>
        </w:rPr>
        <w:t>，</w:t>
      </w:r>
      <w:r>
        <w:rPr>
          <w:rFonts w:hint="eastAsia"/>
        </w:rPr>
        <w:t>永远放在手里</w:t>
      </w:r>
      <w:r>
        <w:rPr>
          <w:rFonts w:hint="eastAsia"/>
          <w:lang w:eastAsia="zh-CN"/>
        </w:rPr>
        <w:t>，</w:t>
      </w:r>
      <w:r>
        <w:rPr>
          <w:rFonts w:hint="eastAsia"/>
        </w:rPr>
        <w:t>永远别想着卖</w:t>
      </w:r>
      <w:r>
        <w:rPr>
          <w:rFonts w:hint="eastAsia"/>
          <w:lang w:eastAsia="zh-CN"/>
        </w:rPr>
        <w:t>，</w:t>
      </w:r>
      <w:r>
        <w:rPr>
          <w:rFonts w:hint="eastAsia"/>
        </w:rPr>
        <w:t>永远是你们最美好的爱情</w:t>
      </w:r>
      <w:r>
        <w:rPr>
          <w:rFonts w:hint="eastAsia"/>
          <w:lang w:eastAsia="zh-CN"/>
        </w:rPr>
        <w:t>，</w:t>
      </w:r>
      <w:r>
        <w:rPr>
          <w:rFonts w:hint="eastAsia"/>
        </w:rPr>
        <w:t>买就去买新的</w:t>
      </w:r>
      <w:r>
        <w:rPr>
          <w:rFonts w:hint="eastAsia"/>
          <w:lang w:eastAsia="zh-CN"/>
        </w:rPr>
        <w:t>，</w:t>
      </w:r>
      <w:r>
        <w:rPr>
          <w:rFonts w:hint="eastAsia"/>
        </w:rPr>
        <w:t>你买别人用过的钻石去求婚你怎么好意思卖是不可能的</w:t>
      </w:r>
      <w:r>
        <w:rPr>
          <w:rFonts w:hint="eastAsia"/>
          <w:lang w:eastAsia="zh-CN"/>
        </w:rPr>
        <w:t>，</w:t>
      </w:r>
      <w:r>
        <w:rPr>
          <w:rFonts w:hint="eastAsia"/>
        </w:rPr>
        <w:t>你为了钱把爱情的信物卖掉怎么好意思呢</w:t>
      </w:r>
      <w:r>
        <w:rPr>
          <w:rFonts w:hint="eastAsia"/>
          <w:lang w:eastAsia="zh-CN"/>
        </w:rPr>
        <w:t>。</w:t>
      </w:r>
      <w:r>
        <w:rPr>
          <w:rFonts w:hint="eastAsia"/>
        </w:rPr>
        <w:t>卖掉钻戒等于婚姻破裂这才是最揪心的地方</w:t>
      </w:r>
      <w:r>
        <w:rPr>
          <w:rFonts w:hint="eastAsia"/>
          <w:lang w:eastAsia="zh-CN"/>
        </w:rPr>
        <w:t>，</w:t>
      </w:r>
      <w:r>
        <w:rPr>
          <w:rFonts w:hint="eastAsia"/>
        </w:rPr>
        <w:t>广告如何变成真理</w:t>
      </w:r>
      <w:r>
        <w:rPr>
          <w:rFonts w:hint="eastAsia"/>
          <w:lang w:eastAsia="zh-CN"/>
        </w:rPr>
        <w:t>。</w:t>
      </w:r>
      <w:r>
        <w:rPr>
          <w:rFonts w:hint="eastAsia"/>
        </w:rPr>
        <w:t>答案是重复1,00遍如果不行</w:t>
      </w:r>
      <w:r>
        <w:rPr>
          <w:rFonts w:hint="eastAsia"/>
          <w:lang w:eastAsia="zh-CN"/>
        </w:rPr>
        <w:t>，</w:t>
      </w:r>
      <w:r>
        <w:rPr>
          <w:rFonts w:hint="eastAsia"/>
        </w:rPr>
        <w:t>那就再重复1,000遍</w:t>
      </w:r>
    </w:p>
    <w:p>
      <w:pPr>
        <w:pStyle w:val="4"/>
        <w:jc w:val="center"/>
        <w:rPr>
          <w:rFonts w:hint="eastAsia" w:eastAsiaTheme="minorEastAsia"/>
          <w:sz w:val="44"/>
          <w:szCs w:val="52"/>
          <w:lang w:val="en-US" w:eastAsia="zh-CN"/>
        </w:rPr>
      </w:pPr>
      <w:r>
        <w:rPr>
          <w:rFonts w:hint="eastAsia"/>
        </w:rPr>
        <w:br w:type="page"/>
      </w:r>
      <w:r>
        <w:rPr>
          <w:rFonts w:hint="eastAsia"/>
          <w:sz w:val="44"/>
          <w:szCs w:val="52"/>
          <w:lang w:val="en-US" w:eastAsia="zh-CN"/>
        </w:rPr>
        <w:t>第七篇</w:t>
      </w:r>
    </w:p>
    <w:p>
      <w:pPr>
        <w:pStyle w:val="4"/>
        <w:rPr>
          <w:rFonts w:hint="eastAsia"/>
          <w:lang w:eastAsia="zh-CN"/>
        </w:rPr>
      </w:pPr>
      <w:r>
        <w:rPr>
          <w:rFonts w:hint="eastAsia"/>
        </w:rPr>
        <w:t>读了这么多书为什么依然过不好这一生</w:t>
      </w:r>
      <w:r>
        <w:rPr>
          <w:rFonts w:hint="eastAsia"/>
          <w:lang w:eastAsia="zh-CN"/>
        </w:rPr>
        <w:t>，</w:t>
      </w:r>
      <w:r>
        <w:rPr>
          <w:rFonts w:hint="eastAsia"/>
        </w:rPr>
        <w:t>因为读书并不能改变命运</w:t>
      </w:r>
      <w:r>
        <w:rPr>
          <w:rFonts w:hint="eastAsia"/>
          <w:lang w:eastAsia="zh-CN"/>
        </w:rPr>
        <w:t>。</w:t>
      </w:r>
      <w:r>
        <w:rPr>
          <w:rFonts w:hint="eastAsia"/>
        </w:rPr>
        <w:t>它只能改变你的信息量</w:t>
      </w:r>
      <w:r>
        <w:rPr>
          <w:rFonts w:hint="eastAsia"/>
          <w:lang w:eastAsia="zh-CN"/>
        </w:rPr>
        <w:t>，</w:t>
      </w:r>
      <w:r>
        <w:rPr>
          <w:rFonts w:hint="eastAsia"/>
        </w:rPr>
        <w:t>读是一个输入性的操作</w:t>
      </w:r>
      <w:r>
        <w:rPr>
          <w:rFonts w:hint="eastAsia"/>
          <w:lang w:eastAsia="zh-CN"/>
        </w:rPr>
        <w:t>。</w:t>
      </w:r>
      <w:r>
        <w:rPr>
          <w:rFonts w:hint="eastAsia"/>
        </w:rPr>
        <w:t>以前是个小学字典</w:t>
      </w:r>
      <w:r>
        <w:rPr>
          <w:rFonts w:hint="eastAsia"/>
          <w:lang w:eastAsia="zh-CN"/>
        </w:rPr>
        <w:t>，</w:t>
      </w:r>
      <w:r>
        <w:rPr>
          <w:rFonts w:hint="eastAsia"/>
        </w:rPr>
        <w:t>读多了变成了新化字典</w:t>
      </w:r>
      <w:r>
        <w:rPr>
          <w:rFonts w:hint="eastAsia"/>
          <w:lang w:eastAsia="zh-CN"/>
        </w:rPr>
        <w:t>，</w:t>
      </w:r>
      <w:r>
        <w:rPr>
          <w:rFonts w:hint="eastAsia"/>
        </w:rPr>
        <w:t>但只要你没有进一步的处理</w:t>
      </w:r>
      <w:r>
        <w:rPr>
          <w:rFonts w:hint="eastAsia"/>
          <w:lang w:eastAsia="zh-CN"/>
        </w:rPr>
        <w:t>，</w:t>
      </w:r>
      <w:r>
        <w:rPr>
          <w:rFonts w:hint="eastAsia"/>
        </w:rPr>
        <w:t>它就永远是字典毫无价值</w:t>
      </w:r>
      <w:r>
        <w:rPr>
          <w:rFonts w:hint="eastAsia"/>
          <w:lang w:eastAsia="zh-CN"/>
        </w:rPr>
        <w:t>。</w:t>
      </w:r>
    </w:p>
    <w:p>
      <w:pPr>
        <w:pStyle w:val="4"/>
        <w:rPr>
          <w:rFonts w:hint="eastAsia" w:eastAsiaTheme="minorEastAsia"/>
          <w:lang w:eastAsia="zh-CN"/>
        </w:rPr>
      </w:pPr>
      <w:r>
        <w:rPr>
          <w:rFonts w:hint="eastAsia"/>
        </w:rPr>
        <w:t>真正的知识是有机的体系而不是杂乱的堆积</w:t>
      </w:r>
      <w:r>
        <w:rPr>
          <w:rFonts w:hint="eastAsia"/>
          <w:lang w:eastAsia="zh-CN"/>
        </w:rPr>
        <w:t>，</w:t>
      </w:r>
      <w:r>
        <w:rPr>
          <w:rFonts w:hint="eastAsia"/>
        </w:rPr>
        <w:t>想把信息转化为知识就一定要把无机变成有机</w:t>
      </w:r>
      <w:r>
        <w:rPr>
          <w:rFonts w:hint="eastAsia"/>
          <w:lang w:eastAsia="zh-CN"/>
        </w:rPr>
        <w:t>。</w:t>
      </w:r>
    </w:p>
    <w:p>
      <w:pPr>
        <w:pStyle w:val="4"/>
        <w:rPr>
          <w:rFonts w:hint="eastAsia"/>
        </w:rPr>
      </w:pPr>
      <w:r>
        <w:rPr>
          <w:rFonts w:hint="eastAsia"/>
        </w:rPr>
        <w:t>而关键点就是减商</w:t>
      </w:r>
      <w:r>
        <w:rPr>
          <w:rFonts w:hint="eastAsia"/>
          <w:lang w:eastAsia="zh-CN"/>
        </w:rPr>
        <w:t>，</w:t>
      </w:r>
      <w:r>
        <w:rPr>
          <w:rFonts w:hint="eastAsia"/>
        </w:rPr>
        <w:t>所谓的商就是混乱度</w:t>
      </w:r>
      <w:r>
        <w:rPr>
          <w:rFonts w:hint="eastAsia"/>
          <w:lang w:eastAsia="zh-CN"/>
        </w:rPr>
        <w:t>。</w:t>
      </w:r>
      <w:r>
        <w:rPr>
          <w:rFonts w:hint="eastAsia"/>
        </w:rPr>
        <w:t>一个报废的停车场哪怕你有再多的轮胎</w:t>
      </w:r>
      <w:r>
        <w:rPr>
          <w:rFonts w:hint="eastAsia"/>
          <w:lang w:eastAsia="zh-CN"/>
        </w:rPr>
        <w:t>，</w:t>
      </w:r>
      <w:r>
        <w:rPr>
          <w:rFonts w:hint="eastAsia"/>
        </w:rPr>
        <w:t>再多的方向盘</w:t>
      </w:r>
      <w:r>
        <w:rPr>
          <w:rFonts w:hint="eastAsia"/>
          <w:lang w:eastAsia="zh-CN"/>
        </w:rPr>
        <w:t>，</w:t>
      </w:r>
      <w:r>
        <w:rPr>
          <w:rFonts w:hint="eastAsia"/>
        </w:rPr>
        <w:t>再多的仪表大灯离合器也毫无价值</w:t>
      </w:r>
    </w:p>
    <w:p>
      <w:pPr>
        <w:pStyle w:val="4"/>
        <w:rPr>
          <w:rFonts w:hint="eastAsia"/>
        </w:rPr>
      </w:pPr>
      <w:r>
        <w:rPr>
          <w:rFonts w:hint="eastAsia"/>
        </w:rPr>
        <w:t>因为</w:t>
      </w:r>
      <w:r>
        <w:rPr>
          <w:rFonts w:hint="eastAsia"/>
          <w:lang w:val="en-US" w:eastAsia="zh-CN"/>
        </w:rPr>
        <w:t>商</w:t>
      </w:r>
      <w:r>
        <w:rPr>
          <w:rFonts w:hint="eastAsia"/>
        </w:rPr>
        <w:t>没有变化</w:t>
      </w:r>
      <w:r>
        <w:rPr>
          <w:rFonts w:hint="eastAsia"/>
          <w:lang w:eastAsia="zh-CN"/>
        </w:rPr>
        <w:t>，</w:t>
      </w:r>
      <w:r>
        <w:rPr>
          <w:rFonts w:hint="eastAsia"/>
        </w:rPr>
        <w:t>混乱度没有变化</w:t>
      </w:r>
      <w:r>
        <w:rPr>
          <w:rFonts w:hint="eastAsia"/>
          <w:lang w:eastAsia="zh-CN"/>
        </w:rPr>
        <w:t>。</w:t>
      </w:r>
      <w:r>
        <w:rPr>
          <w:rFonts w:hint="eastAsia"/>
        </w:rPr>
        <w:t>真正有价值的是一辆能开动的车</w:t>
      </w:r>
      <w:r>
        <w:rPr>
          <w:rFonts w:hint="eastAsia"/>
          <w:lang w:eastAsia="zh-CN"/>
        </w:rPr>
        <w:t>，</w:t>
      </w:r>
      <w:r>
        <w:rPr>
          <w:rFonts w:hint="eastAsia"/>
        </w:rPr>
        <w:t>各种零件的有机结合恰到好处</w:t>
      </w:r>
      <w:r>
        <w:rPr>
          <w:rFonts w:hint="eastAsia"/>
          <w:lang w:eastAsia="zh-CN"/>
        </w:rPr>
        <w:t>地</w:t>
      </w:r>
      <w:r>
        <w:rPr>
          <w:rFonts w:hint="eastAsia"/>
        </w:rPr>
        <w:t>相互协作</w:t>
      </w:r>
      <w:r>
        <w:rPr>
          <w:rFonts w:hint="eastAsia"/>
          <w:lang w:eastAsia="zh-CN"/>
        </w:rPr>
        <w:t>，</w:t>
      </w:r>
      <w:r>
        <w:rPr>
          <w:rFonts w:hint="eastAsia"/>
        </w:rPr>
        <w:t>这是一个有生命的系统</w:t>
      </w:r>
      <w:r>
        <w:rPr>
          <w:rFonts w:hint="eastAsia"/>
          <w:lang w:eastAsia="zh-CN"/>
        </w:rPr>
        <w:t>。</w:t>
      </w:r>
      <w:r>
        <w:rPr>
          <w:rFonts w:hint="eastAsia"/>
        </w:rPr>
        <w:t>零件不再杂乱无章随机堆叠</w:t>
      </w:r>
      <w:r>
        <w:rPr>
          <w:rFonts w:hint="eastAsia"/>
          <w:lang w:eastAsia="zh-CN"/>
        </w:rPr>
        <w:t>，</w:t>
      </w:r>
      <w:r>
        <w:rPr>
          <w:rFonts w:hint="eastAsia"/>
        </w:rPr>
        <w:t>而是相互配合各司其职</w:t>
      </w:r>
      <w:r>
        <w:rPr>
          <w:rFonts w:hint="eastAsia"/>
          <w:lang w:eastAsia="zh-CN"/>
        </w:rPr>
        <w:t>。</w:t>
      </w:r>
      <w:r>
        <w:rPr>
          <w:rFonts w:hint="eastAsia"/>
        </w:rPr>
        <w:t>从零件到汽车是一个质的变化</w:t>
      </w:r>
      <w:r>
        <w:rPr>
          <w:rFonts w:hint="eastAsia"/>
          <w:lang w:eastAsia="zh-CN"/>
        </w:rPr>
        <w:t>，</w:t>
      </w:r>
      <w:r>
        <w:rPr>
          <w:rFonts w:hint="eastAsia"/>
        </w:rPr>
        <w:t>这就是所谓的简商</w:t>
      </w:r>
      <w:r>
        <w:rPr>
          <w:rFonts w:hint="eastAsia"/>
          <w:lang w:eastAsia="zh-CN"/>
        </w:rPr>
        <w:t>。</w:t>
      </w:r>
      <w:r>
        <w:rPr>
          <w:rFonts w:hint="eastAsia"/>
        </w:rPr>
        <w:t>而简商本身是极度耗能的</w:t>
      </w:r>
      <w:r>
        <w:rPr>
          <w:rFonts w:hint="eastAsia"/>
          <w:lang w:eastAsia="zh-CN"/>
        </w:rPr>
        <w:t>，</w:t>
      </w:r>
      <w:r>
        <w:rPr>
          <w:rFonts w:hint="eastAsia"/>
        </w:rPr>
        <w:t>重量仅2%的大脑却耗能20%就是要用来减商的</w:t>
      </w:r>
      <w:r>
        <w:rPr>
          <w:rFonts w:hint="eastAsia"/>
          <w:lang w:eastAsia="zh-CN"/>
        </w:rPr>
        <w:t>，</w:t>
      </w:r>
      <w:r>
        <w:rPr>
          <w:rFonts w:hint="eastAsia"/>
        </w:rPr>
        <w:t>存储是不值钱的你拿个硬盘也可以</w:t>
      </w:r>
      <w:r>
        <w:rPr>
          <w:rFonts w:hint="eastAsia"/>
          <w:lang w:eastAsia="zh-CN"/>
        </w:rPr>
        <w:t>，</w:t>
      </w:r>
      <w:r>
        <w:rPr>
          <w:rFonts w:hint="eastAsia"/>
        </w:rPr>
        <w:t>但很多人却把存储放到了第一位</w:t>
      </w:r>
      <w:r>
        <w:rPr>
          <w:rFonts w:hint="eastAsia"/>
          <w:lang w:eastAsia="zh-CN"/>
        </w:rPr>
        <w:t>。</w:t>
      </w:r>
      <w:r>
        <w:rPr>
          <w:rFonts w:hint="eastAsia"/>
        </w:rPr>
        <w:t>他们不停</w:t>
      </w:r>
      <w:r>
        <w:rPr>
          <w:rFonts w:hint="eastAsia"/>
          <w:lang w:eastAsia="zh-CN"/>
        </w:rPr>
        <w:t>地</w:t>
      </w:r>
      <w:r>
        <w:rPr>
          <w:rFonts w:hint="eastAsia"/>
        </w:rPr>
        <w:t>搜集各种碎片</w:t>
      </w:r>
      <w:r>
        <w:rPr>
          <w:rFonts w:hint="eastAsia"/>
          <w:lang w:eastAsia="zh-CN"/>
        </w:rPr>
        <w:t>，</w:t>
      </w:r>
      <w:r>
        <w:rPr>
          <w:rFonts w:hint="eastAsia"/>
        </w:rPr>
        <w:t>就从来没有搭起过框架</w:t>
      </w:r>
      <w:r>
        <w:rPr>
          <w:rFonts w:hint="eastAsia"/>
          <w:lang w:eastAsia="zh-CN"/>
        </w:rPr>
        <w:t>。</w:t>
      </w:r>
      <w:r>
        <w:rPr>
          <w:rFonts w:hint="eastAsia"/>
        </w:rPr>
        <w:t>他们有各种轮胎</w:t>
      </w:r>
      <w:r>
        <w:rPr>
          <w:rFonts w:hint="eastAsia"/>
          <w:lang w:eastAsia="zh-CN"/>
        </w:rPr>
        <w:t>，</w:t>
      </w:r>
      <w:r>
        <w:rPr>
          <w:rFonts w:hint="eastAsia"/>
        </w:rPr>
        <w:t>各种仪表</w:t>
      </w:r>
      <w:r>
        <w:rPr>
          <w:rFonts w:hint="eastAsia"/>
          <w:lang w:eastAsia="zh-CN"/>
        </w:rPr>
        <w:t>，</w:t>
      </w:r>
      <w:r>
        <w:rPr>
          <w:rFonts w:hint="eastAsia"/>
        </w:rPr>
        <w:t>各种离合器</w:t>
      </w:r>
      <w:r>
        <w:rPr>
          <w:rFonts w:hint="eastAsia"/>
          <w:lang w:eastAsia="zh-CN"/>
        </w:rPr>
        <w:t>，</w:t>
      </w:r>
      <w:r>
        <w:rPr>
          <w:rFonts w:hint="eastAsia"/>
        </w:rPr>
        <w:t>各种变速箱却从来没有尝试过组装</w:t>
      </w:r>
      <w:r>
        <w:rPr>
          <w:rFonts w:hint="eastAsia"/>
          <w:lang w:eastAsia="zh-CN"/>
        </w:rPr>
        <w:t>。</w:t>
      </w:r>
      <w:r>
        <w:rPr>
          <w:rFonts w:hint="eastAsia"/>
        </w:rPr>
        <w:t>因为一旦他组装</w:t>
      </w:r>
      <w:r>
        <w:rPr>
          <w:rFonts w:hint="eastAsia"/>
          <w:lang w:eastAsia="zh-CN"/>
        </w:rPr>
        <w:t>，</w:t>
      </w:r>
      <w:r>
        <w:rPr>
          <w:rFonts w:hint="eastAsia"/>
        </w:rPr>
        <w:t>他就会发现这个难度大了几个数量级</w:t>
      </w:r>
      <w:r>
        <w:rPr>
          <w:rFonts w:hint="eastAsia"/>
          <w:lang w:eastAsia="zh-CN"/>
        </w:rPr>
        <w:t>。你</w:t>
      </w:r>
      <w:r>
        <w:rPr>
          <w:rFonts w:hint="eastAsia"/>
        </w:rPr>
        <w:t>会发现很多东西是矛盾的</w:t>
      </w:r>
      <w:r>
        <w:rPr>
          <w:rFonts w:hint="eastAsia"/>
          <w:lang w:eastAsia="zh-CN"/>
        </w:rPr>
        <w:t>，</w:t>
      </w:r>
      <w:r>
        <w:rPr>
          <w:rFonts w:hint="eastAsia"/>
        </w:rPr>
        <w:t>有些轮胎装不上轮毂</w:t>
      </w:r>
      <w:r>
        <w:rPr>
          <w:rFonts w:hint="eastAsia"/>
          <w:lang w:eastAsia="zh-CN"/>
        </w:rPr>
        <w:t>，</w:t>
      </w:r>
      <w:r>
        <w:rPr>
          <w:rFonts w:hint="eastAsia"/>
        </w:rPr>
        <w:t>有些发动机不匹配变速箱</w:t>
      </w:r>
      <w:r>
        <w:rPr>
          <w:rFonts w:hint="eastAsia"/>
          <w:lang w:eastAsia="zh-CN"/>
        </w:rPr>
        <w:t>。</w:t>
      </w:r>
      <w:r>
        <w:rPr>
          <w:rFonts w:hint="eastAsia"/>
        </w:rPr>
        <w:t>很多东西看上去有用你装起来之后发现是可以扔掉的</w:t>
      </w:r>
      <w:r>
        <w:rPr>
          <w:rFonts w:hint="eastAsia"/>
          <w:lang w:eastAsia="zh-CN"/>
        </w:rPr>
        <w:t>，</w:t>
      </w:r>
      <w:r>
        <w:rPr>
          <w:rFonts w:hint="eastAsia"/>
        </w:rPr>
        <w:t>在组装的过程当中你会一遍一遍</w:t>
      </w:r>
      <w:r>
        <w:rPr>
          <w:rFonts w:hint="eastAsia"/>
          <w:lang w:eastAsia="zh-CN"/>
        </w:rPr>
        <w:t>地</w:t>
      </w:r>
      <w:r>
        <w:rPr>
          <w:rFonts w:hint="eastAsia"/>
        </w:rPr>
        <w:t>失败</w:t>
      </w:r>
      <w:r>
        <w:rPr>
          <w:rFonts w:hint="eastAsia"/>
          <w:lang w:eastAsia="zh-CN"/>
        </w:rPr>
        <w:t>，</w:t>
      </w:r>
      <w:r>
        <w:rPr>
          <w:rFonts w:hint="eastAsia"/>
        </w:rPr>
        <w:t>然后一遍遍</w:t>
      </w:r>
      <w:r>
        <w:rPr>
          <w:rFonts w:hint="eastAsia"/>
          <w:lang w:eastAsia="zh-CN"/>
        </w:rPr>
        <w:t>地</w:t>
      </w:r>
      <w:r>
        <w:rPr>
          <w:rFonts w:hint="eastAsia"/>
        </w:rPr>
        <w:t>重来</w:t>
      </w:r>
      <w:r>
        <w:rPr>
          <w:rFonts w:hint="eastAsia"/>
          <w:lang w:eastAsia="zh-CN"/>
        </w:rPr>
        <w:t>，</w:t>
      </w:r>
      <w:r>
        <w:rPr>
          <w:rFonts w:hint="eastAsia"/>
        </w:rPr>
        <w:t>然后逐渐理解发动机</w:t>
      </w:r>
      <w:r>
        <w:rPr>
          <w:rFonts w:hint="eastAsia"/>
          <w:lang w:val="en-US" w:eastAsia="zh-CN"/>
        </w:rPr>
        <w:t>组</w:t>
      </w:r>
      <w:r>
        <w:rPr>
          <w:rFonts w:hint="eastAsia"/>
        </w:rPr>
        <w:t>成变速箱</w:t>
      </w:r>
      <w:r>
        <w:rPr>
          <w:rFonts w:hint="eastAsia"/>
          <w:lang w:val="en-US" w:eastAsia="zh-CN"/>
        </w:rPr>
        <w:t>组</w:t>
      </w:r>
      <w:r>
        <w:rPr>
          <w:rFonts w:hint="eastAsia"/>
        </w:rPr>
        <w:t>成</w:t>
      </w:r>
      <w:r>
        <w:rPr>
          <w:rFonts w:hint="eastAsia"/>
          <w:lang w:eastAsia="zh-CN"/>
        </w:rPr>
        <w:t>。</w:t>
      </w:r>
      <w:r>
        <w:rPr>
          <w:rFonts w:hint="eastAsia"/>
        </w:rPr>
        <w:t>前后桥车架之间的关系</w:t>
      </w:r>
      <w:r>
        <w:rPr>
          <w:rFonts w:hint="eastAsia"/>
          <w:lang w:eastAsia="zh-CN"/>
        </w:rPr>
        <w:t>，</w:t>
      </w:r>
      <w:r>
        <w:rPr>
          <w:rFonts w:hint="eastAsia"/>
        </w:rPr>
        <w:t>才能最终拼成一台可以开动的车</w:t>
      </w:r>
    </w:p>
    <w:p>
      <w:pPr>
        <w:pStyle w:val="4"/>
        <w:rPr>
          <w:rFonts w:hint="eastAsia"/>
        </w:rPr>
      </w:pPr>
      <w:r>
        <w:rPr>
          <w:rFonts w:hint="eastAsia"/>
        </w:rPr>
        <w:t>这就是体系的形成过程也是知识当中最重要的地方</w:t>
      </w:r>
      <w:r>
        <w:rPr>
          <w:rFonts w:hint="eastAsia"/>
          <w:lang w:eastAsia="zh-CN"/>
        </w:rPr>
        <w:t>，</w:t>
      </w:r>
      <w:r>
        <w:rPr>
          <w:rFonts w:hint="eastAsia"/>
        </w:rPr>
        <w:t>碎片化的知识尽管会让人眼前一亮</w:t>
      </w:r>
      <w:r>
        <w:rPr>
          <w:rFonts w:hint="eastAsia"/>
          <w:lang w:eastAsia="zh-CN"/>
        </w:rPr>
        <w:t>。</w:t>
      </w:r>
      <w:r>
        <w:rPr>
          <w:rFonts w:hint="eastAsia"/>
        </w:rPr>
        <w:t>可是只要你一组装就会发现很多都是垃圾</w:t>
      </w:r>
      <w:r>
        <w:rPr>
          <w:rFonts w:hint="eastAsia"/>
          <w:lang w:eastAsia="zh-CN"/>
        </w:rPr>
        <w:t>。</w:t>
      </w:r>
      <w:r>
        <w:rPr>
          <w:rFonts w:hint="eastAsia"/>
        </w:rPr>
        <w:t>比如同一件事情成功了叫力排众议哲理小故事</w:t>
      </w:r>
      <w:r>
        <w:rPr>
          <w:rFonts w:hint="eastAsia"/>
          <w:lang w:eastAsia="zh-CN"/>
        </w:rPr>
        <w:t>，</w:t>
      </w:r>
      <w:r>
        <w:rPr>
          <w:rFonts w:hint="eastAsia"/>
        </w:rPr>
        <w:t>失败的叫一意孤行也是哲理小故事</w:t>
      </w:r>
    </w:p>
    <w:p>
      <w:pPr>
        <w:pStyle w:val="4"/>
        <w:rPr>
          <w:rFonts w:hint="eastAsia"/>
        </w:rPr>
      </w:pPr>
      <w:r>
        <w:rPr>
          <w:rFonts w:hint="eastAsia"/>
        </w:rPr>
        <w:t>可你真正需要的其实是独立判断出什么时候应该</w:t>
      </w:r>
      <w:r>
        <w:rPr>
          <w:rFonts w:hint="eastAsia"/>
          <w:lang w:val="en-US" w:eastAsia="zh-CN"/>
        </w:rPr>
        <w:t>力排众议，</w:t>
      </w:r>
      <w:r>
        <w:rPr>
          <w:rFonts w:hint="eastAsia"/>
        </w:rPr>
        <w:t>什么时候可以集思广益</w:t>
      </w:r>
      <w:r>
        <w:rPr>
          <w:rFonts w:hint="eastAsia"/>
          <w:lang w:eastAsia="zh-CN"/>
        </w:rPr>
        <w:t>。</w:t>
      </w:r>
      <w:r>
        <w:rPr>
          <w:rFonts w:hint="eastAsia"/>
        </w:rPr>
        <w:t>并且敢为你的错误负责承担所有的后果</w:t>
      </w:r>
      <w:r>
        <w:rPr>
          <w:rFonts w:hint="eastAsia"/>
          <w:lang w:eastAsia="zh-CN"/>
        </w:rPr>
        <w:t>，</w:t>
      </w:r>
      <w:r>
        <w:rPr>
          <w:rFonts w:hint="eastAsia"/>
        </w:rPr>
        <w:t>这才是体系的作用</w:t>
      </w:r>
    </w:p>
    <w:p>
      <w:pPr>
        <w:pStyle w:val="4"/>
        <w:rPr>
          <w:rFonts w:hint="eastAsia"/>
        </w:rPr>
      </w:pPr>
      <w:r>
        <w:rPr>
          <w:rFonts w:hint="eastAsia"/>
        </w:rPr>
        <w:t>读书并不能改变命运</w:t>
      </w:r>
      <w:r>
        <w:rPr>
          <w:rFonts w:hint="eastAsia"/>
          <w:lang w:eastAsia="zh-CN"/>
        </w:rPr>
        <w:t>，</w:t>
      </w:r>
      <w:r>
        <w:rPr>
          <w:rFonts w:hint="eastAsia"/>
        </w:rPr>
        <w:t>同样的书</w:t>
      </w:r>
      <w:r>
        <w:rPr>
          <w:rFonts w:hint="eastAsia"/>
          <w:lang w:eastAsia="zh-CN"/>
        </w:rPr>
        <w:t>，</w:t>
      </w:r>
      <w:r>
        <w:rPr>
          <w:rFonts w:hint="eastAsia"/>
        </w:rPr>
        <w:t>你读过别人也读过</w:t>
      </w:r>
      <w:r>
        <w:rPr>
          <w:rFonts w:hint="eastAsia"/>
          <w:lang w:eastAsia="zh-CN"/>
        </w:rPr>
        <w:t>。</w:t>
      </w:r>
      <w:r>
        <w:rPr>
          <w:rFonts w:hint="eastAsia"/>
        </w:rPr>
        <w:t>想和别人不一样</w:t>
      </w:r>
      <w:r>
        <w:rPr>
          <w:rFonts w:hint="eastAsia"/>
          <w:lang w:eastAsia="zh-CN"/>
        </w:rPr>
        <w:t>，</w:t>
      </w:r>
      <w:r>
        <w:rPr>
          <w:rFonts w:hint="eastAsia"/>
        </w:rPr>
        <w:t>就必须得自己摸索体系</w:t>
      </w:r>
      <w:r>
        <w:rPr>
          <w:rFonts w:hint="eastAsia"/>
          <w:lang w:eastAsia="zh-CN"/>
        </w:rPr>
        <w:t>。</w:t>
      </w:r>
      <w:r>
        <w:rPr>
          <w:rFonts w:hint="eastAsia"/>
        </w:rPr>
        <w:t>唯有体系</w:t>
      </w:r>
      <w:r>
        <w:rPr>
          <w:rFonts w:hint="eastAsia"/>
          <w:lang w:eastAsia="zh-CN"/>
        </w:rPr>
        <w:t>，</w:t>
      </w:r>
      <w:r>
        <w:rPr>
          <w:rFonts w:hint="eastAsia"/>
        </w:rPr>
        <w:t>才能真正改变命运</w:t>
      </w:r>
    </w:p>
    <w:p>
      <w:pPr>
        <w:pStyle w:val="4"/>
        <w:jc w:val="center"/>
        <w:rPr>
          <w:rFonts w:hint="eastAsia" w:eastAsiaTheme="minorEastAsia"/>
          <w:sz w:val="44"/>
          <w:szCs w:val="52"/>
          <w:lang w:val="en-US" w:eastAsia="zh-CN"/>
        </w:rPr>
      </w:pPr>
      <w:r>
        <w:rPr>
          <w:rFonts w:hint="eastAsia"/>
        </w:rPr>
        <w:br w:type="page"/>
      </w:r>
      <w:r>
        <w:rPr>
          <w:rFonts w:hint="eastAsia"/>
          <w:sz w:val="44"/>
          <w:szCs w:val="52"/>
          <w:lang w:val="en-US" w:eastAsia="zh-CN"/>
        </w:rPr>
        <w:t>第八篇</w:t>
      </w:r>
    </w:p>
    <w:p>
      <w:pPr>
        <w:pStyle w:val="4"/>
        <w:rPr>
          <w:rFonts w:hint="eastAsia"/>
        </w:rPr>
      </w:pPr>
      <w:r>
        <w:rPr>
          <w:rFonts w:hint="eastAsia"/>
        </w:rPr>
        <w:t>为什么火箭的直径都是3.35米</w:t>
      </w:r>
      <w:r>
        <w:rPr>
          <w:rFonts w:hint="eastAsia"/>
          <w:lang w:eastAsia="zh-CN"/>
        </w:rPr>
        <w:t>，</w:t>
      </w:r>
      <w:r>
        <w:rPr>
          <w:rFonts w:hint="eastAsia"/>
        </w:rPr>
        <w:t>长二柄3.35米</w:t>
      </w:r>
      <w:r>
        <w:rPr>
          <w:rFonts w:hint="eastAsia"/>
          <w:lang w:eastAsia="zh-CN"/>
        </w:rPr>
        <w:t>，</w:t>
      </w:r>
      <w:r>
        <w:rPr>
          <w:rFonts w:hint="eastAsia"/>
        </w:rPr>
        <w:t>长2 F 3.35米</w:t>
      </w:r>
      <w:r>
        <w:rPr>
          <w:rFonts w:hint="eastAsia"/>
          <w:lang w:eastAsia="zh-CN"/>
        </w:rPr>
        <w:t>，</w:t>
      </w:r>
      <w:r>
        <w:rPr>
          <w:rFonts w:hint="eastAsia"/>
        </w:rPr>
        <w:t>长三甲3.35米</w:t>
      </w:r>
    </w:p>
    <w:p>
      <w:pPr>
        <w:pStyle w:val="4"/>
        <w:rPr>
          <w:rFonts w:hint="eastAsia"/>
        </w:rPr>
      </w:pPr>
      <w:r>
        <w:rPr>
          <w:rFonts w:hint="eastAsia"/>
        </w:rPr>
        <w:t>长征七号也是3.35米</w:t>
      </w:r>
    </w:p>
    <w:p>
      <w:pPr>
        <w:pStyle w:val="4"/>
        <w:rPr>
          <w:rFonts w:hint="eastAsia"/>
        </w:rPr>
      </w:pPr>
      <w:r>
        <w:rPr>
          <w:rFonts w:hint="eastAsia"/>
        </w:rPr>
        <w:t>为什么我国几乎所有的火箭</w:t>
      </w:r>
      <w:r>
        <w:rPr>
          <w:rFonts w:hint="eastAsia"/>
          <w:lang w:eastAsia="zh-CN"/>
        </w:rPr>
        <w:t>，</w:t>
      </w:r>
      <w:r>
        <w:rPr>
          <w:rFonts w:hint="eastAsia"/>
        </w:rPr>
        <w:t>直径都没有超过3.35米的</w:t>
      </w:r>
      <w:r>
        <w:rPr>
          <w:rFonts w:hint="eastAsia"/>
          <w:lang w:eastAsia="zh-CN"/>
        </w:rPr>
        <w:t>。</w:t>
      </w:r>
      <w:r>
        <w:rPr>
          <w:rFonts w:hint="eastAsia"/>
        </w:rPr>
        <w:t>你可能觉得是技术水平</w:t>
      </w:r>
      <w:r>
        <w:rPr>
          <w:rFonts w:hint="eastAsia"/>
          <w:lang w:eastAsia="zh-CN"/>
        </w:rPr>
        <w:t>，</w:t>
      </w:r>
      <w:r>
        <w:rPr>
          <w:rFonts w:hint="eastAsia"/>
        </w:rPr>
        <w:t>制造难度</w:t>
      </w:r>
      <w:r>
        <w:rPr>
          <w:rFonts w:hint="eastAsia"/>
          <w:lang w:eastAsia="zh-CN"/>
        </w:rPr>
        <w:t>，</w:t>
      </w:r>
      <w:r>
        <w:rPr>
          <w:rFonts w:hint="eastAsia"/>
        </w:rPr>
        <w:t>推理要求决定的</w:t>
      </w:r>
    </w:p>
    <w:p>
      <w:pPr>
        <w:pStyle w:val="4"/>
        <w:rPr>
          <w:rFonts w:hint="eastAsia"/>
        </w:rPr>
      </w:pPr>
      <w:r>
        <w:rPr>
          <w:rFonts w:hint="eastAsia"/>
        </w:rPr>
        <w:t>其实都不对</w:t>
      </w:r>
      <w:r>
        <w:rPr>
          <w:rFonts w:hint="eastAsia"/>
          <w:lang w:eastAsia="zh-CN"/>
        </w:rPr>
        <w:t>，</w:t>
      </w:r>
      <w:r>
        <w:rPr>
          <w:rFonts w:hint="eastAsia"/>
        </w:rPr>
        <w:t>真正的答案是马的屁股决定的</w:t>
      </w:r>
    </w:p>
    <w:p>
      <w:pPr>
        <w:pStyle w:val="4"/>
        <w:rPr>
          <w:rFonts w:hint="eastAsia"/>
        </w:rPr>
      </w:pPr>
      <w:r>
        <w:rPr>
          <w:rFonts w:hint="eastAsia"/>
        </w:rPr>
        <w:t>我没有跟你开玩笑</w:t>
      </w:r>
      <w:r>
        <w:rPr>
          <w:rFonts w:hint="eastAsia"/>
          <w:lang w:eastAsia="zh-CN"/>
        </w:rPr>
        <w:t>，</w:t>
      </w:r>
      <w:r>
        <w:rPr>
          <w:rFonts w:hint="eastAsia"/>
        </w:rPr>
        <w:t>这个不是我说的</w:t>
      </w:r>
      <w:r>
        <w:rPr>
          <w:rFonts w:hint="eastAsia"/>
          <w:lang w:eastAsia="zh-CN"/>
        </w:rPr>
        <w:t>。</w:t>
      </w:r>
      <w:r>
        <w:rPr>
          <w:rFonts w:hint="eastAsia"/>
        </w:rPr>
        <w:t>是中国运载火箭技术研究院说的</w:t>
      </w:r>
      <w:r>
        <w:rPr>
          <w:rFonts w:hint="eastAsia"/>
          <w:lang w:eastAsia="zh-CN"/>
        </w:rPr>
        <w:t>，</w:t>
      </w:r>
      <w:r>
        <w:rPr>
          <w:rFonts w:hint="eastAsia"/>
        </w:rPr>
        <w:t>这个答案可太离奇了你就放开了想</w:t>
      </w:r>
      <w:r>
        <w:rPr>
          <w:rFonts w:hint="eastAsia"/>
          <w:lang w:eastAsia="zh-CN"/>
        </w:rPr>
        <w:t>，</w:t>
      </w:r>
      <w:r>
        <w:rPr>
          <w:rFonts w:hint="eastAsia"/>
        </w:rPr>
        <w:t>你怎么也想不到马的屁股上去</w:t>
      </w:r>
      <w:r>
        <w:rPr>
          <w:rFonts w:hint="eastAsia"/>
          <w:lang w:eastAsia="zh-CN"/>
        </w:rPr>
        <w:t>，</w:t>
      </w:r>
      <w:r>
        <w:rPr>
          <w:rFonts w:hint="eastAsia"/>
        </w:rPr>
        <w:t>那到底怎么回事我们一步步讲</w:t>
      </w:r>
    </w:p>
    <w:p>
      <w:pPr>
        <w:pStyle w:val="4"/>
        <w:rPr>
          <w:rFonts w:hint="eastAsia"/>
        </w:rPr>
      </w:pPr>
      <w:r>
        <w:rPr>
          <w:rFonts w:hint="eastAsia"/>
        </w:rPr>
        <w:t>首先你要明白火箭的发射是需要考虑性价比的</w:t>
      </w:r>
      <w:r>
        <w:rPr>
          <w:rFonts w:hint="eastAsia"/>
          <w:lang w:eastAsia="zh-CN"/>
        </w:rPr>
        <w:t>，</w:t>
      </w:r>
      <w:r>
        <w:rPr>
          <w:rFonts w:hint="eastAsia"/>
        </w:rPr>
        <w:t>就怎么做最省钱怎么可以充分利用现有的资源可以尽量的去分摊成本</w:t>
      </w:r>
    </w:p>
    <w:p>
      <w:pPr>
        <w:pStyle w:val="4"/>
        <w:rPr>
          <w:rFonts w:hint="eastAsia"/>
        </w:rPr>
      </w:pPr>
      <w:r>
        <w:rPr>
          <w:rFonts w:hint="eastAsia"/>
        </w:rPr>
        <w:t>火箭的研发</w:t>
      </w:r>
      <w:r>
        <w:rPr>
          <w:rFonts w:hint="eastAsia"/>
          <w:lang w:eastAsia="zh-CN"/>
        </w:rPr>
        <w:t>，</w:t>
      </w:r>
      <w:r>
        <w:rPr>
          <w:rFonts w:hint="eastAsia"/>
        </w:rPr>
        <w:t>设计的</w:t>
      </w:r>
      <w:r>
        <w:rPr>
          <w:rFonts w:hint="eastAsia"/>
          <w:lang w:eastAsia="zh-CN"/>
        </w:rPr>
        <w:t>。</w:t>
      </w:r>
      <w:r>
        <w:rPr>
          <w:rFonts w:hint="eastAsia"/>
        </w:rPr>
        <w:t>零部件制造的</w:t>
      </w:r>
      <w:r>
        <w:rPr>
          <w:rFonts w:hint="eastAsia"/>
          <w:lang w:eastAsia="zh-CN"/>
        </w:rPr>
        <w:t>，</w:t>
      </w:r>
      <w:r>
        <w:rPr>
          <w:rFonts w:hint="eastAsia"/>
        </w:rPr>
        <w:t>总装配的</w:t>
      </w:r>
      <w:r>
        <w:rPr>
          <w:rFonts w:hint="eastAsia"/>
          <w:lang w:eastAsia="zh-CN"/>
        </w:rPr>
        <w:t>，</w:t>
      </w:r>
      <w:r>
        <w:rPr>
          <w:rFonts w:hint="eastAsia"/>
        </w:rPr>
        <w:t>和发射的往往不在一个城市</w:t>
      </w:r>
      <w:r>
        <w:rPr>
          <w:rFonts w:hint="eastAsia"/>
          <w:lang w:eastAsia="zh-CN"/>
        </w:rPr>
        <w:t>。</w:t>
      </w:r>
      <w:r>
        <w:rPr>
          <w:rFonts w:hint="eastAsia"/>
        </w:rPr>
        <w:t>那这样的话就必然离不开运输</w:t>
      </w:r>
    </w:p>
    <w:p>
      <w:pPr>
        <w:pStyle w:val="4"/>
        <w:rPr>
          <w:rFonts w:hint="eastAsia"/>
        </w:rPr>
      </w:pPr>
      <w:r>
        <w:rPr>
          <w:rFonts w:hint="eastAsia"/>
        </w:rPr>
        <w:t>要知道这个火箭是一个极度精密且超大尺寸的部件</w:t>
      </w:r>
    </w:p>
    <w:p>
      <w:pPr>
        <w:pStyle w:val="4"/>
        <w:rPr>
          <w:rFonts w:hint="eastAsia"/>
        </w:rPr>
      </w:pPr>
      <w:r>
        <w:rPr>
          <w:rFonts w:hint="eastAsia"/>
        </w:rPr>
        <w:t>陆运可以</w:t>
      </w:r>
      <w:r>
        <w:rPr>
          <w:rFonts w:hint="eastAsia"/>
          <w:lang w:eastAsia="zh-CN"/>
        </w:rPr>
        <w:t>，</w:t>
      </w:r>
      <w:r>
        <w:rPr>
          <w:rFonts w:hint="eastAsia"/>
        </w:rPr>
        <w:t>但是不确定因素太多风险太大</w:t>
      </w:r>
    </w:p>
    <w:p>
      <w:pPr>
        <w:pStyle w:val="4"/>
        <w:rPr>
          <w:rFonts w:hint="eastAsia"/>
        </w:rPr>
      </w:pPr>
      <w:r>
        <w:rPr>
          <w:rFonts w:hint="eastAsia"/>
        </w:rPr>
        <w:t>那最好的方案就是借助火车</w:t>
      </w:r>
      <w:r>
        <w:rPr>
          <w:rFonts w:hint="eastAsia"/>
          <w:lang w:eastAsia="zh-CN"/>
        </w:rPr>
        <w:t>，</w:t>
      </w:r>
      <w:r>
        <w:rPr>
          <w:rFonts w:hint="eastAsia"/>
        </w:rPr>
        <w:t>火箭是有运输专列的</w:t>
      </w:r>
    </w:p>
    <w:p>
      <w:pPr>
        <w:pStyle w:val="4"/>
        <w:rPr>
          <w:rFonts w:hint="eastAsia"/>
        </w:rPr>
      </w:pPr>
      <w:r>
        <w:rPr>
          <w:rFonts w:hint="eastAsia"/>
        </w:rPr>
        <w:t>比如你看这个新闻从北京到酒泉的发射场就坐火车去的</w:t>
      </w:r>
    </w:p>
    <w:p>
      <w:pPr>
        <w:pStyle w:val="4"/>
        <w:rPr>
          <w:rFonts w:hint="eastAsia" w:eastAsiaTheme="minorEastAsia"/>
          <w:lang w:eastAsia="zh-CN"/>
        </w:rPr>
      </w:pPr>
      <w:r>
        <w:rPr>
          <w:rFonts w:hint="eastAsia"/>
        </w:rPr>
        <w:t>坐火车会遇到什么问题山洞</w:t>
      </w:r>
      <w:r>
        <w:rPr>
          <w:rFonts w:hint="eastAsia"/>
          <w:lang w:eastAsia="zh-CN"/>
        </w:rPr>
        <w:t>，</w:t>
      </w:r>
      <w:r>
        <w:rPr>
          <w:rFonts w:hint="eastAsia"/>
        </w:rPr>
        <w:t>隧道</w:t>
      </w:r>
    </w:p>
    <w:p>
      <w:pPr>
        <w:pStyle w:val="4"/>
        <w:rPr>
          <w:rFonts w:hint="eastAsia"/>
        </w:rPr>
      </w:pPr>
      <w:r>
        <w:rPr>
          <w:rFonts w:hint="eastAsia"/>
        </w:rPr>
        <w:t>隧道的宽度是根据铁轨的宽度来定的</w:t>
      </w:r>
      <w:r>
        <w:rPr>
          <w:rFonts w:hint="eastAsia"/>
          <w:lang w:eastAsia="zh-CN"/>
        </w:rPr>
        <w:t>，</w:t>
      </w:r>
      <w:r>
        <w:rPr>
          <w:rFonts w:hint="eastAsia"/>
        </w:rPr>
        <w:t>火箭要通过隧道大小就不能超过隧道的宽度</w:t>
      </w:r>
    </w:p>
    <w:p>
      <w:pPr>
        <w:pStyle w:val="4"/>
        <w:rPr>
          <w:rFonts w:hint="eastAsia"/>
        </w:rPr>
      </w:pPr>
      <w:r>
        <w:rPr>
          <w:rFonts w:hint="eastAsia"/>
        </w:rPr>
        <w:t>再考虑到这个火车的晃动</w:t>
      </w:r>
      <w:r>
        <w:rPr>
          <w:rFonts w:hint="eastAsia"/>
          <w:lang w:eastAsia="zh-CN"/>
        </w:rPr>
        <w:t>，</w:t>
      </w:r>
      <w:r>
        <w:rPr>
          <w:rFonts w:hint="eastAsia"/>
        </w:rPr>
        <w:t>两车相汇等因素对火箭的尺寸就更受限制</w:t>
      </w:r>
    </w:p>
    <w:p>
      <w:pPr>
        <w:pStyle w:val="4"/>
        <w:rPr>
          <w:rFonts w:hint="eastAsia"/>
        </w:rPr>
      </w:pPr>
      <w:r>
        <w:rPr>
          <w:rFonts w:hint="eastAsia"/>
        </w:rPr>
        <w:t>而我国的铁轨是1435毫米的标准轨距那么推算一下</w:t>
      </w:r>
      <w:r>
        <w:rPr>
          <w:rFonts w:hint="eastAsia"/>
          <w:lang w:eastAsia="zh-CN"/>
        </w:rPr>
        <w:t>，</w:t>
      </w:r>
      <w:r>
        <w:rPr>
          <w:rFonts w:hint="eastAsia"/>
        </w:rPr>
        <w:t>现役火箭的直径最大也就是3.35米</w:t>
      </w:r>
    </w:p>
    <w:p>
      <w:pPr>
        <w:pStyle w:val="4"/>
        <w:rPr>
          <w:rFonts w:hint="eastAsia"/>
        </w:rPr>
      </w:pPr>
      <w:r>
        <w:rPr>
          <w:rFonts w:hint="eastAsia"/>
        </w:rPr>
        <w:t>那再进一步</w:t>
      </w:r>
      <w:r>
        <w:rPr>
          <w:rFonts w:hint="eastAsia"/>
          <w:lang w:eastAsia="zh-CN"/>
        </w:rPr>
        <w:t>，</w:t>
      </w:r>
      <w:r>
        <w:rPr>
          <w:rFonts w:hint="eastAsia"/>
        </w:rPr>
        <w:t>铁轨的宽度又什么来决定的</w:t>
      </w:r>
    </w:p>
    <w:p>
      <w:pPr>
        <w:pStyle w:val="4"/>
        <w:rPr>
          <w:rFonts w:hint="eastAsia"/>
        </w:rPr>
      </w:pPr>
      <w:r>
        <w:rPr>
          <w:rFonts w:hint="eastAsia"/>
        </w:rPr>
        <w:t>马车</w:t>
      </w:r>
      <w:r>
        <w:rPr>
          <w:rFonts w:hint="eastAsia"/>
          <w:lang w:eastAsia="zh-CN"/>
        </w:rPr>
        <w:t>。</w:t>
      </w:r>
      <w:r>
        <w:rPr>
          <w:rFonts w:hint="eastAsia"/>
        </w:rPr>
        <w:t>英国人发明的火车</w:t>
      </w:r>
    </w:p>
    <w:p>
      <w:pPr>
        <w:pStyle w:val="4"/>
        <w:rPr>
          <w:rFonts w:hint="eastAsia"/>
        </w:rPr>
      </w:pPr>
      <w:r>
        <w:rPr>
          <w:rFonts w:hint="eastAsia"/>
        </w:rPr>
        <w:t>火车铁轨的宽度在设计之初就沿用了马车的轮宽4.85英尺</w:t>
      </w:r>
      <w:r>
        <w:rPr>
          <w:rFonts w:hint="eastAsia"/>
          <w:lang w:eastAsia="zh-CN"/>
        </w:rPr>
        <w:t>。</w:t>
      </w:r>
      <w:r>
        <w:rPr>
          <w:rFonts w:hint="eastAsia"/>
        </w:rPr>
        <w:t>马车的轮宽又怎么来确定</w:t>
      </w:r>
      <w:r>
        <w:rPr>
          <w:rFonts w:hint="eastAsia"/>
          <w:lang w:eastAsia="zh-CN"/>
        </w:rPr>
        <w:t>。</w:t>
      </w:r>
      <w:r>
        <w:rPr>
          <w:rFonts w:hint="eastAsia"/>
        </w:rPr>
        <w:t>是根据英国老路上的车</w:t>
      </w:r>
      <w:r>
        <w:rPr>
          <w:rFonts w:hint="eastAsia"/>
          <w:lang w:val="en-US" w:eastAsia="zh-CN"/>
        </w:rPr>
        <w:t>测</w:t>
      </w:r>
      <w:r>
        <w:rPr>
          <w:rFonts w:hint="eastAsia"/>
        </w:rPr>
        <w:t>定的</w:t>
      </w:r>
      <w:r>
        <w:rPr>
          <w:rFonts w:hint="eastAsia"/>
          <w:lang w:eastAsia="zh-CN"/>
        </w:rPr>
        <w:t>。</w:t>
      </w:r>
      <w:r>
        <w:rPr>
          <w:rFonts w:hint="eastAsia"/>
        </w:rPr>
        <w:t>当时欧洲的一些长途老路都是古罗马人为他们的军队铺设的</w:t>
      </w:r>
      <w:r>
        <w:rPr>
          <w:rFonts w:hint="eastAsia"/>
          <w:lang w:eastAsia="zh-CN"/>
        </w:rPr>
        <w:t>，</w:t>
      </w:r>
      <w:r>
        <w:rPr>
          <w:rFonts w:hint="eastAsia"/>
        </w:rPr>
        <w:t>而罗马战车就是他们的主要装备</w:t>
      </w:r>
      <w:r>
        <w:rPr>
          <w:rFonts w:hint="eastAsia"/>
          <w:lang w:eastAsia="zh-CN"/>
        </w:rPr>
        <w:t>，</w:t>
      </w:r>
      <w:r>
        <w:rPr>
          <w:rFonts w:hint="eastAsia"/>
        </w:rPr>
        <w:t>4.85英尺刚好就是罗马战车的宽度</w:t>
      </w:r>
    </w:p>
    <w:p>
      <w:pPr>
        <w:pStyle w:val="4"/>
        <w:rPr>
          <w:rFonts w:hint="eastAsia"/>
        </w:rPr>
      </w:pPr>
      <w:r>
        <w:rPr>
          <w:rFonts w:hint="eastAsia"/>
        </w:rPr>
        <w:t>那么最后一个问题</w:t>
      </w:r>
      <w:r>
        <w:rPr>
          <w:rFonts w:hint="eastAsia"/>
          <w:lang w:eastAsia="zh-CN"/>
        </w:rPr>
        <w:t>？</w:t>
      </w:r>
      <w:r>
        <w:rPr>
          <w:rFonts w:hint="eastAsia"/>
        </w:rPr>
        <w:t>古罗马为什么要把4.85英尺作为战车的宽度</w:t>
      </w:r>
    </w:p>
    <w:p>
      <w:pPr>
        <w:pStyle w:val="4"/>
        <w:rPr>
          <w:rFonts w:hint="eastAsia"/>
        </w:rPr>
      </w:pPr>
      <w:r>
        <w:rPr>
          <w:rFonts w:hint="eastAsia"/>
        </w:rPr>
        <w:t>因为那是两匹马屁股的宽度</w:t>
      </w:r>
    </w:p>
    <w:p>
      <w:pPr>
        <w:pStyle w:val="4"/>
        <w:rPr>
          <w:rFonts w:hint="eastAsia"/>
        </w:rPr>
      </w:pPr>
      <w:r>
        <w:rPr>
          <w:rFonts w:hint="eastAsia"/>
        </w:rPr>
        <w:t>马的屁股和火箭直径</w:t>
      </w:r>
      <w:r>
        <w:rPr>
          <w:rFonts w:hint="eastAsia"/>
          <w:lang w:eastAsia="zh-CN"/>
        </w:rPr>
        <w:t>，</w:t>
      </w:r>
      <w:r>
        <w:rPr>
          <w:rFonts w:hint="eastAsia"/>
        </w:rPr>
        <w:t>看似完全不相关的两件事情背后是统一的</w:t>
      </w:r>
      <w:r>
        <w:rPr>
          <w:rFonts w:hint="eastAsia"/>
          <w:lang w:eastAsia="zh-CN"/>
        </w:rPr>
        <w:t>。</w:t>
      </w:r>
      <w:r>
        <w:rPr>
          <w:rFonts w:hint="eastAsia"/>
        </w:rPr>
        <w:t>每一步都是在利用现有的资源</w:t>
      </w:r>
      <w:r>
        <w:rPr>
          <w:rFonts w:hint="eastAsia"/>
          <w:lang w:eastAsia="zh-CN"/>
        </w:rPr>
        <w:t>，</w:t>
      </w:r>
      <w:r>
        <w:rPr>
          <w:rFonts w:hint="eastAsia"/>
        </w:rPr>
        <w:t>每一步在想方设法节约成本</w:t>
      </w:r>
    </w:p>
    <w:p>
      <w:pPr>
        <w:pStyle w:val="4"/>
        <w:rPr>
          <w:rFonts w:hint="eastAsia"/>
        </w:rPr>
      </w:pPr>
      <w:r>
        <w:rPr>
          <w:rFonts w:hint="eastAsia"/>
        </w:rPr>
        <w:t>可为什么有些火箭直径是大于3.35米的</w:t>
      </w:r>
      <w:r>
        <w:rPr>
          <w:rFonts w:hint="eastAsia"/>
          <w:lang w:eastAsia="zh-CN"/>
        </w:rPr>
        <w:t>。</w:t>
      </w:r>
      <w:r>
        <w:rPr>
          <w:rFonts w:hint="eastAsia"/>
        </w:rPr>
        <w:t>比如长征五号直径5米</w:t>
      </w:r>
      <w:r>
        <w:rPr>
          <w:rFonts w:hint="eastAsia"/>
          <w:lang w:eastAsia="zh-CN"/>
        </w:rPr>
        <w:t>，</w:t>
      </w:r>
      <w:r>
        <w:rPr>
          <w:rFonts w:hint="eastAsia"/>
        </w:rPr>
        <w:t>因为他们不通过火车运输</w:t>
      </w:r>
      <w:r>
        <w:rPr>
          <w:rFonts w:hint="eastAsia"/>
          <w:lang w:eastAsia="zh-CN"/>
        </w:rPr>
        <w:t>。</w:t>
      </w:r>
      <w:r>
        <w:rPr>
          <w:rFonts w:hint="eastAsia"/>
        </w:rPr>
        <w:t>当你需要更大的推力更大尺寸的时候</w:t>
      </w:r>
      <w:r>
        <w:rPr>
          <w:rFonts w:hint="eastAsia"/>
          <w:lang w:eastAsia="zh-CN"/>
        </w:rPr>
        <w:t>，</w:t>
      </w:r>
      <w:r>
        <w:rPr>
          <w:rFonts w:hint="eastAsia"/>
        </w:rPr>
        <w:t>原有的方案就会失效</w:t>
      </w:r>
      <w:r>
        <w:rPr>
          <w:rFonts w:hint="eastAsia"/>
          <w:lang w:eastAsia="zh-CN"/>
        </w:rPr>
        <w:t>，</w:t>
      </w:r>
      <w:r>
        <w:rPr>
          <w:rFonts w:hint="eastAsia"/>
        </w:rPr>
        <w:t>因为代价太高</w:t>
      </w:r>
      <w:r>
        <w:rPr>
          <w:rFonts w:hint="eastAsia"/>
          <w:lang w:eastAsia="zh-CN"/>
        </w:rPr>
        <w:t>。</w:t>
      </w:r>
      <w:r>
        <w:rPr>
          <w:rFonts w:hint="eastAsia"/>
        </w:rPr>
        <w:t>这个时候全新的方案反而更优</w:t>
      </w:r>
    </w:p>
    <w:p>
      <w:pPr>
        <w:pStyle w:val="4"/>
        <w:rPr>
          <w:rFonts w:hint="eastAsia"/>
        </w:rPr>
      </w:pPr>
      <w:r>
        <w:rPr>
          <w:rFonts w:hint="eastAsia"/>
        </w:rPr>
        <w:t>比如说海运</w:t>
      </w:r>
      <w:r>
        <w:rPr>
          <w:rFonts w:hint="eastAsia"/>
          <w:lang w:eastAsia="zh-CN"/>
        </w:rPr>
        <w:t>，</w:t>
      </w:r>
      <w:r>
        <w:rPr>
          <w:rFonts w:hint="eastAsia"/>
        </w:rPr>
        <w:t>再匹配一个全新的发射场</w:t>
      </w:r>
    </w:p>
    <w:p>
      <w:pPr>
        <w:pStyle w:val="4"/>
        <w:rPr>
          <w:rFonts w:hint="eastAsia"/>
        </w:rPr>
      </w:pPr>
      <w:r>
        <w:rPr>
          <w:rFonts w:hint="eastAsia"/>
        </w:rPr>
        <w:t>所以长征5号是采用货轮和集装箱来运输</w:t>
      </w:r>
      <w:r>
        <w:rPr>
          <w:rFonts w:hint="eastAsia"/>
          <w:lang w:eastAsia="zh-CN"/>
        </w:rPr>
        <w:t>，</w:t>
      </w:r>
      <w:r>
        <w:rPr>
          <w:rFonts w:hint="eastAsia"/>
        </w:rPr>
        <w:t>发射基地也是改在了海南的文昌</w:t>
      </w:r>
    </w:p>
    <w:p>
      <w:pPr>
        <w:pStyle w:val="4"/>
        <w:rPr>
          <w:rFonts w:hint="eastAsia"/>
        </w:rPr>
      </w:pPr>
      <w:r>
        <w:rPr>
          <w:rFonts w:hint="eastAsia"/>
        </w:rPr>
        <w:t>好处就是纬度更低</w:t>
      </w:r>
      <w:r>
        <w:rPr>
          <w:rFonts w:hint="eastAsia"/>
          <w:lang w:eastAsia="zh-CN"/>
        </w:rPr>
        <w:t>，</w:t>
      </w:r>
      <w:r>
        <w:rPr>
          <w:rFonts w:hint="eastAsia"/>
        </w:rPr>
        <w:t>可以更好借助地球的自转减少消耗</w:t>
      </w:r>
      <w:r>
        <w:rPr>
          <w:rFonts w:hint="eastAsia"/>
          <w:lang w:eastAsia="zh-CN"/>
        </w:rPr>
        <w:t>，</w:t>
      </w:r>
      <w:r>
        <w:rPr>
          <w:rFonts w:hint="eastAsia"/>
        </w:rPr>
        <w:t>提升运力</w:t>
      </w:r>
    </w:p>
    <w:p>
      <w:pPr>
        <w:pStyle w:val="4"/>
        <w:rPr>
          <w:rFonts w:hint="eastAsia"/>
        </w:rPr>
      </w:pPr>
      <w:r>
        <w:rPr>
          <w:rFonts w:hint="eastAsia"/>
        </w:rPr>
        <w:t>同时它周边都是大洋对火箭残骸不会造成任何损失</w:t>
      </w:r>
    </w:p>
    <w:p>
      <w:pPr>
        <w:pStyle w:val="4"/>
        <w:rPr>
          <w:rFonts w:hint="eastAsia"/>
        </w:rPr>
      </w:pPr>
      <w:r>
        <w:rPr>
          <w:rFonts w:hint="eastAsia"/>
        </w:rPr>
        <w:t>核心还是代价</w:t>
      </w:r>
    </w:p>
    <w:p>
      <w:pPr>
        <w:pStyle w:val="4"/>
        <w:rPr>
          <w:rFonts w:hint="eastAsia"/>
        </w:rPr>
      </w:pPr>
      <w:r>
        <w:rPr>
          <w:rFonts w:hint="eastAsia"/>
        </w:rPr>
        <w:t>这个世界奇妙的地方就在于只要能往下挖</w:t>
      </w:r>
      <w:r>
        <w:rPr>
          <w:rFonts w:hint="eastAsia"/>
          <w:lang w:eastAsia="zh-CN"/>
        </w:rPr>
        <w:t>，</w:t>
      </w:r>
      <w:r>
        <w:rPr>
          <w:rFonts w:hint="eastAsia"/>
        </w:rPr>
        <w:t>最后一定是相通的</w:t>
      </w:r>
    </w:p>
    <w:p>
      <w:pPr>
        <w:pStyle w:val="4"/>
        <w:jc w:val="center"/>
        <w:rPr>
          <w:rFonts w:hint="eastAsia" w:eastAsiaTheme="minorEastAsia"/>
          <w:sz w:val="44"/>
          <w:szCs w:val="52"/>
          <w:lang w:val="en-US" w:eastAsia="zh-CN"/>
        </w:rPr>
      </w:pPr>
      <w:r>
        <w:rPr>
          <w:rFonts w:hint="eastAsia"/>
        </w:rPr>
        <w:br w:type="page"/>
      </w:r>
      <w:r>
        <w:rPr>
          <w:rFonts w:hint="eastAsia"/>
          <w:sz w:val="44"/>
          <w:szCs w:val="52"/>
          <w:lang w:val="en-US" w:eastAsia="zh-CN"/>
        </w:rPr>
        <w:t>第九篇</w:t>
      </w:r>
    </w:p>
    <w:p>
      <w:pPr>
        <w:pStyle w:val="4"/>
        <w:rPr>
          <w:rFonts w:hint="eastAsia"/>
        </w:rPr>
      </w:pPr>
      <w:r>
        <w:rPr>
          <w:rFonts w:hint="eastAsia"/>
        </w:rPr>
        <w:t>明星为什么带不动货</w:t>
      </w:r>
      <w:r>
        <w:rPr>
          <w:rFonts w:hint="eastAsia"/>
          <w:lang w:eastAsia="zh-CN"/>
        </w:rPr>
        <w:t>，</w:t>
      </w:r>
      <w:r>
        <w:rPr>
          <w:rFonts w:hint="eastAsia"/>
        </w:rPr>
        <w:t>为什么明明有很多粉丝一带货就翻车</w:t>
      </w:r>
    </w:p>
    <w:p>
      <w:pPr>
        <w:pStyle w:val="4"/>
        <w:rPr>
          <w:rFonts w:hint="eastAsia"/>
        </w:rPr>
      </w:pPr>
      <w:r>
        <w:rPr>
          <w:rFonts w:hint="eastAsia"/>
        </w:rPr>
        <w:t>卖</w:t>
      </w:r>
      <w:r>
        <w:rPr>
          <w:rFonts w:hint="eastAsia"/>
          <w:lang w:eastAsia="zh-CN"/>
        </w:rPr>
        <w:t>得</w:t>
      </w:r>
      <w:r>
        <w:rPr>
          <w:rFonts w:hint="eastAsia"/>
        </w:rPr>
        <w:t>还没有网红的零头多</w:t>
      </w:r>
    </w:p>
    <w:p>
      <w:pPr>
        <w:pStyle w:val="4"/>
        <w:rPr>
          <w:rFonts w:hint="eastAsia"/>
        </w:rPr>
      </w:pPr>
      <w:r>
        <w:rPr>
          <w:rFonts w:hint="eastAsia"/>
        </w:rPr>
        <w:t>网上说了很多的商业分析</w:t>
      </w:r>
      <w:r>
        <w:rPr>
          <w:rFonts w:hint="eastAsia"/>
          <w:lang w:eastAsia="zh-CN"/>
        </w:rPr>
        <w:t>，</w:t>
      </w:r>
      <w:r>
        <w:rPr>
          <w:rFonts w:hint="eastAsia"/>
        </w:rPr>
        <w:t>一二三四五六七个理由</w:t>
      </w:r>
    </w:p>
    <w:p>
      <w:pPr>
        <w:pStyle w:val="4"/>
        <w:rPr>
          <w:rFonts w:hint="eastAsia"/>
        </w:rPr>
      </w:pPr>
      <w:r>
        <w:rPr>
          <w:rFonts w:hint="eastAsia"/>
        </w:rPr>
        <w:t>看完之后</w:t>
      </w:r>
      <w:r>
        <w:rPr>
          <w:rFonts w:hint="eastAsia"/>
          <w:lang w:eastAsia="zh-CN"/>
        </w:rPr>
        <w:t>，</w:t>
      </w:r>
      <w:r>
        <w:rPr>
          <w:rFonts w:hint="eastAsia"/>
        </w:rPr>
        <w:t>你把书一核重复一遍</w:t>
      </w:r>
      <w:r>
        <w:rPr>
          <w:rFonts w:hint="eastAsia"/>
          <w:lang w:eastAsia="zh-CN"/>
        </w:rPr>
        <w:t>，</w:t>
      </w:r>
      <w:r>
        <w:rPr>
          <w:rFonts w:hint="eastAsia"/>
        </w:rPr>
        <w:t>不记得了</w:t>
      </w:r>
      <w:r>
        <w:rPr>
          <w:rFonts w:hint="eastAsia"/>
          <w:lang w:eastAsia="zh-CN"/>
        </w:rPr>
        <w:t>，</w:t>
      </w:r>
      <w:r>
        <w:rPr>
          <w:rFonts w:hint="eastAsia"/>
        </w:rPr>
        <w:t>为什么</w:t>
      </w:r>
    </w:p>
    <w:p>
      <w:pPr>
        <w:pStyle w:val="4"/>
        <w:rPr>
          <w:rFonts w:hint="eastAsia"/>
        </w:rPr>
      </w:pPr>
      <w:r>
        <w:rPr>
          <w:rFonts w:hint="eastAsia"/>
        </w:rPr>
        <w:t>因为那些都是细枝末节没有抓到重点</w:t>
      </w:r>
      <w:r>
        <w:rPr>
          <w:rFonts w:hint="eastAsia"/>
          <w:lang w:eastAsia="zh-CN"/>
        </w:rPr>
        <w:t>，</w:t>
      </w:r>
      <w:r>
        <w:rPr>
          <w:rFonts w:hint="eastAsia"/>
        </w:rPr>
        <w:t>才需要死记硬背</w:t>
      </w:r>
    </w:p>
    <w:p>
      <w:pPr>
        <w:pStyle w:val="4"/>
        <w:rPr>
          <w:rFonts w:hint="eastAsia"/>
        </w:rPr>
      </w:pPr>
      <w:r>
        <w:rPr>
          <w:rFonts w:hint="eastAsia"/>
        </w:rPr>
        <w:t>好的分析</w:t>
      </w:r>
      <w:r>
        <w:rPr>
          <w:rFonts w:hint="eastAsia"/>
          <w:lang w:eastAsia="zh-CN"/>
        </w:rPr>
        <w:t>，</w:t>
      </w:r>
      <w:r>
        <w:rPr>
          <w:rFonts w:hint="eastAsia"/>
        </w:rPr>
        <w:t>应该是直击本质</w:t>
      </w:r>
      <w:r>
        <w:rPr>
          <w:rFonts w:hint="eastAsia"/>
          <w:lang w:eastAsia="zh-CN"/>
        </w:rPr>
        <w:t>，</w:t>
      </w:r>
      <w:r>
        <w:rPr>
          <w:rFonts w:hint="eastAsia"/>
        </w:rPr>
        <w:t>过目不忘完全不需要记</w:t>
      </w:r>
    </w:p>
    <w:p>
      <w:pPr>
        <w:pStyle w:val="4"/>
        <w:rPr>
          <w:rFonts w:hint="eastAsia"/>
        </w:rPr>
      </w:pPr>
      <w:r>
        <w:rPr>
          <w:rFonts w:hint="eastAsia"/>
        </w:rPr>
        <w:t>那请问真正的关键点到底在哪</w:t>
      </w:r>
      <w:r>
        <w:rPr>
          <w:rFonts w:hint="eastAsia"/>
          <w:lang w:eastAsia="zh-CN"/>
        </w:rPr>
        <w:t>，</w:t>
      </w:r>
      <w:r>
        <w:rPr>
          <w:rFonts w:hint="eastAsia"/>
        </w:rPr>
        <w:t>在人性</w:t>
      </w:r>
      <w:r>
        <w:rPr>
          <w:rFonts w:hint="eastAsia"/>
          <w:lang w:val="en-US" w:eastAsia="zh-CN"/>
        </w:rPr>
        <w:t>前</w:t>
      </w:r>
      <w:r>
        <w:rPr>
          <w:rFonts w:hint="eastAsia"/>
        </w:rPr>
        <w:t>千万不要小看这个词</w:t>
      </w:r>
    </w:p>
    <w:p>
      <w:pPr>
        <w:pStyle w:val="4"/>
        <w:rPr>
          <w:rFonts w:hint="eastAsia"/>
        </w:rPr>
      </w:pPr>
      <w:r>
        <w:rPr>
          <w:rFonts w:hint="eastAsia"/>
        </w:rPr>
        <w:t>所有的商业都是要围绕人性展开的</w:t>
      </w:r>
      <w:r>
        <w:rPr>
          <w:rFonts w:hint="eastAsia"/>
          <w:lang w:eastAsia="zh-CN"/>
        </w:rPr>
        <w:t>，</w:t>
      </w:r>
      <w:r>
        <w:rPr>
          <w:rFonts w:hint="eastAsia"/>
        </w:rPr>
        <w:t>几乎就是一个公理</w:t>
      </w:r>
    </w:p>
    <w:p>
      <w:pPr>
        <w:pStyle w:val="4"/>
        <w:rPr>
          <w:rFonts w:hint="eastAsia"/>
        </w:rPr>
      </w:pPr>
      <w:r>
        <w:rPr>
          <w:rFonts w:hint="eastAsia"/>
        </w:rPr>
        <w:t>明星为什么带不动货</w:t>
      </w:r>
      <w:r>
        <w:rPr>
          <w:rFonts w:hint="eastAsia"/>
          <w:lang w:eastAsia="zh-CN"/>
        </w:rPr>
        <w:t>，</w:t>
      </w:r>
      <w:r>
        <w:rPr>
          <w:rFonts w:hint="eastAsia"/>
        </w:rPr>
        <w:t>因为人性自私</w:t>
      </w:r>
    </w:p>
    <w:p>
      <w:pPr>
        <w:pStyle w:val="4"/>
        <w:rPr>
          <w:rFonts w:hint="eastAsia"/>
        </w:rPr>
      </w:pPr>
      <w:r>
        <w:rPr>
          <w:rFonts w:hint="eastAsia"/>
        </w:rPr>
        <w:t>你回想一下大家为什么会喜欢明星</w:t>
      </w:r>
      <w:r>
        <w:rPr>
          <w:rFonts w:hint="eastAsia"/>
          <w:lang w:eastAsia="zh-CN"/>
        </w:rPr>
        <w:t>，</w:t>
      </w:r>
      <w:r>
        <w:rPr>
          <w:rFonts w:hint="eastAsia"/>
        </w:rPr>
        <w:t>因为喜欢你的电影</w:t>
      </w:r>
      <w:r>
        <w:rPr>
          <w:rFonts w:hint="eastAsia"/>
          <w:lang w:eastAsia="zh-CN"/>
        </w:rPr>
        <w:t>，</w:t>
      </w:r>
      <w:r>
        <w:rPr>
          <w:rFonts w:hint="eastAsia"/>
        </w:rPr>
        <w:t>因为喜欢你的歌</w:t>
      </w:r>
    </w:p>
    <w:p>
      <w:pPr>
        <w:pStyle w:val="4"/>
        <w:rPr>
          <w:rFonts w:hint="eastAsia"/>
        </w:rPr>
      </w:pPr>
      <w:r>
        <w:rPr>
          <w:rFonts w:hint="eastAsia"/>
        </w:rPr>
        <w:t>然后呢</w:t>
      </w:r>
      <w:r>
        <w:rPr>
          <w:rFonts w:hint="eastAsia"/>
          <w:lang w:eastAsia="zh-CN"/>
        </w:rPr>
        <w:t>，</w:t>
      </w:r>
      <w:r>
        <w:rPr>
          <w:rFonts w:hint="eastAsia"/>
        </w:rPr>
        <w:t>没有然后了</w:t>
      </w:r>
      <w:r>
        <w:rPr>
          <w:rFonts w:hint="eastAsia"/>
          <w:lang w:eastAsia="zh-CN"/>
        </w:rPr>
        <w:t>。</w:t>
      </w:r>
      <w:r>
        <w:rPr>
          <w:rFonts w:hint="eastAsia"/>
        </w:rPr>
        <w:t>就</w:t>
      </w:r>
      <w:r>
        <w:rPr>
          <w:rFonts w:hint="eastAsia"/>
          <w:lang w:eastAsia="zh-CN"/>
        </w:rPr>
        <w:t>，</w:t>
      </w:r>
      <w:r>
        <w:rPr>
          <w:rFonts w:hint="eastAsia"/>
        </w:rPr>
        <w:t>喜欢我</w:t>
      </w:r>
      <w:r>
        <w:rPr>
          <w:rFonts w:hint="eastAsia"/>
          <w:lang w:eastAsia="zh-CN"/>
        </w:rPr>
        <w:t>。</w:t>
      </w:r>
      <w:r>
        <w:rPr>
          <w:rFonts w:hint="eastAsia"/>
        </w:rPr>
        <w:t>买你的东西</w:t>
      </w:r>
      <w:r>
        <w:rPr>
          <w:rFonts w:hint="eastAsia"/>
          <w:lang w:eastAsia="zh-CN"/>
        </w:rPr>
        <w:t>。</w:t>
      </w:r>
      <w:r>
        <w:rPr>
          <w:rFonts w:hint="eastAsia"/>
        </w:rPr>
        <w:t>是因为我喜欢你</w:t>
      </w:r>
      <w:r>
        <w:rPr>
          <w:rFonts w:hint="eastAsia"/>
          <w:lang w:eastAsia="zh-CN"/>
        </w:rPr>
        <w:t>，</w:t>
      </w:r>
      <w:r>
        <w:rPr>
          <w:rFonts w:hint="eastAsia"/>
        </w:rPr>
        <w:t>愿意为你付费</w:t>
      </w:r>
    </w:p>
    <w:p>
      <w:pPr>
        <w:pStyle w:val="4"/>
        <w:rPr>
          <w:rFonts w:hint="eastAsia"/>
        </w:rPr>
      </w:pPr>
      <w:r>
        <w:rPr>
          <w:rFonts w:hint="eastAsia"/>
        </w:rPr>
        <w:t>注意这个词</w:t>
      </w:r>
      <w:r>
        <w:rPr>
          <w:rFonts w:hint="eastAsia"/>
          <w:lang w:eastAsia="zh-CN"/>
        </w:rPr>
        <w:t>。</w:t>
      </w:r>
      <w:r>
        <w:rPr>
          <w:rFonts w:hint="eastAsia"/>
        </w:rPr>
        <w:t>为你付费它是一个人性的单向付出</w:t>
      </w:r>
      <w:r>
        <w:rPr>
          <w:rFonts w:hint="eastAsia"/>
          <w:lang w:eastAsia="zh-CN"/>
        </w:rPr>
        <w:t>，</w:t>
      </w:r>
      <w:r>
        <w:rPr>
          <w:rFonts w:hint="eastAsia"/>
        </w:rPr>
        <w:t>而这种单向付出</w:t>
      </w:r>
      <w:r>
        <w:rPr>
          <w:rFonts w:hint="eastAsia"/>
          <w:lang w:eastAsia="zh-CN"/>
        </w:rPr>
        <w:t>。</w:t>
      </w:r>
      <w:r>
        <w:rPr>
          <w:rFonts w:hint="eastAsia"/>
        </w:rPr>
        <w:t>一旦遇到金钱的考验</w:t>
      </w:r>
    </w:p>
    <w:p>
      <w:pPr>
        <w:pStyle w:val="4"/>
        <w:rPr>
          <w:rFonts w:hint="eastAsia"/>
        </w:rPr>
      </w:pPr>
      <w:r>
        <w:rPr>
          <w:rFonts w:hint="eastAsia"/>
        </w:rPr>
        <w:t>就出问题了</w:t>
      </w:r>
      <w:r>
        <w:rPr>
          <w:rFonts w:hint="eastAsia"/>
          <w:lang w:eastAsia="zh-CN"/>
        </w:rPr>
        <w:t>，</w:t>
      </w:r>
      <w:r>
        <w:rPr>
          <w:rFonts w:hint="eastAsia"/>
        </w:rPr>
        <w:t>最明显的就是单价上不去</w:t>
      </w:r>
    </w:p>
    <w:p>
      <w:pPr>
        <w:pStyle w:val="4"/>
        <w:rPr>
          <w:rFonts w:hint="eastAsia"/>
        </w:rPr>
      </w:pPr>
      <w:r>
        <w:rPr>
          <w:rFonts w:hint="eastAsia"/>
        </w:rPr>
        <w:t>你比如像杰克逊这种级别的</w:t>
      </w:r>
      <w:r>
        <w:rPr>
          <w:rFonts w:hint="eastAsia"/>
          <w:lang w:eastAsia="zh-CN"/>
        </w:rPr>
        <w:t>，</w:t>
      </w:r>
      <w:r>
        <w:rPr>
          <w:rFonts w:hint="eastAsia"/>
        </w:rPr>
        <w:t>都只能带动单价很低的商品</w:t>
      </w:r>
    </w:p>
    <w:p>
      <w:pPr>
        <w:pStyle w:val="4"/>
        <w:rPr>
          <w:rFonts w:hint="eastAsia"/>
        </w:rPr>
      </w:pPr>
      <w:r>
        <w:rPr>
          <w:rFonts w:hint="eastAsia"/>
        </w:rPr>
        <w:t>买个海报</w:t>
      </w:r>
      <w:r>
        <w:rPr>
          <w:rFonts w:hint="eastAsia"/>
          <w:lang w:eastAsia="zh-CN"/>
        </w:rPr>
        <w:t>，</w:t>
      </w:r>
      <w:r>
        <w:rPr>
          <w:rFonts w:hint="eastAsia"/>
        </w:rPr>
        <w:t>买个CD几十美金没问题</w:t>
      </w:r>
    </w:p>
    <w:p>
      <w:pPr>
        <w:pStyle w:val="4"/>
        <w:rPr>
          <w:rFonts w:hint="eastAsia"/>
        </w:rPr>
      </w:pPr>
      <w:r>
        <w:rPr>
          <w:rFonts w:hint="eastAsia"/>
        </w:rPr>
        <w:t>但你要说出一个杰克逊</w:t>
      </w:r>
      <w:r>
        <w:rPr>
          <w:rFonts w:hint="eastAsia"/>
          <w:lang w:val="en-US" w:eastAsia="zh-CN"/>
        </w:rPr>
        <w:t>买</w:t>
      </w:r>
      <w:r>
        <w:rPr>
          <w:rFonts w:hint="eastAsia"/>
        </w:rPr>
        <w:t>的汽车几万美金</w:t>
      </w:r>
      <w:r>
        <w:rPr>
          <w:rFonts w:hint="eastAsia"/>
          <w:lang w:eastAsia="zh-CN"/>
        </w:rPr>
        <w:t>，</w:t>
      </w:r>
      <w:r>
        <w:rPr>
          <w:rFonts w:hint="eastAsia"/>
        </w:rPr>
        <w:t>那不好意思我得先去隔壁看一下</w:t>
      </w:r>
    </w:p>
    <w:p>
      <w:pPr>
        <w:pStyle w:val="4"/>
        <w:rPr>
          <w:rFonts w:hint="eastAsia"/>
        </w:rPr>
      </w:pPr>
      <w:r>
        <w:rPr>
          <w:rFonts w:hint="eastAsia"/>
        </w:rPr>
        <w:t>中国的摇滚教父崔健</w:t>
      </w:r>
    </w:p>
    <w:p>
      <w:pPr>
        <w:pStyle w:val="4"/>
        <w:rPr>
          <w:rFonts w:hint="eastAsia"/>
        </w:rPr>
      </w:pPr>
      <w:r>
        <w:rPr>
          <w:rFonts w:hint="eastAsia"/>
        </w:rPr>
        <w:t>13年出了一个</w:t>
      </w:r>
      <w:r>
        <w:rPr>
          <w:rFonts w:hint="eastAsia"/>
          <w:lang w:eastAsia="zh-CN"/>
        </w:rPr>
        <w:t>，</w:t>
      </w:r>
      <w:r>
        <w:rPr>
          <w:rFonts w:hint="eastAsia"/>
        </w:rPr>
        <w:t>个人主题的定制手机</w:t>
      </w:r>
      <w:r>
        <w:rPr>
          <w:rFonts w:hint="eastAsia"/>
          <w:lang w:eastAsia="zh-CN"/>
        </w:rPr>
        <w:t>‘</w:t>
      </w:r>
      <w:r>
        <w:rPr>
          <w:rFonts w:hint="eastAsia"/>
        </w:rPr>
        <w:t>蓝色骨头</w:t>
      </w:r>
      <w:r>
        <w:rPr>
          <w:rFonts w:hint="eastAsia"/>
          <w:lang w:eastAsia="zh-CN"/>
        </w:rPr>
        <w:t>’</w:t>
      </w:r>
      <w:r>
        <w:rPr>
          <w:rFonts w:hint="eastAsia"/>
        </w:rPr>
        <w:t>设计上浓浓的个人元素</w:t>
      </w:r>
      <w:r>
        <w:rPr>
          <w:rFonts w:hint="eastAsia"/>
          <w:lang w:eastAsia="zh-CN"/>
        </w:rPr>
        <w:t>。</w:t>
      </w:r>
      <w:r>
        <w:rPr>
          <w:rFonts w:hint="eastAsia"/>
        </w:rPr>
        <w:t>应用上</w:t>
      </w:r>
      <w:r>
        <w:rPr>
          <w:rFonts w:hint="eastAsia"/>
          <w:lang w:eastAsia="zh-CN"/>
        </w:rPr>
        <w:t>，</w:t>
      </w:r>
      <w:r>
        <w:rPr>
          <w:rFonts w:hint="eastAsia"/>
        </w:rPr>
        <w:t>内置全部的作品</w:t>
      </w:r>
      <w:r>
        <w:rPr>
          <w:rFonts w:hint="eastAsia"/>
          <w:lang w:eastAsia="zh-CN"/>
        </w:rPr>
        <w:t>，</w:t>
      </w:r>
      <w:r>
        <w:rPr>
          <w:rFonts w:hint="eastAsia"/>
        </w:rPr>
        <w:t>包括音乐相册和视频</w:t>
      </w:r>
      <w:r>
        <w:rPr>
          <w:rFonts w:hint="eastAsia"/>
          <w:lang w:eastAsia="zh-CN"/>
        </w:rPr>
        <w:t>，</w:t>
      </w:r>
      <w:r>
        <w:rPr>
          <w:rFonts w:hint="eastAsia"/>
        </w:rPr>
        <w:t>硬件配置也是</w:t>
      </w:r>
      <w:r>
        <w:rPr>
          <w:rFonts w:hint="eastAsia"/>
          <w:lang w:val="en-US" w:eastAsia="zh-CN"/>
        </w:rPr>
        <w:t>顶</w:t>
      </w:r>
      <w:r>
        <w:rPr>
          <w:rFonts w:hint="eastAsia"/>
        </w:rPr>
        <w:t>流而且只卖3,000多</w:t>
      </w:r>
      <w:r>
        <w:rPr>
          <w:rFonts w:hint="eastAsia"/>
          <w:lang w:eastAsia="zh-CN"/>
        </w:rPr>
        <w:t>，</w:t>
      </w:r>
      <w:r>
        <w:rPr>
          <w:rFonts w:hint="eastAsia"/>
        </w:rPr>
        <w:t>结果呢销量极度惨淡</w:t>
      </w:r>
    </w:p>
    <w:p>
      <w:pPr>
        <w:pStyle w:val="4"/>
        <w:rPr>
          <w:rFonts w:hint="eastAsia"/>
        </w:rPr>
      </w:pPr>
      <w:r>
        <w:rPr>
          <w:rFonts w:hint="eastAsia"/>
        </w:rPr>
        <w:t>韩庚当年也跟风出了一款手机</w:t>
      </w:r>
      <w:r>
        <w:rPr>
          <w:rFonts w:hint="eastAsia"/>
          <w:lang w:eastAsia="zh-CN"/>
        </w:rPr>
        <w:t>，</w:t>
      </w:r>
      <w:r>
        <w:rPr>
          <w:rFonts w:hint="eastAsia"/>
        </w:rPr>
        <w:t>也是卖</w:t>
      </w:r>
      <w:r>
        <w:rPr>
          <w:rFonts w:hint="eastAsia"/>
          <w:lang w:eastAsia="zh-CN"/>
        </w:rPr>
        <w:t>得</w:t>
      </w:r>
      <w:r>
        <w:rPr>
          <w:rFonts w:hint="eastAsia"/>
        </w:rPr>
        <w:t>非常差</w:t>
      </w:r>
    </w:p>
    <w:p>
      <w:pPr>
        <w:pStyle w:val="4"/>
        <w:rPr>
          <w:rFonts w:hint="eastAsia" w:eastAsiaTheme="minorEastAsia"/>
          <w:lang w:val="en-US" w:eastAsia="zh-CN"/>
        </w:rPr>
      </w:pPr>
      <w:r>
        <w:rPr>
          <w:rFonts w:hint="eastAsia"/>
        </w:rPr>
        <w:t>你这么爱他几千块钱为什么都不肯出</w:t>
      </w:r>
    </w:p>
    <w:p>
      <w:pPr>
        <w:pStyle w:val="4"/>
        <w:rPr>
          <w:rFonts w:hint="eastAsia"/>
        </w:rPr>
      </w:pPr>
      <w:r>
        <w:rPr>
          <w:rFonts w:hint="eastAsia"/>
        </w:rPr>
        <w:t>不好意思</w:t>
      </w:r>
      <w:r>
        <w:rPr>
          <w:rFonts w:hint="eastAsia"/>
          <w:lang w:eastAsia="zh-CN"/>
        </w:rPr>
        <w:t>，</w:t>
      </w:r>
      <w:r>
        <w:rPr>
          <w:rFonts w:hint="eastAsia"/>
        </w:rPr>
        <w:t>这个就是我单项付费的极限了</w:t>
      </w:r>
    </w:p>
    <w:p>
      <w:pPr>
        <w:pStyle w:val="4"/>
        <w:rPr>
          <w:rFonts w:hint="eastAsia"/>
        </w:rPr>
      </w:pPr>
      <w:r>
        <w:rPr>
          <w:rFonts w:hint="eastAsia"/>
        </w:rPr>
        <w:t>为什么明星</w:t>
      </w:r>
      <w:r>
        <w:rPr>
          <w:rFonts w:hint="eastAsia"/>
          <w:lang w:val="en-US" w:eastAsia="zh-CN"/>
        </w:rPr>
        <w:t>带</w:t>
      </w:r>
      <w:r>
        <w:rPr>
          <w:rFonts w:hint="eastAsia"/>
        </w:rPr>
        <w:t>不动货</w:t>
      </w:r>
      <w:r>
        <w:rPr>
          <w:rFonts w:hint="eastAsia"/>
          <w:lang w:eastAsia="zh-CN"/>
        </w:rPr>
        <w:t>，</w:t>
      </w:r>
      <w:r>
        <w:rPr>
          <w:rFonts w:hint="eastAsia"/>
        </w:rPr>
        <w:t>因为用户并不信任你</w:t>
      </w:r>
      <w:r>
        <w:rPr>
          <w:rFonts w:hint="eastAsia"/>
          <w:lang w:eastAsia="zh-CN"/>
        </w:rPr>
        <w:t>，</w:t>
      </w:r>
      <w:r>
        <w:rPr>
          <w:rFonts w:hint="eastAsia"/>
        </w:rPr>
        <w:t>他并不觉得你卖的东西好</w:t>
      </w:r>
      <w:r>
        <w:rPr>
          <w:rFonts w:hint="eastAsia"/>
          <w:lang w:eastAsia="zh-CN"/>
        </w:rPr>
        <w:t>。</w:t>
      </w:r>
      <w:r>
        <w:rPr>
          <w:rFonts w:hint="eastAsia"/>
        </w:rPr>
        <w:t>他只是喜欢你的歌顺便支持一下你的产品</w:t>
      </w:r>
    </w:p>
    <w:p>
      <w:pPr>
        <w:pStyle w:val="4"/>
        <w:rPr>
          <w:rFonts w:hint="eastAsia"/>
        </w:rPr>
      </w:pPr>
      <w:r>
        <w:rPr>
          <w:rFonts w:hint="eastAsia"/>
        </w:rPr>
        <w:t>我只是喜欢听你的</w:t>
      </w:r>
      <w:r>
        <w:rPr>
          <w:rFonts w:hint="eastAsia"/>
          <w:lang w:val="en-US" w:eastAsia="zh-CN"/>
        </w:rPr>
        <w:t>歌</w:t>
      </w:r>
      <w:r>
        <w:rPr>
          <w:rFonts w:hint="eastAsia"/>
        </w:rPr>
        <w:t>至于其他的都无所谓</w:t>
      </w:r>
    </w:p>
    <w:p>
      <w:pPr>
        <w:pStyle w:val="4"/>
        <w:rPr>
          <w:rFonts w:hint="eastAsia"/>
        </w:rPr>
      </w:pPr>
      <w:r>
        <w:rPr>
          <w:rFonts w:hint="eastAsia"/>
        </w:rPr>
        <w:t>而网红为什么能疯狂带货</w:t>
      </w:r>
      <w:r>
        <w:rPr>
          <w:rFonts w:hint="eastAsia"/>
          <w:lang w:eastAsia="zh-CN"/>
        </w:rPr>
        <w:t>，</w:t>
      </w:r>
      <w:r>
        <w:rPr>
          <w:rFonts w:hint="eastAsia"/>
        </w:rPr>
        <w:t>也是因为人性自私</w:t>
      </w:r>
    </w:p>
    <w:p>
      <w:pPr>
        <w:pStyle w:val="4"/>
        <w:rPr>
          <w:rFonts w:hint="eastAsia"/>
        </w:rPr>
      </w:pPr>
      <w:r>
        <w:rPr>
          <w:rFonts w:hint="eastAsia"/>
        </w:rPr>
        <w:t>他和明星是完全反过来的</w:t>
      </w:r>
    </w:p>
    <w:p>
      <w:pPr>
        <w:pStyle w:val="4"/>
        <w:rPr>
          <w:rFonts w:hint="eastAsia"/>
        </w:rPr>
      </w:pPr>
      <w:r>
        <w:rPr>
          <w:rFonts w:hint="eastAsia"/>
        </w:rPr>
        <w:t>他不是付出</w:t>
      </w:r>
      <w:r>
        <w:rPr>
          <w:rFonts w:hint="eastAsia"/>
          <w:lang w:eastAsia="zh-CN"/>
        </w:rPr>
        <w:t>，</w:t>
      </w:r>
      <w:r>
        <w:rPr>
          <w:rFonts w:hint="eastAsia"/>
        </w:rPr>
        <w:t>他索取</w:t>
      </w:r>
      <w:r>
        <w:rPr>
          <w:rFonts w:hint="eastAsia"/>
          <w:lang w:eastAsia="zh-CN"/>
        </w:rPr>
        <w:t>，</w:t>
      </w:r>
      <w:r>
        <w:rPr>
          <w:rFonts w:hint="eastAsia"/>
        </w:rPr>
        <w:t>是占便宜</w:t>
      </w:r>
      <w:r>
        <w:rPr>
          <w:rFonts w:hint="eastAsia"/>
          <w:lang w:eastAsia="zh-CN"/>
        </w:rPr>
        <w:t>。</w:t>
      </w:r>
      <w:r>
        <w:rPr>
          <w:rFonts w:hint="eastAsia"/>
        </w:rPr>
        <w:t>我喜欢你</w:t>
      </w:r>
      <w:r>
        <w:rPr>
          <w:rFonts w:hint="eastAsia"/>
          <w:lang w:eastAsia="zh-CN"/>
        </w:rPr>
        <w:t>，</w:t>
      </w:r>
      <w:r>
        <w:rPr>
          <w:rFonts w:hint="eastAsia"/>
        </w:rPr>
        <w:t>不是因为你歌唱</w:t>
      </w:r>
      <w:r>
        <w:rPr>
          <w:rFonts w:hint="eastAsia"/>
          <w:lang w:eastAsia="zh-CN"/>
        </w:rPr>
        <w:t>得</w:t>
      </w:r>
      <w:r>
        <w:rPr>
          <w:rFonts w:hint="eastAsia"/>
        </w:rPr>
        <w:t>好</w:t>
      </w:r>
      <w:r>
        <w:rPr>
          <w:rFonts w:hint="eastAsia"/>
          <w:lang w:eastAsia="zh-CN"/>
        </w:rPr>
        <w:t>，</w:t>
      </w:r>
      <w:r>
        <w:rPr>
          <w:rFonts w:hint="eastAsia"/>
        </w:rPr>
        <w:t>不是因为你舞跳</w:t>
      </w:r>
      <w:r>
        <w:rPr>
          <w:rFonts w:hint="eastAsia"/>
          <w:lang w:eastAsia="zh-CN"/>
        </w:rPr>
        <w:t>得</w:t>
      </w:r>
      <w:r>
        <w:rPr>
          <w:rFonts w:hint="eastAsia"/>
        </w:rPr>
        <w:t>好</w:t>
      </w:r>
    </w:p>
    <w:p>
      <w:pPr>
        <w:pStyle w:val="4"/>
        <w:rPr>
          <w:rFonts w:hint="eastAsia"/>
        </w:rPr>
      </w:pPr>
      <w:r>
        <w:rPr>
          <w:rFonts w:hint="eastAsia"/>
        </w:rPr>
        <w:t>而是因为我相信你可以帮我省钱</w:t>
      </w:r>
    </w:p>
    <w:p>
      <w:pPr>
        <w:pStyle w:val="4"/>
        <w:rPr>
          <w:rFonts w:hint="eastAsia"/>
        </w:rPr>
      </w:pPr>
      <w:r>
        <w:rPr>
          <w:rFonts w:hint="eastAsia"/>
        </w:rPr>
        <w:t>我是为了对自己好</w:t>
      </w:r>
      <w:r>
        <w:rPr>
          <w:rFonts w:hint="eastAsia"/>
          <w:lang w:eastAsia="zh-CN"/>
        </w:rPr>
        <w:t>，</w:t>
      </w:r>
      <w:r>
        <w:rPr>
          <w:rFonts w:hint="eastAsia"/>
        </w:rPr>
        <w:t>我是为了让自己占便宜才去买你的东西的</w:t>
      </w:r>
      <w:r>
        <w:rPr>
          <w:rFonts w:hint="eastAsia"/>
          <w:lang w:eastAsia="zh-CN"/>
        </w:rPr>
        <w:t>，</w:t>
      </w:r>
      <w:r>
        <w:rPr>
          <w:rFonts w:hint="eastAsia"/>
        </w:rPr>
        <w:t>既然是占便宜那就多多益善</w:t>
      </w:r>
      <w:r>
        <w:rPr>
          <w:rFonts w:hint="eastAsia"/>
          <w:lang w:eastAsia="zh-CN"/>
        </w:rPr>
        <w:t>，</w:t>
      </w:r>
      <w:r>
        <w:rPr>
          <w:rFonts w:hint="eastAsia"/>
        </w:rPr>
        <w:t>买</w:t>
      </w:r>
      <w:r>
        <w:rPr>
          <w:rFonts w:hint="eastAsia"/>
          <w:lang w:eastAsia="zh-CN"/>
        </w:rPr>
        <w:t>得</w:t>
      </w:r>
      <w:r>
        <w:rPr>
          <w:rFonts w:hint="eastAsia"/>
        </w:rPr>
        <w:t>越多省的钱就越多</w:t>
      </w:r>
      <w:r>
        <w:rPr>
          <w:rFonts w:hint="eastAsia"/>
          <w:lang w:eastAsia="zh-CN"/>
        </w:rPr>
        <w:t>，</w:t>
      </w:r>
      <w:r>
        <w:rPr>
          <w:rFonts w:hint="eastAsia"/>
        </w:rPr>
        <w:t>我占便宜的同时还能顺便支持一下你</w:t>
      </w:r>
      <w:r>
        <w:rPr>
          <w:rFonts w:hint="eastAsia"/>
          <w:lang w:eastAsia="zh-CN"/>
        </w:rPr>
        <w:t>，</w:t>
      </w:r>
      <w:r>
        <w:rPr>
          <w:rFonts w:hint="eastAsia"/>
        </w:rPr>
        <w:t>那这个单价就没有上限</w:t>
      </w:r>
      <w:r>
        <w:rPr>
          <w:rFonts w:hint="eastAsia"/>
          <w:lang w:eastAsia="zh-CN"/>
        </w:rPr>
        <w:t>。</w:t>
      </w:r>
      <w:r>
        <w:rPr>
          <w:rFonts w:hint="eastAsia"/>
        </w:rPr>
        <w:t>我不是对你好</w:t>
      </w:r>
      <w:r>
        <w:rPr>
          <w:rFonts w:hint="eastAsia"/>
          <w:lang w:eastAsia="zh-CN"/>
        </w:rPr>
        <w:t>，</w:t>
      </w:r>
      <w:r>
        <w:rPr>
          <w:rFonts w:hint="eastAsia"/>
        </w:rPr>
        <w:t>我只是对自己好</w:t>
      </w:r>
    </w:p>
    <w:p>
      <w:pPr>
        <w:pStyle w:val="4"/>
        <w:rPr>
          <w:rFonts w:hint="eastAsia"/>
        </w:rPr>
      </w:pPr>
      <w:r>
        <w:rPr>
          <w:rFonts w:hint="eastAsia"/>
        </w:rPr>
        <w:t>所谓主播的铁粉本质上是价格的铁粉</w:t>
      </w:r>
      <w:r>
        <w:rPr>
          <w:rFonts w:hint="eastAsia"/>
          <w:lang w:eastAsia="zh-CN"/>
        </w:rPr>
        <w:t>，</w:t>
      </w:r>
      <w:r>
        <w:rPr>
          <w:rFonts w:hint="eastAsia"/>
        </w:rPr>
        <w:t>只是卖这个低价的刚好是你</w:t>
      </w:r>
      <w:r>
        <w:rPr>
          <w:rFonts w:hint="eastAsia"/>
          <w:lang w:eastAsia="zh-CN"/>
        </w:rPr>
        <w:t>，</w:t>
      </w:r>
      <w:r>
        <w:rPr>
          <w:rFonts w:hint="eastAsia"/>
        </w:rPr>
        <w:t>如果是别人他们也一样喜欢</w:t>
      </w:r>
      <w:r>
        <w:rPr>
          <w:rFonts w:hint="eastAsia"/>
          <w:lang w:eastAsia="zh-CN"/>
        </w:rPr>
        <w:t>。</w:t>
      </w:r>
      <w:r>
        <w:rPr>
          <w:rFonts w:hint="eastAsia"/>
        </w:rPr>
        <w:t>稍微贵一点马上就会流失客户</w:t>
      </w:r>
      <w:r>
        <w:rPr>
          <w:rFonts w:hint="eastAsia"/>
          <w:lang w:eastAsia="zh-CN"/>
        </w:rPr>
        <w:t>，</w:t>
      </w:r>
      <w:r>
        <w:rPr>
          <w:rFonts w:hint="eastAsia"/>
        </w:rPr>
        <w:t>我那么支持你你还想着占我两块钱便宜</w:t>
      </w:r>
      <w:r>
        <w:rPr>
          <w:rFonts w:hint="eastAsia"/>
          <w:lang w:eastAsia="zh-CN"/>
        </w:rPr>
        <w:t>，</w:t>
      </w:r>
      <w:r>
        <w:rPr>
          <w:rFonts w:hint="eastAsia"/>
        </w:rPr>
        <w:t>粉转黑一切都是要回归人性的</w:t>
      </w:r>
    </w:p>
    <w:p>
      <w:pPr>
        <w:pStyle w:val="4"/>
        <w:rPr>
          <w:rFonts w:hint="eastAsia"/>
        </w:rPr>
      </w:pPr>
      <w:r>
        <w:rPr>
          <w:rFonts w:hint="eastAsia"/>
        </w:rPr>
        <w:t>明星带不动货因为用户在单向付出</w:t>
      </w:r>
      <w:r>
        <w:rPr>
          <w:rFonts w:hint="eastAsia"/>
          <w:lang w:eastAsia="zh-CN"/>
        </w:rPr>
        <w:t>，</w:t>
      </w:r>
      <w:r>
        <w:rPr>
          <w:rFonts w:hint="eastAsia"/>
        </w:rPr>
        <w:t>对你的爱是有上限的</w:t>
      </w:r>
    </w:p>
    <w:p>
      <w:pPr>
        <w:pStyle w:val="4"/>
        <w:rPr>
          <w:rFonts w:hint="eastAsia"/>
        </w:rPr>
      </w:pPr>
      <w:r>
        <w:rPr>
          <w:rFonts w:hint="eastAsia"/>
        </w:rPr>
        <w:t>网红带货很牛</w:t>
      </w:r>
      <w:r>
        <w:rPr>
          <w:rFonts w:hint="eastAsia"/>
          <w:lang w:eastAsia="zh-CN"/>
        </w:rPr>
        <w:t>，</w:t>
      </w:r>
      <w:r>
        <w:rPr>
          <w:rFonts w:hint="eastAsia"/>
        </w:rPr>
        <w:t>是因为用户在变相索取</w:t>
      </w:r>
    </w:p>
    <w:p>
      <w:pPr>
        <w:pStyle w:val="4"/>
        <w:rPr>
          <w:rFonts w:hint="eastAsia"/>
        </w:rPr>
      </w:pPr>
      <w:r>
        <w:rPr>
          <w:rFonts w:hint="eastAsia"/>
        </w:rPr>
        <w:t>自己占便宜越多越好</w:t>
      </w:r>
      <w:r>
        <w:rPr>
          <w:rFonts w:hint="eastAsia"/>
          <w:lang w:eastAsia="zh-CN"/>
        </w:rPr>
        <w:t>，</w:t>
      </w:r>
      <w:r>
        <w:rPr>
          <w:rFonts w:hint="eastAsia"/>
        </w:rPr>
        <w:t>但凡遇到解不开的</w:t>
      </w:r>
      <w:r>
        <w:rPr>
          <w:rFonts w:hint="eastAsia"/>
          <w:lang w:eastAsia="zh-CN"/>
        </w:rPr>
        <w:t>。</w:t>
      </w:r>
      <w:r>
        <w:rPr>
          <w:rFonts w:hint="eastAsia"/>
        </w:rPr>
        <w:t>多想想人性就会豁然开朗</w:t>
      </w:r>
    </w:p>
    <w:p>
      <w:pPr>
        <w:pStyle w:val="4"/>
        <w:jc w:val="center"/>
        <w:rPr>
          <w:rFonts w:hint="eastAsia" w:eastAsiaTheme="minorEastAsia"/>
          <w:sz w:val="44"/>
          <w:szCs w:val="52"/>
          <w:lang w:val="en-US" w:eastAsia="zh-CN"/>
        </w:rPr>
      </w:pPr>
      <w:r>
        <w:rPr>
          <w:rFonts w:hint="eastAsia"/>
        </w:rPr>
        <w:br w:type="page"/>
      </w:r>
      <w:r>
        <w:rPr>
          <w:rFonts w:hint="eastAsia"/>
          <w:sz w:val="44"/>
          <w:szCs w:val="52"/>
          <w:lang w:val="en-US" w:eastAsia="zh-CN"/>
        </w:rPr>
        <w:t>第十篇</w:t>
      </w:r>
    </w:p>
    <w:p>
      <w:pPr>
        <w:pStyle w:val="4"/>
        <w:rPr>
          <w:rFonts w:hint="eastAsia"/>
        </w:rPr>
      </w:pPr>
      <w:r>
        <w:rPr>
          <w:rFonts w:hint="eastAsia"/>
        </w:rPr>
        <w:t>不犯错那还叫年轻人吗</w:t>
      </w:r>
    </w:p>
    <w:p>
      <w:pPr>
        <w:pStyle w:val="4"/>
        <w:rPr>
          <w:rFonts w:hint="eastAsia"/>
        </w:rPr>
      </w:pPr>
      <w:r>
        <w:rPr>
          <w:rFonts w:hint="eastAsia"/>
        </w:rPr>
        <w:t>这话没错</w:t>
      </w:r>
    </w:p>
    <w:p>
      <w:pPr>
        <w:pStyle w:val="4"/>
        <w:rPr>
          <w:rFonts w:hint="eastAsia"/>
        </w:rPr>
      </w:pPr>
      <w:r>
        <w:rPr>
          <w:rFonts w:hint="eastAsia"/>
        </w:rPr>
        <w:t>但是你知道</w:t>
      </w:r>
    </w:p>
    <w:p>
      <w:pPr>
        <w:pStyle w:val="4"/>
        <w:rPr>
          <w:rFonts w:hint="eastAsia"/>
        </w:rPr>
      </w:pPr>
      <w:r>
        <w:rPr>
          <w:rFonts w:hint="eastAsia"/>
        </w:rPr>
        <w:t>这个错误是分两种的</w:t>
      </w:r>
    </w:p>
    <w:p>
      <w:pPr>
        <w:pStyle w:val="4"/>
        <w:rPr>
          <w:rFonts w:hint="eastAsia"/>
        </w:rPr>
      </w:pPr>
      <w:r>
        <w:rPr>
          <w:rFonts w:hint="eastAsia"/>
        </w:rPr>
        <w:t>一种叫细节性错误</w:t>
      </w:r>
    </w:p>
    <w:p>
      <w:pPr>
        <w:pStyle w:val="4"/>
        <w:rPr>
          <w:rFonts w:hint="eastAsia"/>
        </w:rPr>
      </w:pPr>
      <w:r>
        <w:rPr>
          <w:rFonts w:hint="eastAsia"/>
        </w:rPr>
        <w:t>一种是框架性错误</w:t>
      </w:r>
    </w:p>
    <w:p>
      <w:pPr>
        <w:pStyle w:val="4"/>
        <w:rPr>
          <w:rFonts w:hint="eastAsia"/>
        </w:rPr>
      </w:pPr>
      <w:r>
        <w:rPr>
          <w:rFonts w:hint="eastAsia"/>
        </w:rPr>
        <w:t>细节性错误随便犯</w:t>
      </w:r>
    </w:p>
    <w:p>
      <w:pPr>
        <w:pStyle w:val="4"/>
        <w:rPr>
          <w:rFonts w:hint="eastAsia"/>
        </w:rPr>
      </w:pPr>
      <w:r>
        <w:rPr>
          <w:rFonts w:hint="eastAsia"/>
        </w:rPr>
        <w:t>没关系年轻人就是要多踩坑</w:t>
      </w:r>
      <w:r>
        <w:rPr>
          <w:rFonts w:hint="eastAsia"/>
          <w:lang w:eastAsia="zh-CN"/>
        </w:rPr>
        <w:t>，</w:t>
      </w:r>
      <w:r>
        <w:rPr>
          <w:rFonts w:hint="eastAsia"/>
        </w:rPr>
        <w:t>多犯错的</w:t>
      </w:r>
      <w:r>
        <w:rPr>
          <w:rFonts w:hint="eastAsia"/>
          <w:lang w:eastAsia="zh-CN"/>
        </w:rPr>
        <w:t>，</w:t>
      </w:r>
      <w:r>
        <w:rPr>
          <w:rFonts w:hint="eastAsia"/>
        </w:rPr>
        <w:t>多摔一摔跟头</w:t>
      </w:r>
      <w:r>
        <w:rPr>
          <w:rFonts w:hint="eastAsia"/>
          <w:lang w:eastAsia="zh-CN"/>
        </w:rPr>
        <w:t>，</w:t>
      </w:r>
      <w:r>
        <w:rPr>
          <w:rFonts w:hint="eastAsia"/>
        </w:rPr>
        <w:t>多被社会抽抽耳光身心更健康</w:t>
      </w:r>
    </w:p>
    <w:p>
      <w:pPr>
        <w:pStyle w:val="4"/>
        <w:rPr>
          <w:rFonts w:hint="eastAsia"/>
        </w:rPr>
      </w:pPr>
      <w:r>
        <w:rPr>
          <w:rFonts w:hint="eastAsia"/>
        </w:rPr>
        <w:t>可是框架性的错误绝对不能犯</w:t>
      </w:r>
      <w:r>
        <w:rPr>
          <w:rFonts w:hint="eastAsia"/>
          <w:lang w:eastAsia="zh-CN"/>
        </w:rPr>
        <w:t>，</w:t>
      </w:r>
      <w:r>
        <w:rPr>
          <w:rFonts w:hint="eastAsia"/>
        </w:rPr>
        <w:t>人生就那么两三次机会</w:t>
      </w:r>
      <w:r>
        <w:rPr>
          <w:rFonts w:hint="eastAsia"/>
          <w:lang w:eastAsia="zh-CN"/>
        </w:rPr>
        <w:t>，</w:t>
      </w:r>
      <w:r>
        <w:rPr>
          <w:rFonts w:hint="eastAsia"/>
        </w:rPr>
        <w:t>你犯一次错基本就没戏了</w:t>
      </w:r>
    </w:p>
    <w:p>
      <w:pPr>
        <w:pStyle w:val="4"/>
        <w:rPr>
          <w:rFonts w:hint="eastAsia"/>
        </w:rPr>
      </w:pPr>
      <w:r>
        <w:rPr>
          <w:rFonts w:hint="eastAsia"/>
        </w:rPr>
        <w:t>遗憾的是很多人明明犯的是框架性的错误</w:t>
      </w:r>
      <w:r>
        <w:rPr>
          <w:rFonts w:hint="eastAsia"/>
          <w:lang w:eastAsia="zh-CN"/>
        </w:rPr>
        <w:t>，</w:t>
      </w:r>
      <w:r>
        <w:rPr>
          <w:rFonts w:hint="eastAsia"/>
        </w:rPr>
        <w:t>他居然一无所知</w:t>
      </w:r>
      <w:r>
        <w:rPr>
          <w:rFonts w:hint="eastAsia"/>
          <w:lang w:eastAsia="zh-CN"/>
        </w:rPr>
        <w:t>。</w:t>
      </w:r>
      <w:r>
        <w:rPr>
          <w:rFonts w:hint="eastAsia"/>
        </w:rPr>
        <w:t>然后他们花了一辈子精力</w:t>
      </w:r>
    </w:p>
    <w:p>
      <w:pPr>
        <w:pStyle w:val="4"/>
        <w:rPr>
          <w:rFonts w:hint="eastAsia"/>
        </w:rPr>
      </w:pPr>
      <w:r>
        <w:rPr>
          <w:rFonts w:hint="eastAsia"/>
        </w:rPr>
        <w:t>去修复里面的细节</w:t>
      </w:r>
    </w:p>
    <w:p>
      <w:pPr>
        <w:pStyle w:val="4"/>
        <w:rPr>
          <w:rFonts w:hint="eastAsia"/>
        </w:rPr>
      </w:pPr>
      <w:r>
        <w:rPr>
          <w:rFonts w:hint="eastAsia"/>
        </w:rPr>
        <w:t>为什么情感节目那么火</w:t>
      </w:r>
      <w:r>
        <w:rPr>
          <w:rFonts w:hint="eastAsia"/>
          <w:lang w:eastAsia="zh-CN"/>
        </w:rPr>
        <w:t>，</w:t>
      </w:r>
      <w:r>
        <w:rPr>
          <w:rFonts w:hint="eastAsia"/>
        </w:rPr>
        <w:t>她找老公的时候不用心稀里糊涂找了一个</w:t>
      </w:r>
      <w:r>
        <w:rPr>
          <w:rFonts w:hint="eastAsia"/>
          <w:lang w:eastAsia="zh-CN"/>
        </w:rPr>
        <w:t>。</w:t>
      </w:r>
      <w:r>
        <w:rPr>
          <w:rFonts w:hint="eastAsia"/>
        </w:rPr>
        <w:t>框架就已经定下来了</w:t>
      </w:r>
    </w:p>
    <w:p>
      <w:pPr>
        <w:pStyle w:val="4"/>
        <w:rPr>
          <w:rFonts w:hint="eastAsia"/>
        </w:rPr>
      </w:pPr>
      <w:r>
        <w:rPr>
          <w:rFonts w:hint="eastAsia"/>
        </w:rPr>
        <w:t>然后他花了一辈子的时间去维护夫妻关系</w:t>
      </w:r>
      <w:r>
        <w:rPr>
          <w:rFonts w:hint="eastAsia"/>
          <w:lang w:eastAsia="zh-CN"/>
        </w:rPr>
        <w:t>，</w:t>
      </w:r>
      <w:r>
        <w:rPr>
          <w:rFonts w:hint="eastAsia"/>
        </w:rPr>
        <w:t>去维护婆媳关系</w:t>
      </w:r>
      <w:r>
        <w:rPr>
          <w:rFonts w:hint="eastAsia"/>
          <w:lang w:eastAsia="zh-CN"/>
        </w:rPr>
        <w:t>，</w:t>
      </w:r>
      <w:r>
        <w:rPr>
          <w:rFonts w:hint="eastAsia"/>
        </w:rPr>
        <w:t>去协调工作和生活</w:t>
      </w:r>
      <w:r>
        <w:rPr>
          <w:rFonts w:hint="eastAsia"/>
          <w:lang w:eastAsia="zh-CN"/>
        </w:rPr>
        <w:t>，</w:t>
      </w:r>
      <w:r>
        <w:rPr>
          <w:rFonts w:hint="eastAsia"/>
        </w:rPr>
        <w:t>去不停的完善自己</w:t>
      </w:r>
      <w:r>
        <w:rPr>
          <w:rFonts w:hint="eastAsia"/>
          <w:lang w:eastAsia="zh-CN"/>
        </w:rPr>
        <w:t>，</w:t>
      </w:r>
      <w:r>
        <w:rPr>
          <w:rFonts w:hint="eastAsia"/>
        </w:rPr>
        <w:t>去尝试理解对方</w:t>
      </w:r>
      <w:r>
        <w:rPr>
          <w:rFonts w:hint="eastAsia"/>
          <w:lang w:eastAsia="zh-CN"/>
        </w:rPr>
        <w:t>。</w:t>
      </w:r>
      <w:r>
        <w:rPr>
          <w:rFonts w:hint="eastAsia"/>
        </w:rPr>
        <w:t>不好意思再怎么修复都没用</w:t>
      </w:r>
      <w:r>
        <w:rPr>
          <w:rFonts w:hint="eastAsia"/>
          <w:lang w:eastAsia="zh-CN"/>
        </w:rPr>
        <w:t>，</w:t>
      </w:r>
      <w:r>
        <w:rPr>
          <w:rFonts w:hint="eastAsia"/>
        </w:rPr>
        <w:t>因为你找错人了</w:t>
      </w:r>
    </w:p>
    <w:p>
      <w:pPr>
        <w:pStyle w:val="4"/>
        <w:rPr>
          <w:rFonts w:hint="eastAsia"/>
        </w:rPr>
      </w:pPr>
      <w:r>
        <w:rPr>
          <w:rFonts w:hint="eastAsia"/>
        </w:rPr>
        <w:t>为什么职场鸡汤这么火</w:t>
      </w:r>
      <w:r>
        <w:rPr>
          <w:rFonts w:hint="eastAsia"/>
          <w:lang w:eastAsia="zh-CN"/>
        </w:rPr>
        <w:t>，</w:t>
      </w:r>
      <w:r>
        <w:rPr>
          <w:rFonts w:hint="eastAsia"/>
        </w:rPr>
        <w:t>他找工作的时候不用心</w:t>
      </w:r>
      <w:r>
        <w:rPr>
          <w:rFonts w:hint="eastAsia"/>
          <w:lang w:eastAsia="zh-CN"/>
        </w:rPr>
        <w:t>，</w:t>
      </w:r>
      <w:r>
        <w:rPr>
          <w:rFonts w:hint="eastAsia"/>
        </w:rPr>
        <w:t>根本不知道自己适合什么就赶紧定了一个</w:t>
      </w:r>
      <w:r>
        <w:rPr>
          <w:rFonts w:hint="eastAsia"/>
          <w:lang w:eastAsia="zh-CN"/>
        </w:rPr>
        <w:t>。</w:t>
      </w:r>
      <w:r>
        <w:rPr>
          <w:rFonts w:hint="eastAsia"/>
        </w:rPr>
        <w:t>然后在一个错误的环境</w:t>
      </w:r>
      <w:r>
        <w:rPr>
          <w:rFonts w:hint="eastAsia"/>
          <w:lang w:eastAsia="zh-CN"/>
        </w:rPr>
        <w:t>，</w:t>
      </w:r>
      <w:r>
        <w:rPr>
          <w:rFonts w:hint="eastAsia"/>
        </w:rPr>
        <w:t>错误的领导</w:t>
      </w:r>
      <w:r>
        <w:rPr>
          <w:rFonts w:hint="eastAsia"/>
          <w:lang w:eastAsia="zh-CN"/>
        </w:rPr>
        <w:t>，</w:t>
      </w:r>
      <w:r>
        <w:rPr>
          <w:rFonts w:hint="eastAsia"/>
        </w:rPr>
        <w:t>错误的同事之间尝试做正确的事情</w:t>
      </w:r>
      <w:r>
        <w:rPr>
          <w:rFonts w:hint="eastAsia"/>
          <w:lang w:eastAsia="zh-CN"/>
        </w:rPr>
        <w:t>。</w:t>
      </w:r>
      <w:r>
        <w:rPr>
          <w:rFonts w:hint="eastAsia"/>
        </w:rPr>
        <w:t>努力迎合老板的喜好</w:t>
      </w:r>
      <w:r>
        <w:rPr>
          <w:rFonts w:hint="eastAsia"/>
          <w:lang w:eastAsia="zh-CN"/>
        </w:rPr>
        <w:t>，</w:t>
      </w:r>
      <w:r>
        <w:rPr>
          <w:rFonts w:hint="eastAsia"/>
        </w:rPr>
        <w:t>努力维护同事的关系</w:t>
      </w:r>
      <w:r>
        <w:rPr>
          <w:rFonts w:hint="eastAsia"/>
          <w:lang w:eastAsia="zh-CN"/>
        </w:rPr>
        <w:t>。</w:t>
      </w:r>
      <w:r>
        <w:rPr>
          <w:rFonts w:hint="eastAsia"/>
        </w:rPr>
        <w:t>艰难平衡上下级的关系</w:t>
      </w:r>
      <w:r>
        <w:rPr>
          <w:rFonts w:hint="eastAsia"/>
          <w:lang w:eastAsia="zh-CN"/>
        </w:rPr>
        <w:t>。</w:t>
      </w:r>
      <w:r>
        <w:rPr>
          <w:rFonts w:hint="eastAsia"/>
        </w:rPr>
        <w:t>不好意思你再怎么努力都没用</w:t>
      </w:r>
      <w:r>
        <w:rPr>
          <w:rFonts w:hint="eastAsia"/>
          <w:lang w:eastAsia="zh-CN"/>
        </w:rPr>
        <w:t>，</w:t>
      </w:r>
      <w:r>
        <w:rPr>
          <w:rFonts w:hint="eastAsia"/>
        </w:rPr>
        <w:t>因为找错工作了</w:t>
      </w:r>
    </w:p>
    <w:p>
      <w:pPr>
        <w:pStyle w:val="4"/>
        <w:rPr>
          <w:rFonts w:hint="eastAsia"/>
        </w:rPr>
      </w:pPr>
      <w:r>
        <w:rPr>
          <w:rFonts w:hint="eastAsia"/>
        </w:rPr>
        <w:t>为什么有人觉得创业很辛苦</w:t>
      </w:r>
      <w:r>
        <w:rPr>
          <w:rFonts w:hint="eastAsia"/>
          <w:lang w:eastAsia="zh-CN"/>
        </w:rPr>
        <w:t>，</w:t>
      </w:r>
      <w:r>
        <w:rPr>
          <w:rFonts w:hint="eastAsia"/>
        </w:rPr>
        <w:t>获</w:t>
      </w:r>
      <w:r>
        <w:rPr>
          <w:rFonts w:hint="eastAsia"/>
          <w:lang w:val="en-US" w:eastAsia="zh-CN"/>
        </w:rPr>
        <w:t>得</w:t>
      </w:r>
      <w:r>
        <w:rPr>
          <w:rFonts w:hint="eastAsia"/>
        </w:rPr>
        <w:t>客</w:t>
      </w:r>
      <w:r>
        <w:rPr>
          <w:rFonts w:hint="eastAsia"/>
          <w:lang w:val="en-US" w:eastAsia="zh-CN"/>
        </w:rPr>
        <w:t>户</w:t>
      </w:r>
      <w:r>
        <w:rPr>
          <w:rFonts w:hint="eastAsia"/>
        </w:rPr>
        <w:t>成本居高不下</w:t>
      </w:r>
      <w:r>
        <w:rPr>
          <w:rFonts w:hint="eastAsia"/>
          <w:lang w:eastAsia="zh-CN"/>
        </w:rPr>
        <w:t>，</w:t>
      </w:r>
      <w:r>
        <w:rPr>
          <w:rFonts w:hint="eastAsia"/>
        </w:rPr>
        <w:t>人员管理有心无力</w:t>
      </w:r>
      <w:r>
        <w:rPr>
          <w:rFonts w:hint="eastAsia"/>
          <w:lang w:eastAsia="zh-CN"/>
        </w:rPr>
        <w:t>，</w:t>
      </w:r>
      <w:r>
        <w:rPr>
          <w:rFonts w:hint="eastAsia"/>
        </w:rPr>
        <w:t>市场开拓无比艰难</w:t>
      </w:r>
    </w:p>
    <w:p>
      <w:pPr>
        <w:pStyle w:val="4"/>
        <w:rPr>
          <w:rFonts w:hint="eastAsia"/>
        </w:rPr>
      </w:pPr>
      <w:r>
        <w:rPr>
          <w:rFonts w:hint="eastAsia"/>
          <w:lang w:eastAsia="zh-CN"/>
        </w:rPr>
        <w:t>，</w:t>
      </w:r>
      <w:r>
        <w:rPr>
          <w:rFonts w:hint="eastAsia"/>
        </w:rPr>
        <w:t>客户关系一团乱麻每天心力憔悴</w:t>
      </w:r>
      <w:r>
        <w:rPr>
          <w:rFonts w:hint="eastAsia"/>
          <w:lang w:eastAsia="zh-CN"/>
        </w:rPr>
        <w:t>，</w:t>
      </w:r>
      <w:r>
        <w:rPr>
          <w:rFonts w:hint="eastAsia"/>
        </w:rPr>
        <w:t>日夜煎熬看不到希望</w:t>
      </w:r>
    </w:p>
    <w:p>
      <w:pPr>
        <w:pStyle w:val="4"/>
        <w:rPr>
          <w:rFonts w:hint="eastAsia"/>
        </w:rPr>
      </w:pPr>
      <w:r>
        <w:rPr>
          <w:rFonts w:hint="eastAsia"/>
        </w:rPr>
        <w:t>因为根本就选错行业了</w:t>
      </w:r>
      <w:r>
        <w:rPr>
          <w:rFonts w:hint="eastAsia"/>
          <w:lang w:eastAsia="zh-CN"/>
        </w:rPr>
        <w:t>，</w:t>
      </w:r>
      <w:r>
        <w:rPr>
          <w:rFonts w:hint="eastAsia"/>
        </w:rPr>
        <w:t>有那么多躺赚的行业他不做</w:t>
      </w:r>
      <w:r>
        <w:rPr>
          <w:rFonts w:hint="eastAsia"/>
          <w:lang w:eastAsia="zh-CN"/>
        </w:rPr>
        <w:t>。</w:t>
      </w:r>
      <w:r>
        <w:rPr>
          <w:rFonts w:hint="eastAsia"/>
        </w:rPr>
        <w:t>他去开奶茶店</w:t>
      </w:r>
      <w:r>
        <w:rPr>
          <w:rFonts w:hint="eastAsia"/>
          <w:lang w:eastAsia="zh-CN"/>
        </w:rPr>
        <w:t>，</w:t>
      </w:r>
      <w:r>
        <w:rPr>
          <w:rFonts w:hint="eastAsia"/>
        </w:rPr>
        <w:t>去开加盟店</w:t>
      </w:r>
      <w:r>
        <w:rPr>
          <w:rFonts w:hint="eastAsia"/>
          <w:lang w:eastAsia="zh-CN"/>
        </w:rPr>
        <w:t>，</w:t>
      </w:r>
      <w:r>
        <w:rPr>
          <w:rFonts w:hint="eastAsia"/>
        </w:rPr>
        <w:t>去开咖啡厅你这要是不亏钱天理都难容</w:t>
      </w:r>
    </w:p>
    <w:p>
      <w:pPr>
        <w:pStyle w:val="4"/>
        <w:rPr>
          <w:rFonts w:hint="eastAsia"/>
        </w:rPr>
      </w:pPr>
      <w:r>
        <w:rPr>
          <w:rFonts w:hint="eastAsia"/>
        </w:rPr>
        <w:t>框架一旦出现错误再怎么努力都过不好这一生的</w:t>
      </w:r>
    </w:p>
    <w:p>
      <w:pPr>
        <w:pStyle w:val="4"/>
        <w:rPr>
          <w:rFonts w:hint="eastAsia"/>
        </w:rPr>
      </w:pPr>
      <w:r>
        <w:rPr>
          <w:rFonts w:hint="eastAsia"/>
        </w:rPr>
        <w:t>你说我很辛苦</w:t>
      </w:r>
      <w:r>
        <w:rPr>
          <w:rFonts w:hint="eastAsia"/>
          <w:lang w:eastAsia="zh-CN"/>
        </w:rPr>
        <w:t>，</w:t>
      </w:r>
      <w:r>
        <w:rPr>
          <w:rFonts w:hint="eastAsia"/>
        </w:rPr>
        <w:t>对不起那不叫辛苦</w:t>
      </w:r>
      <w:r>
        <w:rPr>
          <w:rFonts w:hint="eastAsia"/>
          <w:lang w:eastAsia="zh-CN"/>
        </w:rPr>
        <w:t>，</w:t>
      </w:r>
      <w:r>
        <w:rPr>
          <w:rFonts w:hint="eastAsia"/>
        </w:rPr>
        <w:t>那个叫自我麻痹</w:t>
      </w:r>
      <w:r>
        <w:rPr>
          <w:rFonts w:hint="eastAsia"/>
          <w:lang w:eastAsia="zh-CN"/>
        </w:rPr>
        <w:t>，</w:t>
      </w:r>
      <w:r>
        <w:rPr>
          <w:rFonts w:hint="eastAsia"/>
        </w:rPr>
        <w:t>自我安慰</w:t>
      </w:r>
      <w:r>
        <w:rPr>
          <w:rFonts w:hint="eastAsia"/>
          <w:lang w:eastAsia="zh-CN"/>
        </w:rPr>
        <w:t>。</w:t>
      </w:r>
      <w:r>
        <w:rPr>
          <w:rFonts w:hint="eastAsia"/>
        </w:rPr>
        <w:t>你越修复就越修复不好</w:t>
      </w:r>
      <w:r>
        <w:rPr>
          <w:rFonts w:hint="eastAsia"/>
          <w:lang w:eastAsia="zh-CN"/>
        </w:rPr>
        <w:t>，</w:t>
      </w:r>
      <w:r>
        <w:rPr>
          <w:rFonts w:hint="eastAsia"/>
        </w:rPr>
        <w:t>越修复不好</w:t>
      </w:r>
      <w:r>
        <w:rPr>
          <w:rFonts w:hint="eastAsia"/>
          <w:lang w:eastAsia="zh-CN"/>
        </w:rPr>
        <w:t>，</w:t>
      </w:r>
      <w:r>
        <w:rPr>
          <w:rFonts w:hint="eastAsia"/>
        </w:rPr>
        <w:t>就越希望有鸡汤可以拯救你</w:t>
      </w:r>
      <w:r>
        <w:rPr>
          <w:rFonts w:hint="eastAsia"/>
          <w:lang w:eastAsia="zh-CN"/>
        </w:rPr>
        <w:t>。</w:t>
      </w:r>
      <w:r>
        <w:rPr>
          <w:rFonts w:hint="eastAsia"/>
        </w:rPr>
        <w:t>这些卖鸡汤就会越赚钱</w:t>
      </w:r>
      <w:r>
        <w:rPr>
          <w:rFonts w:hint="eastAsia"/>
          <w:lang w:eastAsia="zh-CN"/>
        </w:rPr>
        <w:t>，</w:t>
      </w:r>
      <w:r>
        <w:rPr>
          <w:rFonts w:hint="eastAsia"/>
        </w:rPr>
        <w:t>但凡不如意</w:t>
      </w:r>
      <w:r>
        <w:rPr>
          <w:rFonts w:hint="eastAsia"/>
          <w:lang w:eastAsia="zh-CN"/>
        </w:rPr>
        <w:t>，</w:t>
      </w:r>
      <w:r>
        <w:rPr>
          <w:rFonts w:hint="eastAsia"/>
        </w:rPr>
        <w:t>但凡很辛苦</w:t>
      </w:r>
      <w:r>
        <w:rPr>
          <w:rFonts w:hint="eastAsia"/>
          <w:lang w:eastAsia="zh-CN"/>
        </w:rPr>
        <w:t>。</w:t>
      </w:r>
      <w:r>
        <w:rPr>
          <w:rFonts w:hint="eastAsia"/>
        </w:rPr>
        <w:t>就一定别着急解决</w:t>
      </w:r>
      <w:r>
        <w:rPr>
          <w:rFonts w:hint="eastAsia"/>
          <w:lang w:eastAsia="zh-CN"/>
        </w:rPr>
        <w:t>，</w:t>
      </w:r>
      <w:r>
        <w:rPr>
          <w:rFonts w:hint="eastAsia"/>
        </w:rPr>
        <w:t>一定要先想一想</w:t>
      </w:r>
      <w:r>
        <w:rPr>
          <w:rFonts w:hint="eastAsia"/>
          <w:lang w:eastAsia="zh-CN"/>
        </w:rPr>
        <w:t>。</w:t>
      </w:r>
      <w:r>
        <w:rPr>
          <w:rFonts w:hint="eastAsia"/>
        </w:rPr>
        <w:t>是不是框架就出问题了</w:t>
      </w:r>
      <w:r>
        <w:rPr>
          <w:rFonts w:hint="eastAsia"/>
          <w:lang w:eastAsia="zh-CN"/>
        </w:rPr>
        <w:t>，</w:t>
      </w:r>
      <w:r>
        <w:rPr>
          <w:rFonts w:hint="eastAsia"/>
        </w:rPr>
        <w:t>框架才是一等一的重要</w:t>
      </w:r>
    </w:p>
    <w:p>
      <w:pPr>
        <w:pStyle w:val="4"/>
        <w:rPr>
          <w:rFonts w:hint="eastAsia"/>
        </w:rPr>
      </w:pPr>
      <w:r>
        <w:rPr>
          <w:rFonts w:hint="eastAsia"/>
        </w:rPr>
        <w:t>无数人受限于自己的理解</w:t>
      </w:r>
      <w:r>
        <w:rPr>
          <w:rFonts w:hint="eastAsia"/>
          <w:lang w:eastAsia="zh-CN"/>
        </w:rPr>
        <w:t>，</w:t>
      </w:r>
      <w:r>
        <w:rPr>
          <w:rFonts w:hint="eastAsia"/>
        </w:rPr>
        <w:t>受限于自己的专业水平</w:t>
      </w:r>
      <w:r>
        <w:rPr>
          <w:rFonts w:hint="eastAsia"/>
          <w:lang w:eastAsia="zh-CN"/>
        </w:rPr>
        <w:t>，</w:t>
      </w:r>
      <w:r>
        <w:rPr>
          <w:rFonts w:hint="eastAsia"/>
        </w:rPr>
        <w:t>他们特别特别喜欢关注细节</w:t>
      </w:r>
    </w:p>
    <w:p>
      <w:pPr>
        <w:pStyle w:val="4"/>
        <w:rPr>
          <w:rFonts w:hint="eastAsia" w:eastAsiaTheme="minorEastAsia"/>
          <w:lang w:eastAsia="zh-CN"/>
        </w:rPr>
      </w:pPr>
      <w:r>
        <w:rPr>
          <w:rFonts w:hint="eastAsia"/>
        </w:rPr>
        <w:t>桥水的创始人</w:t>
      </w:r>
      <w:r>
        <w:rPr>
          <w:rFonts w:hint="eastAsia"/>
          <w:lang w:val="en-US" w:eastAsia="zh-CN"/>
        </w:rPr>
        <w:t>瑞.达利欧</w:t>
      </w:r>
      <w:r>
        <w:rPr>
          <w:rFonts w:hint="eastAsia"/>
        </w:rPr>
        <w:t>很牛吧</w:t>
      </w:r>
      <w:r>
        <w:rPr>
          <w:rFonts w:hint="eastAsia"/>
          <w:lang w:eastAsia="zh-CN"/>
        </w:rPr>
        <w:t>，</w:t>
      </w:r>
      <w:r>
        <w:rPr>
          <w:rFonts w:hint="eastAsia"/>
        </w:rPr>
        <w:t>但他去复盘中国的改革开放</w:t>
      </w:r>
      <w:r>
        <w:rPr>
          <w:rFonts w:hint="eastAsia"/>
          <w:lang w:eastAsia="zh-CN"/>
        </w:rPr>
        <w:t>。</w:t>
      </w:r>
      <w:r>
        <w:rPr>
          <w:rFonts w:hint="eastAsia"/>
        </w:rPr>
        <w:t>他说这个事情要由我来做的话</w:t>
      </w:r>
      <w:r>
        <w:rPr>
          <w:rFonts w:hint="eastAsia"/>
          <w:lang w:eastAsia="zh-CN"/>
        </w:rPr>
        <w:t>，</w:t>
      </w:r>
      <w:r>
        <w:rPr>
          <w:rFonts w:hint="eastAsia"/>
        </w:rPr>
        <w:t>我也会把这个重心放到什么三角</w:t>
      </w:r>
      <w:r>
        <w:rPr>
          <w:rFonts w:hint="eastAsia"/>
          <w:lang w:val="en-US" w:eastAsia="zh-CN"/>
        </w:rPr>
        <w:t>债</w:t>
      </w:r>
      <w:r>
        <w:rPr>
          <w:rFonts w:hint="eastAsia"/>
        </w:rPr>
        <w:t>和这货币政策上</w:t>
      </w:r>
      <w:r>
        <w:rPr>
          <w:rFonts w:hint="eastAsia"/>
          <w:lang w:eastAsia="zh-CN"/>
        </w:rPr>
        <w:t>。</w:t>
      </w:r>
    </w:p>
    <w:p>
      <w:pPr>
        <w:pStyle w:val="4"/>
        <w:rPr>
          <w:rFonts w:hint="eastAsia"/>
        </w:rPr>
      </w:pPr>
      <w:r>
        <w:rPr>
          <w:rFonts w:hint="eastAsia"/>
        </w:rPr>
        <w:t>拜托这根本不是重点好吗</w:t>
      </w:r>
      <w:r>
        <w:rPr>
          <w:rFonts w:hint="eastAsia"/>
          <w:lang w:eastAsia="zh-CN"/>
        </w:rPr>
        <w:t>，</w:t>
      </w:r>
      <w:r>
        <w:rPr>
          <w:rFonts w:hint="eastAsia"/>
        </w:rPr>
        <w:t>中国之所以能崛起</w:t>
      </w:r>
      <w:r>
        <w:rPr>
          <w:rFonts w:hint="eastAsia"/>
          <w:lang w:eastAsia="zh-CN"/>
        </w:rPr>
        <w:t>。</w:t>
      </w:r>
      <w:r>
        <w:rPr>
          <w:rFonts w:hint="eastAsia"/>
        </w:rPr>
        <w:t>绝对不是因为什么三角债解决的</w:t>
      </w:r>
      <w:r>
        <w:rPr>
          <w:rFonts w:hint="eastAsia"/>
          <w:lang w:eastAsia="zh-CN"/>
        </w:rPr>
        <w:t>，</w:t>
      </w:r>
      <w:r>
        <w:rPr>
          <w:rFonts w:hint="eastAsia"/>
        </w:rPr>
        <w:t>而是因为总设计师搭了一个好的框架</w:t>
      </w:r>
      <w:r>
        <w:rPr>
          <w:rFonts w:hint="eastAsia"/>
          <w:lang w:eastAsia="zh-CN"/>
        </w:rPr>
        <w:t>。</w:t>
      </w:r>
      <w:r>
        <w:rPr>
          <w:rFonts w:hint="eastAsia"/>
        </w:rPr>
        <w:t>有了正确的龙骨框架你才能够做正确的细枝末节</w:t>
      </w:r>
      <w:r>
        <w:rPr>
          <w:rFonts w:hint="eastAsia"/>
          <w:lang w:eastAsia="zh-CN"/>
        </w:rPr>
        <w:t>，</w:t>
      </w:r>
      <w:r>
        <w:rPr>
          <w:rFonts w:hint="eastAsia"/>
        </w:rPr>
        <w:t>可是框架之伟大</w:t>
      </w:r>
    </w:p>
    <w:p>
      <w:pPr>
        <w:pStyle w:val="4"/>
        <w:rPr>
          <w:rFonts w:hint="eastAsia"/>
        </w:rPr>
      </w:pPr>
      <w:r>
        <w:rPr>
          <w:rFonts w:hint="eastAsia"/>
        </w:rPr>
        <w:t>普通人根本看不到</w:t>
      </w:r>
    </w:p>
    <w:p>
      <w:pPr>
        <w:pStyle w:val="4"/>
        <w:rPr>
          <w:rFonts w:hint="eastAsia"/>
        </w:rPr>
      </w:pPr>
      <w:r>
        <w:rPr>
          <w:rFonts w:hint="eastAsia"/>
        </w:rPr>
        <w:t>永远记得框架比细节重要一万倍</w:t>
      </w:r>
      <w:r>
        <w:rPr>
          <w:rFonts w:hint="eastAsia"/>
          <w:lang w:eastAsia="zh-CN"/>
        </w:rPr>
        <w:t>，</w:t>
      </w:r>
      <w:r>
        <w:rPr>
          <w:rFonts w:hint="eastAsia"/>
        </w:rPr>
        <w:t>永远感激教会你框架的那个人</w:t>
      </w:r>
      <w:r>
        <w:rPr>
          <w:rFonts w:hint="eastAsia"/>
          <w:lang w:eastAsia="zh-CN"/>
        </w:rPr>
        <w:t>，</w:t>
      </w:r>
      <w:r>
        <w:rPr>
          <w:rFonts w:hint="eastAsia"/>
          <w:lang w:val="en-US" w:eastAsia="zh-CN"/>
        </w:rPr>
        <w:t>永永远远</w:t>
      </w:r>
      <w:r>
        <w:rPr>
          <w:rFonts w:hint="eastAsia"/>
        </w:rPr>
        <w:t>不要犯框架性的错误</w:t>
      </w:r>
    </w:p>
    <w:p>
      <w:pPr>
        <w:pStyle w:val="4"/>
        <w:jc w:val="center"/>
        <w:rPr>
          <w:rFonts w:hint="eastAsia" w:eastAsiaTheme="minorEastAsia"/>
          <w:sz w:val="44"/>
          <w:szCs w:val="52"/>
          <w:lang w:val="en-US" w:eastAsia="zh-CN"/>
        </w:rPr>
      </w:pPr>
      <w:r>
        <w:rPr>
          <w:rFonts w:hint="eastAsia"/>
        </w:rPr>
        <w:br w:type="page"/>
      </w:r>
      <w:r>
        <w:rPr>
          <w:rFonts w:hint="eastAsia"/>
          <w:sz w:val="44"/>
          <w:szCs w:val="52"/>
          <w:lang w:val="en-US" w:eastAsia="zh-CN"/>
        </w:rPr>
        <w:t>第十一篇</w:t>
      </w:r>
    </w:p>
    <w:p>
      <w:pPr>
        <w:pStyle w:val="4"/>
        <w:rPr>
          <w:rFonts w:hint="eastAsia"/>
        </w:rPr>
      </w:pPr>
      <w:r>
        <w:rPr>
          <w:rFonts w:hint="eastAsia"/>
        </w:rPr>
        <w:t>年轻人最容易犯的错误</w:t>
      </w:r>
      <w:r>
        <w:rPr>
          <w:rFonts w:hint="eastAsia"/>
          <w:lang w:eastAsia="zh-CN"/>
        </w:rPr>
        <w:t>，</w:t>
      </w:r>
      <w:r>
        <w:rPr>
          <w:rFonts w:hint="eastAsia"/>
        </w:rPr>
        <w:t>就是勤勤恳恳上班稀里糊涂买房</w:t>
      </w:r>
      <w:r>
        <w:rPr>
          <w:rFonts w:hint="eastAsia"/>
          <w:lang w:eastAsia="zh-CN"/>
        </w:rPr>
        <w:t>，</w:t>
      </w:r>
      <w:r>
        <w:rPr>
          <w:rFonts w:hint="eastAsia"/>
        </w:rPr>
        <w:t>想跌落阶层没有比这更快的跟滑梯一样</w:t>
      </w:r>
      <w:r>
        <w:rPr>
          <w:rFonts w:hint="eastAsia"/>
          <w:lang w:eastAsia="zh-CN"/>
        </w:rPr>
        <w:t>，</w:t>
      </w:r>
      <w:r>
        <w:rPr>
          <w:rFonts w:hint="eastAsia"/>
        </w:rPr>
        <w:t>可年轻人就是容易犯这个错误</w:t>
      </w:r>
    </w:p>
    <w:p>
      <w:pPr>
        <w:pStyle w:val="4"/>
        <w:rPr>
          <w:rFonts w:hint="eastAsia"/>
        </w:rPr>
      </w:pPr>
      <w:r>
        <w:rPr>
          <w:rFonts w:hint="eastAsia"/>
        </w:rPr>
        <w:t>刚进入社会心高气傲过于理想</w:t>
      </w:r>
      <w:r>
        <w:rPr>
          <w:rFonts w:hint="eastAsia"/>
          <w:lang w:eastAsia="zh-CN"/>
        </w:rPr>
        <w:t>，</w:t>
      </w:r>
      <w:r>
        <w:rPr>
          <w:rFonts w:hint="eastAsia"/>
        </w:rPr>
        <w:t>买房不着急等我好好工作了</w:t>
      </w:r>
      <w:r>
        <w:rPr>
          <w:rFonts w:hint="eastAsia"/>
          <w:lang w:eastAsia="zh-CN"/>
        </w:rPr>
        <w:t>，</w:t>
      </w:r>
      <w:r>
        <w:rPr>
          <w:rFonts w:hint="eastAsia"/>
        </w:rPr>
        <w:t>有钱了买一套好的</w:t>
      </w:r>
      <w:r>
        <w:rPr>
          <w:rFonts w:hint="eastAsia"/>
          <w:lang w:eastAsia="zh-CN"/>
        </w:rPr>
        <w:t>，</w:t>
      </w:r>
      <w:r>
        <w:rPr>
          <w:rFonts w:hint="eastAsia"/>
        </w:rPr>
        <w:t>别</w:t>
      </w:r>
      <w:r>
        <w:rPr>
          <w:rFonts w:hint="eastAsia"/>
          <w:lang w:eastAsia="zh-CN"/>
        </w:rPr>
        <w:t>，</w:t>
      </w:r>
      <w:r>
        <w:rPr>
          <w:rFonts w:hint="eastAsia"/>
        </w:rPr>
        <w:t>你那么想</w:t>
      </w:r>
      <w:r>
        <w:rPr>
          <w:rFonts w:hint="eastAsia"/>
          <w:lang w:eastAsia="zh-CN"/>
        </w:rPr>
        <w:t>，</w:t>
      </w:r>
      <w:r>
        <w:rPr>
          <w:rFonts w:hint="eastAsia"/>
        </w:rPr>
        <w:t>那你就一辈子也买不起</w:t>
      </w:r>
    </w:p>
    <w:p>
      <w:pPr>
        <w:pStyle w:val="4"/>
        <w:rPr>
          <w:rFonts w:hint="eastAsia"/>
        </w:rPr>
      </w:pPr>
      <w:r>
        <w:rPr>
          <w:rFonts w:hint="eastAsia"/>
        </w:rPr>
        <w:t>财富的升跌从来都不是靠加班</w:t>
      </w:r>
      <w:r>
        <w:rPr>
          <w:rFonts w:hint="eastAsia"/>
          <w:lang w:eastAsia="zh-CN"/>
        </w:rPr>
        <w:t>，</w:t>
      </w:r>
      <w:r>
        <w:rPr>
          <w:rFonts w:hint="eastAsia"/>
        </w:rPr>
        <w:t>而是靠选择</w:t>
      </w:r>
      <w:r>
        <w:rPr>
          <w:rFonts w:hint="eastAsia"/>
          <w:lang w:eastAsia="zh-CN"/>
        </w:rPr>
        <w:t>。</w:t>
      </w:r>
      <w:r>
        <w:rPr>
          <w:rFonts w:hint="eastAsia"/>
        </w:rPr>
        <w:t>一步错步步错你月薪3,000</w:t>
      </w:r>
      <w:r>
        <w:rPr>
          <w:rFonts w:hint="eastAsia"/>
          <w:lang w:eastAsia="zh-CN"/>
        </w:rPr>
        <w:t>，</w:t>
      </w:r>
      <w:r>
        <w:rPr>
          <w:rFonts w:hint="eastAsia"/>
        </w:rPr>
        <w:t>你就再怎么加班再怎么拼命</w:t>
      </w:r>
      <w:r>
        <w:rPr>
          <w:rFonts w:hint="eastAsia"/>
          <w:lang w:eastAsia="zh-CN"/>
        </w:rPr>
        <w:t>，</w:t>
      </w:r>
      <w:r>
        <w:rPr>
          <w:rFonts w:hint="eastAsia"/>
        </w:rPr>
        <w:t>把他提到六千8千也不会有任何本质性的变化</w:t>
      </w:r>
      <w:r>
        <w:rPr>
          <w:rFonts w:hint="eastAsia"/>
          <w:lang w:eastAsia="zh-CN"/>
        </w:rPr>
        <w:t>。</w:t>
      </w:r>
      <w:r>
        <w:rPr>
          <w:rFonts w:hint="eastAsia"/>
        </w:rPr>
        <w:t>你指望多赚一点钱来凑首付那纯粹是无知</w:t>
      </w:r>
      <w:r>
        <w:rPr>
          <w:rFonts w:hint="eastAsia"/>
          <w:lang w:eastAsia="zh-CN"/>
        </w:rPr>
        <w:t>。</w:t>
      </w:r>
      <w:r>
        <w:rPr>
          <w:rFonts w:hint="eastAsia"/>
        </w:rPr>
        <w:t>永远记住这句话</w:t>
      </w:r>
      <w:r>
        <w:rPr>
          <w:rFonts w:hint="eastAsia"/>
          <w:lang w:eastAsia="zh-CN"/>
        </w:rPr>
        <w:t>，</w:t>
      </w:r>
      <w:r>
        <w:rPr>
          <w:rFonts w:hint="eastAsia"/>
        </w:rPr>
        <w:t>劳动的回报率不可能赶上资本的回报率</w:t>
      </w:r>
    </w:p>
    <w:p>
      <w:pPr>
        <w:pStyle w:val="4"/>
        <w:rPr>
          <w:rFonts w:hint="eastAsia" w:eastAsiaTheme="minorEastAsia"/>
          <w:lang w:eastAsia="zh-CN"/>
        </w:rPr>
      </w:pPr>
      <w:r>
        <w:rPr>
          <w:rFonts w:hint="eastAsia"/>
        </w:rPr>
        <w:t>我就有一个朋友老是想多攒点钱买个大的</w:t>
      </w:r>
      <w:r>
        <w:rPr>
          <w:rFonts w:hint="eastAsia"/>
          <w:lang w:eastAsia="zh-CN"/>
        </w:rPr>
        <w:t>，</w:t>
      </w:r>
      <w:r>
        <w:rPr>
          <w:rFonts w:hint="eastAsia"/>
        </w:rPr>
        <w:t>名校毕业春风得意</w:t>
      </w:r>
      <w:r>
        <w:rPr>
          <w:rFonts w:hint="eastAsia"/>
          <w:lang w:eastAsia="zh-CN"/>
        </w:rPr>
        <w:t>，</w:t>
      </w:r>
      <w:r>
        <w:rPr>
          <w:rFonts w:hint="eastAsia"/>
        </w:rPr>
        <w:t>一心扑在工作上</w:t>
      </w:r>
      <w:r>
        <w:rPr>
          <w:rFonts w:hint="eastAsia"/>
          <w:lang w:eastAsia="zh-CN"/>
        </w:rPr>
        <w:t>，</w:t>
      </w:r>
      <w:r>
        <w:rPr>
          <w:rFonts w:hint="eastAsia"/>
        </w:rPr>
        <w:t>结果完美错过了北京16年大行情</w:t>
      </w:r>
      <w:r>
        <w:rPr>
          <w:rFonts w:hint="eastAsia"/>
          <w:lang w:eastAsia="zh-CN"/>
        </w:rPr>
        <w:t>。</w:t>
      </w:r>
      <w:r>
        <w:rPr>
          <w:rFonts w:hint="eastAsia"/>
        </w:rPr>
        <w:t>当时望京才3万他嫌贵没买</w:t>
      </w:r>
      <w:r>
        <w:rPr>
          <w:rFonts w:hint="eastAsia"/>
          <w:lang w:eastAsia="zh-CN"/>
        </w:rPr>
        <w:t>，</w:t>
      </w:r>
      <w:r>
        <w:rPr>
          <w:rFonts w:hint="eastAsia"/>
        </w:rPr>
        <w:t>在买的时候已经7万了</w:t>
      </w:r>
      <w:r>
        <w:rPr>
          <w:rFonts w:hint="eastAsia"/>
          <w:lang w:eastAsia="zh-CN"/>
        </w:rPr>
        <w:t>。</w:t>
      </w:r>
      <w:r>
        <w:rPr>
          <w:rFonts w:hint="eastAsia"/>
        </w:rPr>
        <w:t>大三居的首付</w:t>
      </w:r>
      <w:r>
        <w:rPr>
          <w:rFonts w:hint="eastAsia"/>
          <w:lang w:eastAsia="zh-CN"/>
        </w:rPr>
        <w:t>，</w:t>
      </w:r>
      <w:r>
        <w:rPr>
          <w:rFonts w:hint="eastAsia"/>
        </w:rPr>
        <w:t>只能买的起小两居了</w:t>
      </w:r>
      <w:r>
        <w:rPr>
          <w:rFonts w:hint="eastAsia"/>
          <w:lang w:eastAsia="zh-CN"/>
        </w:rPr>
        <w:t>。</w:t>
      </w:r>
      <w:r>
        <w:rPr>
          <w:rFonts w:hint="eastAsia"/>
        </w:rPr>
        <w:t>他说</w:t>
      </w:r>
      <w:r>
        <w:rPr>
          <w:rFonts w:hint="eastAsia"/>
          <w:lang w:eastAsia="zh-CN"/>
        </w:rPr>
        <w:t>，</w:t>
      </w:r>
      <w:r>
        <w:rPr>
          <w:rFonts w:hint="eastAsia"/>
        </w:rPr>
        <w:t>要不要再等等看万一跌了呢</w:t>
      </w:r>
      <w:r>
        <w:rPr>
          <w:rFonts w:hint="eastAsia"/>
          <w:lang w:eastAsia="zh-CN"/>
        </w:rPr>
        <w:t>，</w:t>
      </w:r>
      <w:r>
        <w:rPr>
          <w:rFonts w:hint="eastAsia"/>
        </w:rPr>
        <w:t>我说</w:t>
      </w:r>
      <w:r>
        <w:rPr>
          <w:rFonts w:hint="eastAsia"/>
          <w:lang w:eastAsia="zh-CN"/>
        </w:rPr>
        <w:t>：‘</w:t>
      </w:r>
      <w:r>
        <w:rPr>
          <w:rFonts w:hint="eastAsia"/>
        </w:rPr>
        <w:t>我没事</w:t>
      </w:r>
      <w:r>
        <w:rPr>
          <w:rFonts w:hint="eastAsia"/>
          <w:lang w:eastAsia="zh-CN"/>
        </w:rPr>
        <w:t>，</w:t>
      </w:r>
      <w:r>
        <w:rPr>
          <w:rFonts w:hint="eastAsia"/>
        </w:rPr>
        <w:t>我看你</w:t>
      </w:r>
      <w:r>
        <w:rPr>
          <w:rFonts w:hint="eastAsia"/>
          <w:lang w:eastAsia="zh-CN"/>
        </w:rPr>
        <w:t>，</w:t>
      </w:r>
      <w:r>
        <w:rPr>
          <w:rFonts w:hint="eastAsia"/>
        </w:rPr>
        <w:t>你要觉得一</w:t>
      </w:r>
      <w:r>
        <w:rPr>
          <w:rFonts w:hint="eastAsia"/>
          <w:lang w:val="en-US" w:eastAsia="zh-CN"/>
        </w:rPr>
        <w:t>居</w:t>
      </w:r>
      <w:r>
        <w:rPr>
          <w:rFonts w:hint="eastAsia"/>
        </w:rPr>
        <w:t>不挤那你就等</w:t>
      </w:r>
      <w:r>
        <w:rPr>
          <w:rFonts w:hint="eastAsia"/>
          <w:lang w:eastAsia="zh-CN"/>
        </w:rPr>
        <w:t>’</w:t>
      </w:r>
    </w:p>
    <w:p>
      <w:pPr>
        <w:pStyle w:val="4"/>
        <w:rPr>
          <w:rFonts w:hint="eastAsia"/>
        </w:rPr>
      </w:pPr>
      <w:r>
        <w:rPr>
          <w:rFonts w:hint="eastAsia"/>
        </w:rPr>
        <w:t>人生是个十字路口往左还是往右的一瞬间</w:t>
      </w:r>
      <w:r>
        <w:rPr>
          <w:rFonts w:hint="eastAsia"/>
          <w:lang w:eastAsia="zh-CN"/>
        </w:rPr>
        <w:t>，</w:t>
      </w:r>
      <w:r>
        <w:rPr>
          <w:rFonts w:hint="eastAsia"/>
        </w:rPr>
        <w:t>命运就已经定下来了</w:t>
      </w:r>
    </w:p>
    <w:p>
      <w:pPr>
        <w:pStyle w:val="4"/>
        <w:rPr>
          <w:rFonts w:hint="eastAsia"/>
        </w:rPr>
      </w:pPr>
      <w:r>
        <w:rPr>
          <w:rFonts w:hint="eastAsia"/>
        </w:rPr>
        <w:t>当年他要是咬咬牙上了车</w:t>
      </w:r>
      <w:r>
        <w:rPr>
          <w:rFonts w:hint="eastAsia"/>
          <w:lang w:eastAsia="zh-CN"/>
        </w:rPr>
        <w:t>，</w:t>
      </w:r>
      <w:r>
        <w:rPr>
          <w:rFonts w:hint="eastAsia"/>
        </w:rPr>
        <w:t>不管房价是从300万涨到400万还是500万</w:t>
      </w:r>
      <w:r>
        <w:rPr>
          <w:rFonts w:hint="eastAsia"/>
          <w:lang w:eastAsia="zh-CN"/>
        </w:rPr>
        <w:t>。</w:t>
      </w:r>
      <w:r>
        <w:rPr>
          <w:rFonts w:hint="eastAsia"/>
        </w:rPr>
        <w:t>他要还的贷款是不会多一分钱的</w:t>
      </w:r>
    </w:p>
    <w:p>
      <w:pPr>
        <w:pStyle w:val="4"/>
        <w:rPr>
          <w:rFonts w:hint="eastAsia"/>
        </w:rPr>
      </w:pPr>
      <w:r>
        <w:rPr>
          <w:rFonts w:hint="eastAsia"/>
        </w:rPr>
        <w:t>更聪明一点的</w:t>
      </w:r>
      <w:r>
        <w:rPr>
          <w:rFonts w:hint="eastAsia"/>
          <w:lang w:eastAsia="zh-CN"/>
        </w:rPr>
        <w:t>，</w:t>
      </w:r>
      <w:r>
        <w:rPr>
          <w:rFonts w:hint="eastAsia"/>
        </w:rPr>
        <w:t>他还可以预留一波现金分担未来几年的房贷压力</w:t>
      </w:r>
      <w:r>
        <w:rPr>
          <w:rFonts w:hint="eastAsia"/>
          <w:lang w:eastAsia="zh-CN"/>
        </w:rPr>
        <w:t>。</w:t>
      </w:r>
      <w:r>
        <w:rPr>
          <w:rFonts w:hint="eastAsia"/>
        </w:rPr>
        <w:t>稍微等到三五年他就会发现</w:t>
      </w:r>
      <w:r>
        <w:rPr>
          <w:rFonts w:hint="eastAsia"/>
          <w:lang w:eastAsia="zh-CN"/>
        </w:rPr>
        <w:t>，</w:t>
      </w:r>
      <w:r>
        <w:rPr>
          <w:rFonts w:hint="eastAsia"/>
        </w:rPr>
        <w:t>房子更值钱了</w:t>
      </w:r>
      <w:r>
        <w:rPr>
          <w:rFonts w:hint="eastAsia"/>
          <w:lang w:eastAsia="zh-CN"/>
        </w:rPr>
        <w:t>，</w:t>
      </w:r>
      <w:r>
        <w:rPr>
          <w:rFonts w:hint="eastAsia"/>
        </w:rPr>
        <w:t>工资也更多了还贷压力更小了</w:t>
      </w:r>
      <w:r>
        <w:rPr>
          <w:rFonts w:hint="eastAsia"/>
          <w:lang w:eastAsia="zh-CN"/>
        </w:rPr>
        <w:t>。</w:t>
      </w:r>
      <w:r>
        <w:rPr>
          <w:rFonts w:hint="eastAsia"/>
        </w:rPr>
        <w:t>还有什么比这更重要的事吗</w:t>
      </w:r>
    </w:p>
    <w:p>
      <w:pPr>
        <w:pStyle w:val="4"/>
        <w:rPr>
          <w:rFonts w:hint="eastAsia"/>
          <w:lang w:eastAsia="zh-CN"/>
        </w:rPr>
      </w:pPr>
      <w:r>
        <w:rPr>
          <w:rFonts w:hint="eastAsia"/>
        </w:rPr>
        <w:t>什么管理团队</w:t>
      </w:r>
      <w:r>
        <w:rPr>
          <w:rFonts w:hint="eastAsia"/>
          <w:lang w:eastAsia="zh-CN"/>
        </w:rPr>
        <w:t>，</w:t>
      </w:r>
      <w:r>
        <w:rPr>
          <w:rFonts w:hint="eastAsia"/>
        </w:rPr>
        <w:t>什么优化流程</w:t>
      </w:r>
      <w:r>
        <w:rPr>
          <w:rFonts w:hint="eastAsia"/>
          <w:lang w:eastAsia="zh-CN"/>
        </w:rPr>
        <w:t>，</w:t>
      </w:r>
      <w:r>
        <w:rPr>
          <w:rFonts w:hint="eastAsia"/>
        </w:rPr>
        <w:t>什么拓展市场通通扔一边去</w:t>
      </w:r>
      <w:r>
        <w:rPr>
          <w:rFonts w:hint="eastAsia"/>
          <w:lang w:eastAsia="zh-CN"/>
        </w:rPr>
        <w:t>。</w:t>
      </w:r>
      <w:r>
        <w:rPr>
          <w:rFonts w:hint="eastAsia"/>
        </w:rPr>
        <w:t>公司不会陪你一辈子的</w:t>
      </w:r>
      <w:r>
        <w:rPr>
          <w:rFonts w:hint="eastAsia"/>
          <w:lang w:eastAsia="zh-CN"/>
        </w:rPr>
        <w:t>，</w:t>
      </w:r>
      <w:r>
        <w:rPr>
          <w:rFonts w:hint="eastAsia"/>
        </w:rPr>
        <w:t>你老了他就换人了</w:t>
      </w:r>
      <w:r>
        <w:rPr>
          <w:rFonts w:hint="eastAsia"/>
          <w:lang w:eastAsia="zh-CN"/>
        </w:rPr>
        <w:t>，</w:t>
      </w:r>
      <w:r>
        <w:rPr>
          <w:rFonts w:hint="eastAsia"/>
        </w:rPr>
        <w:t>但房子会</w:t>
      </w:r>
      <w:r>
        <w:rPr>
          <w:rFonts w:hint="eastAsia"/>
          <w:lang w:eastAsia="zh-CN"/>
        </w:rPr>
        <w:t>。</w:t>
      </w:r>
      <w:r>
        <w:rPr>
          <w:rFonts w:hint="eastAsia"/>
        </w:rPr>
        <w:t>你知道有多少人是走投无路的时候</w:t>
      </w:r>
      <w:r>
        <w:rPr>
          <w:rFonts w:hint="eastAsia"/>
          <w:lang w:eastAsia="zh-CN"/>
        </w:rPr>
        <w:t>，</w:t>
      </w:r>
      <w:r>
        <w:rPr>
          <w:rFonts w:hint="eastAsia"/>
        </w:rPr>
        <w:t>亲戚朋友借不到一分钱</w:t>
      </w:r>
      <w:r>
        <w:rPr>
          <w:rFonts w:hint="eastAsia"/>
          <w:lang w:eastAsia="zh-CN"/>
        </w:rPr>
        <w:t>，</w:t>
      </w:r>
      <w:r>
        <w:rPr>
          <w:rFonts w:hint="eastAsia"/>
        </w:rPr>
        <w:t>看透了世态炎凉</w:t>
      </w:r>
      <w:r>
        <w:rPr>
          <w:rFonts w:hint="eastAsia"/>
          <w:lang w:eastAsia="zh-CN"/>
        </w:rPr>
        <w:t>，</w:t>
      </w:r>
      <w:r>
        <w:rPr>
          <w:rFonts w:hint="eastAsia"/>
        </w:rPr>
        <w:t>就靠自己那一套房子撑过那最难的那段时间</w:t>
      </w:r>
      <w:r>
        <w:rPr>
          <w:rFonts w:hint="eastAsia"/>
          <w:lang w:eastAsia="zh-CN"/>
        </w:rPr>
        <w:t>。</w:t>
      </w:r>
      <w:r>
        <w:rPr>
          <w:rFonts w:hint="eastAsia"/>
        </w:rPr>
        <w:t>工作的提升是线性的</w:t>
      </w:r>
      <w:r>
        <w:rPr>
          <w:rFonts w:hint="eastAsia"/>
          <w:lang w:eastAsia="zh-CN"/>
        </w:rPr>
        <w:t>，</w:t>
      </w:r>
      <w:r>
        <w:rPr>
          <w:rFonts w:hint="eastAsia"/>
        </w:rPr>
        <w:t>但是人生从来都不是线性的</w:t>
      </w:r>
      <w:r>
        <w:rPr>
          <w:rFonts w:hint="eastAsia"/>
          <w:lang w:eastAsia="zh-CN"/>
        </w:rPr>
        <w:t>，</w:t>
      </w:r>
      <w:r>
        <w:rPr>
          <w:rFonts w:hint="eastAsia"/>
        </w:rPr>
        <w:t>你能力比我强是</w:t>
      </w:r>
      <w:r>
        <w:rPr>
          <w:rFonts w:hint="eastAsia"/>
          <w:lang w:eastAsia="zh-CN"/>
        </w:rPr>
        <w:t>。</w:t>
      </w:r>
      <w:r>
        <w:rPr>
          <w:rFonts w:hint="eastAsia"/>
        </w:rPr>
        <w:t>但是不重要</w:t>
      </w:r>
      <w:r>
        <w:rPr>
          <w:rFonts w:hint="eastAsia"/>
          <w:lang w:eastAsia="zh-CN"/>
        </w:rPr>
        <w:t>，</w:t>
      </w:r>
      <w:r>
        <w:rPr>
          <w:rFonts w:hint="eastAsia"/>
        </w:rPr>
        <w:t>我干嘛要在升职加薪上跟你拼</w:t>
      </w:r>
      <w:r>
        <w:rPr>
          <w:rFonts w:hint="eastAsia"/>
          <w:lang w:eastAsia="zh-CN"/>
        </w:rPr>
        <w:t>，</w:t>
      </w:r>
      <w:r>
        <w:rPr>
          <w:rFonts w:hint="eastAsia"/>
        </w:rPr>
        <w:t>我在房子上超过你不就好了吗</w:t>
      </w:r>
      <w:r>
        <w:rPr>
          <w:rFonts w:hint="eastAsia"/>
          <w:lang w:eastAsia="zh-CN"/>
        </w:rPr>
        <w:t>。</w:t>
      </w:r>
    </w:p>
    <w:p>
      <w:pPr>
        <w:pStyle w:val="4"/>
        <w:rPr>
          <w:rFonts w:hint="eastAsia"/>
          <w:lang w:eastAsia="zh-CN"/>
        </w:rPr>
      </w:pPr>
      <w:r>
        <w:rPr>
          <w:rFonts w:hint="eastAsia"/>
        </w:rPr>
        <w:t>人生最最最重要的事情是做选择真正的勤奋</w:t>
      </w:r>
      <w:r>
        <w:rPr>
          <w:rFonts w:hint="eastAsia"/>
          <w:lang w:eastAsia="zh-CN"/>
        </w:rPr>
        <w:t>，</w:t>
      </w:r>
      <w:r>
        <w:rPr>
          <w:rFonts w:hint="eastAsia"/>
        </w:rPr>
        <w:t>从来都不是一厢情愿的往前跑</w:t>
      </w:r>
      <w:r>
        <w:rPr>
          <w:rFonts w:hint="eastAsia"/>
          <w:lang w:eastAsia="zh-CN"/>
        </w:rPr>
        <w:t>，</w:t>
      </w:r>
      <w:r>
        <w:rPr>
          <w:rFonts w:hint="eastAsia"/>
        </w:rPr>
        <w:t>而是赶紧停下来瞧一瞧</w:t>
      </w:r>
      <w:r>
        <w:rPr>
          <w:rFonts w:hint="eastAsia"/>
          <w:lang w:eastAsia="zh-CN"/>
        </w:rPr>
        <w:t>，</w:t>
      </w:r>
      <w:r>
        <w:rPr>
          <w:rFonts w:hint="eastAsia"/>
        </w:rPr>
        <w:t>看一看</w:t>
      </w:r>
      <w:r>
        <w:rPr>
          <w:rFonts w:hint="eastAsia"/>
          <w:lang w:eastAsia="zh-CN"/>
        </w:rPr>
        <w:t>，</w:t>
      </w:r>
      <w:r>
        <w:rPr>
          <w:rFonts w:hint="eastAsia"/>
        </w:rPr>
        <w:t>想一想有没有更高级的方案</w:t>
      </w:r>
      <w:r>
        <w:rPr>
          <w:rFonts w:hint="eastAsia"/>
          <w:lang w:eastAsia="zh-CN"/>
        </w:rPr>
        <w:t>。</w:t>
      </w:r>
      <w:r>
        <w:rPr>
          <w:rFonts w:hint="eastAsia"/>
        </w:rPr>
        <w:t>就你的跑步技巧再好</w:t>
      </w:r>
      <w:r>
        <w:rPr>
          <w:rFonts w:hint="eastAsia"/>
          <w:lang w:eastAsia="zh-CN"/>
        </w:rPr>
        <w:t>，</w:t>
      </w:r>
      <w:r>
        <w:rPr>
          <w:rFonts w:hint="eastAsia"/>
        </w:rPr>
        <w:t>你的力量再强</w:t>
      </w:r>
      <w:r>
        <w:rPr>
          <w:rFonts w:hint="eastAsia"/>
          <w:lang w:eastAsia="zh-CN"/>
        </w:rPr>
        <w:t>，</w:t>
      </w:r>
      <w:r>
        <w:rPr>
          <w:rFonts w:hint="eastAsia"/>
        </w:rPr>
        <w:t>在别人买高铁票的那一刻你就输定了</w:t>
      </w:r>
      <w:r>
        <w:rPr>
          <w:rFonts w:hint="eastAsia"/>
          <w:lang w:eastAsia="zh-CN"/>
        </w:rPr>
        <w:t>。</w:t>
      </w:r>
      <w:r>
        <w:rPr>
          <w:rFonts w:hint="eastAsia"/>
        </w:rPr>
        <w:t>不要说我现在买不起</w:t>
      </w:r>
      <w:r>
        <w:rPr>
          <w:rFonts w:hint="eastAsia"/>
          <w:lang w:eastAsia="zh-CN"/>
        </w:rPr>
        <w:t>，</w:t>
      </w:r>
      <w:r>
        <w:rPr>
          <w:rFonts w:hint="eastAsia"/>
        </w:rPr>
        <w:t>你任何时候都买不起</w:t>
      </w:r>
      <w:r>
        <w:rPr>
          <w:rFonts w:hint="eastAsia"/>
          <w:lang w:eastAsia="zh-CN"/>
        </w:rPr>
        <w:t>。</w:t>
      </w:r>
      <w:r>
        <w:rPr>
          <w:rFonts w:hint="eastAsia"/>
        </w:rPr>
        <w:t>不要说现在钱不够</w:t>
      </w:r>
      <w:r>
        <w:rPr>
          <w:rFonts w:hint="eastAsia"/>
          <w:lang w:eastAsia="zh-CN"/>
        </w:rPr>
        <w:t>，</w:t>
      </w:r>
      <w:r>
        <w:rPr>
          <w:rFonts w:hint="eastAsia"/>
        </w:rPr>
        <w:t>你任何时候钱都不够</w:t>
      </w:r>
      <w:r>
        <w:rPr>
          <w:rFonts w:hint="eastAsia"/>
          <w:lang w:eastAsia="zh-CN"/>
        </w:rPr>
        <w:t>。</w:t>
      </w:r>
    </w:p>
    <w:p>
      <w:pPr>
        <w:pStyle w:val="4"/>
        <w:rPr>
          <w:rFonts w:hint="eastAsia"/>
        </w:rPr>
      </w:pPr>
      <w:r>
        <w:rPr>
          <w:rFonts w:hint="eastAsia"/>
        </w:rPr>
        <w:t>10年前的房子是便宜</w:t>
      </w:r>
      <w:r>
        <w:rPr>
          <w:rFonts w:hint="eastAsia"/>
          <w:lang w:eastAsia="zh-CN"/>
        </w:rPr>
        <w:t>。</w:t>
      </w:r>
      <w:r>
        <w:rPr>
          <w:rFonts w:hint="eastAsia"/>
        </w:rPr>
        <w:t>那是因为参照物是今天</w:t>
      </w:r>
    </w:p>
    <w:p>
      <w:pPr>
        <w:pStyle w:val="4"/>
        <w:rPr>
          <w:rFonts w:hint="eastAsia"/>
        </w:rPr>
      </w:pPr>
      <w:r>
        <w:rPr>
          <w:rFonts w:hint="eastAsia"/>
        </w:rPr>
        <w:t>当年买房的每一个人</w:t>
      </w:r>
      <w:r>
        <w:rPr>
          <w:rFonts w:hint="eastAsia"/>
          <w:lang w:eastAsia="zh-CN"/>
        </w:rPr>
        <w:t>，</w:t>
      </w:r>
      <w:r>
        <w:rPr>
          <w:rFonts w:hint="eastAsia"/>
        </w:rPr>
        <w:t>全部都是咬牙上车的年轻人</w:t>
      </w:r>
    </w:p>
    <w:p>
      <w:pPr>
        <w:pStyle w:val="4"/>
        <w:rPr>
          <w:rFonts w:hint="eastAsia"/>
        </w:rPr>
      </w:pPr>
      <w:r>
        <w:rPr>
          <w:rFonts w:hint="eastAsia"/>
        </w:rPr>
        <w:t>第一套房有什么建议</w:t>
      </w:r>
      <w:r>
        <w:rPr>
          <w:rFonts w:hint="eastAsia"/>
          <w:lang w:eastAsia="zh-CN"/>
        </w:rPr>
        <w:t>。</w:t>
      </w:r>
      <w:r>
        <w:rPr>
          <w:rFonts w:hint="eastAsia"/>
        </w:rPr>
        <w:t>还能有什么建议</w:t>
      </w:r>
      <w:r>
        <w:rPr>
          <w:rFonts w:hint="eastAsia"/>
          <w:lang w:eastAsia="zh-CN"/>
        </w:rPr>
        <w:t>。</w:t>
      </w:r>
      <w:r>
        <w:rPr>
          <w:rFonts w:hint="eastAsia"/>
        </w:rPr>
        <w:t>赶紧上车</w:t>
      </w:r>
    </w:p>
    <w:p>
      <w:pPr>
        <w:pStyle w:val="4"/>
        <w:jc w:val="center"/>
        <w:rPr>
          <w:rFonts w:hint="eastAsia" w:eastAsiaTheme="minorEastAsia"/>
          <w:sz w:val="44"/>
          <w:szCs w:val="52"/>
          <w:lang w:val="en-US" w:eastAsia="zh-CN"/>
        </w:rPr>
      </w:pPr>
      <w:r>
        <w:rPr>
          <w:rFonts w:hint="eastAsia"/>
        </w:rPr>
        <w:br w:type="page"/>
      </w:r>
      <w:r>
        <w:rPr>
          <w:rFonts w:hint="eastAsia"/>
          <w:sz w:val="44"/>
          <w:szCs w:val="52"/>
          <w:lang w:val="en-US" w:eastAsia="zh-CN"/>
        </w:rPr>
        <w:t>第十二篇</w:t>
      </w:r>
    </w:p>
    <w:p>
      <w:pPr>
        <w:pStyle w:val="4"/>
        <w:rPr>
          <w:rFonts w:hint="eastAsia"/>
        </w:rPr>
      </w:pPr>
      <w:r>
        <w:rPr>
          <w:rFonts w:hint="eastAsia"/>
        </w:rPr>
        <w:t>如果有人告诉你复利是世界的第八大奇迹</w:t>
      </w:r>
    </w:p>
    <w:p>
      <w:pPr>
        <w:pStyle w:val="4"/>
        <w:rPr>
          <w:rFonts w:hint="eastAsia"/>
        </w:rPr>
      </w:pPr>
      <w:r>
        <w:rPr>
          <w:rFonts w:hint="eastAsia"/>
        </w:rPr>
        <w:t>你就问他前七大是什么</w:t>
      </w:r>
    </w:p>
    <w:p>
      <w:pPr>
        <w:pStyle w:val="4"/>
        <w:rPr>
          <w:rFonts w:hint="eastAsia"/>
        </w:rPr>
      </w:pPr>
      <w:r>
        <w:rPr>
          <w:rFonts w:hint="eastAsia"/>
        </w:rPr>
        <w:t>他肯定答不出来</w:t>
      </w:r>
      <w:r>
        <w:rPr>
          <w:rFonts w:hint="eastAsia"/>
          <w:lang w:eastAsia="zh-CN"/>
        </w:rPr>
        <w:t>，</w:t>
      </w:r>
      <w:r>
        <w:rPr>
          <w:rFonts w:hint="eastAsia"/>
        </w:rPr>
        <w:t>因为他在背台词</w:t>
      </w:r>
    </w:p>
    <w:p>
      <w:pPr>
        <w:pStyle w:val="4"/>
        <w:rPr>
          <w:rFonts w:hint="eastAsia"/>
        </w:rPr>
      </w:pPr>
      <w:r>
        <w:rPr>
          <w:rFonts w:hint="eastAsia"/>
        </w:rPr>
        <w:t>台词的范本就是每年定存1万</w:t>
      </w:r>
      <w:r>
        <w:rPr>
          <w:rFonts w:hint="eastAsia"/>
          <w:lang w:eastAsia="zh-CN"/>
        </w:rPr>
        <w:t>，</w:t>
      </w:r>
      <w:r>
        <w:rPr>
          <w:rFonts w:hint="eastAsia"/>
        </w:rPr>
        <w:t>年化15% 40年后身价千万</w:t>
      </w:r>
    </w:p>
    <w:p>
      <w:pPr>
        <w:pStyle w:val="4"/>
        <w:rPr>
          <w:rFonts w:hint="eastAsia"/>
        </w:rPr>
      </w:pPr>
      <w:r>
        <w:rPr>
          <w:rFonts w:hint="eastAsia"/>
        </w:rPr>
        <w:t>不同的范本</w:t>
      </w:r>
      <w:r>
        <w:rPr>
          <w:rFonts w:hint="eastAsia"/>
          <w:lang w:eastAsia="zh-CN"/>
        </w:rPr>
        <w:t>，</w:t>
      </w:r>
      <w:r>
        <w:rPr>
          <w:rFonts w:hint="eastAsia"/>
        </w:rPr>
        <w:t>略有差异</w:t>
      </w:r>
      <w:r>
        <w:rPr>
          <w:rFonts w:hint="eastAsia"/>
          <w:lang w:eastAsia="zh-CN"/>
        </w:rPr>
        <w:t>，</w:t>
      </w:r>
      <w:r>
        <w:rPr>
          <w:rFonts w:hint="eastAsia"/>
        </w:rPr>
        <w:t>但</w:t>
      </w:r>
      <w:r>
        <w:rPr>
          <w:rFonts w:hint="eastAsia"/>
          <w:lang w:eastAsia="zh-CN"/>
        </w:rPr>
        <w:t>基本</w:t>
      </w:r>
      <w:r>
        <w:rPr>
          <w:rFonts w:hint="eastAsia"/>
        </w:rPr>
        <w:t>是在说</w:t>
      </w:r>
      <w:r>
        <w:rPr>
          <w:rFonts w:hint="eastAsia"/>
          <w:lang w:eastAsia="zh-CN"/>
        </w:rPr>
        <w:t>，</w:t>
      </w:r>
      <w:r>
        <w:rPr>
          <w:rFonts w:hint="eastAsia"/>
        </w:rPr>
        <w:t>只要你坚持定投</w:t>
      </w:r>
    </w:p>
    <w:p>
      <w:pPr>
        <w:pStyle w:val="4"/>
        <w:rPr>
          <w:rFonts w:hint="eastAsia"/>
        </w:rPr>
      </w:pPr>
      <w:r>
        <w:rPr>
          <w:rFonts w:hint="eastAsia"/>
        </w:rPr>
        <w:t>借助复利你就能创造奇迹</w:t>
      </w:r>
      <w:r>
        <w:rPr>
          <w:rFonts w:hint="eastAsia"/>
          <w:lang w:eastAsia="zh-CN"/>
        </w:rPr>
        <w:t>，</w:t>
      </w:r>
      <w:r>
        <w:rPr>
          <w:rFonts w:hint="eastAsia"/>
        </w:rPr>
        <w:t>但实际上任何一个告诉你复利奇迹的都在回避几个致命的问题</w:t>
      </w:r>
    </w:p>
    <w:p>
      <w:pPr>
        <w:pStyle w:val="4"/>
        <w:rPr>
          <w:rFonts w:hint="eastAsia"/>
        </w:rPr>
      </w:pPr>
      <w:r>
        <w:rPr>
          <w:rFonts w:hint="eastAsia"/>
        </w:rPr>
        <w:t>举个例子</w:t>
      </w:r>
    </w:p>
    <w:p>
      <w:pPr>
        <w:pStyle w:val="4"/>
        <w:rPr>
          <w:rFonts w:hint="eastAsia"/>
        </w:rPr>
      </w:pPr>
      <w:r>
        <w:rPr>
          <w:rFonts w:hint="eastAsia"/>
        </w:rPr>
        <w:t>你是一个顶尖的篮球手罚球命中率在90%</w:t>
      </w:r>
      <w:r>
        <w:rPr>
          <w:rFonts w:hint="eastAsia"/>
          <w:lang w:eastAsia="zh-CN"/>
        </w:rPr>
        <w:t>，</w:t>
      </w:r>
      <w:r>
        <w:rPr>
          <w:rFonts w:hint="eastAsia"/>
        </w:rPr>
        <w:t>那么请问你连续20次都命中的概率是多少</w:t>
      </w:r>
      <w:r>
        <w:rPr>
          <w:rFonts w:hint="eastAsia"/>
          <w:lang w:eastAsia="zh-CN"/>
        </w:rPr>
        <w:t>，</w:t>
      </w:r>
      <w:r>
        <w:rPr>
          <w:rFonts w:hint="eastAsia"/>
        </w:rPr>
        <w:t>答案是0.9的20次方等于12%</w:t>
      </w:r>
    </w:p>
    <w:p>
      <w:pPr>
        <w:pStyle w:val="4"/>
        <w:rPr>
          <w:rFonts w:hint="eastAsia"/>
        </w:rPr>
      </w:pPr>
      <w:r>
        <w:rPr>
          <w:rFonts w:hint="eastAsia"/>
        </w:rPr>
        <w:t>90%的罚球命中率有多难</w:t>
      </w:r>
      <w:r>
        <w:rPr>
          <w:rFonts w:hint="eastAsia"/>
          <w:lang w:eastAsia="zh-CN"/>
        </w:rPr>
        <w:t>，</w:t>
      </w:r>
      <w:r>
        <w:rPr>
          <w:rFonts w:hint="eastAsia"/>
        </w:rPr>
        <w:t>NBA成立至今能做到的球员也只有4个人</w:t>
      </w:r>
    </w:p>
    <w:p>
      <w:pPr>
        <w:pStyle w:val="4"/>
        <w:rPr>
          <w:rFonts w:hint="eastAsia"/>
        </w:rPr>
      </w:pPr>
      <w:r>
        <w:rPr>
          <w:rFonts w:hint="eastAsia"/>
        </w:rPr>
        <w:t>也就是说看似你已经是顶尖高手中的顶尖高手了</w:t>
      </w:r>
    </w:p>
    <w:p>
      <w:pPr>
        <w:pStyle w:val="4"/>
        <w:rPr>
          <w:rFonts w:hint="eastAsia"/>
        </w:rPr>
      </w:pPr>
      <w:r>
        <w:rPr>
          <w:rFonts w:hint="eastAsia"/>
        </w:rPr>
        <w:t>但如果想连续20次命中概率依然是低到可怜</w:t>
      </w:r>
    </w:p>
    <w:p>
      <w:pPr>
        <w:pStyle w:val="4"/>
        <w:rPr>
          <w:rFonts w:hint="eastAsia"/>
        </w:rPr>
      </w:pPr>
      <w:r>
        <w:rPr>
          <w:rFonts w:hint="eastAsia"/>
        </w:rPr>
        <w:t>那么15%的年化收益</w:t>
      </w:r>
      <w:r>
        <w:rPr>
          <w:rFonts w:hint="eastAsia"/>
          <w:lang w:eastAsia="zh-CN"/>
        </w:rPr>
        <w:t>，</w:t>
      </w:r>
      <w:r>
        <w:rPr>
          <w:rFonts w:hint="eastAsia"/>
        </w:rPr>
        <w:t>有几个人敢宣称自己能达到90%的命中率</w:t>
      </w:r>
    </w:p>
    <w:p>
      <w:pPr>
        <w:pStyle w:val="4"/>
        <w:rPr>
          <w:rFonts w:hint="eastAsia"/>
        </w:rPr>
      </w:pPr>
      <w:r>
        <w:rPr>
          <w:rFonts w:hint="eastAsia"/>
        </w:rPr>
        <w:t>注意是每年都90%的命中率</w:t>
      </w:r>
      <w:r>
        <w:rPr>
          <w:rFonts w:hint="eastAsia"/>
          <w:lang w:eastAsia="zh-CN"/>
        </w:rPr>
        <w:t>，</w:t>
      </w:r>
      <w:r>
        <w:rPr>
          <w:rFonts w:hint="eastAsia"/>
        </w:rPr>
        <w:t>如果做到了连续20年不失手的概率也仅仅是12%</w:t>
      </w:r>
    </w:p>
    <w:p>
      <w:pPr>
        <w:pStyle w:val="4"/>
        <w:rPr>
          <w:rFonts w:hint="eastAsia"/>
        </w:rPr>
      </w:pPr>
      <w:r>
        <w:rPr>
          <w:rFonts w:hint="eastAsia"/>
        </w:rPr>
        <w:t>问题的关键在于万一失手了怎么办</w:t>
      </w:r>
      <w:r>
        <w:rPr>
          <w:rFonts w:hint="eastAsia"/>
          <w:lang w:eastAsia="zh-CN"/>
        </w:rPr>
        <w:t>，</w:t>
      </w:r>
      <w:r>
        <w:rPr>
          <w:rFonts w:hint="eastAsia"/>
        </w:rPr>
        <w:t>投篮的话不过是丢一个球</w:t>
      </w:r>
      <w:r>
        <w:rPr>
          <w:rFonts w:hint="eastAsia"/>
          <w:lang w:eastAsia="zh-CN"/>
        </w:rPr>
        <w:t>，</w:t>
      </w:r>
      <w:r>
        <w:rPr>
          <w:rFonts w:hint="eastAsia"/>
        </w:rPr>
        <w:t>但复利往往意味着前功尽弃</w:t>
      </w:r>
    </w:p>
    <w:p>
      <w:pPr>
        <w:pStyle w:val="4"/>
        <w:rPr>
          <w:rFonts w:hint="eastAsia"/>
        </w:rPr>
      </w:pPr>
      <w:r>
        <w:rPr>
          <w:rFonts w:hint="eastAsia"/>
        </w:rPr>
        <w:t>他们只告诉你赚钱是复利的</w:t>
      </w:r>
      <w:r>
        <w:rPr>
          <w:rFonts w:hint="eastAsia"/>
          <w:lang w:eastAsia="zh-CN"/>
        </w:rPr>
        <w:t>，</w:t>
      </w:r>
      <w:r>
        <w:rPr>
          <w:rFonts w:hint="eastAsia"/>
        </w:rPr>
        <w:t>绝对没有告诉你亏钱也是要按照复利的</w:t>
      </w:r>
    </w:p>
    <w:p>
      <w:pPr>
        <w:pStyle w:val="4"/>
        <w:rPr>
          <w:rFonts w:hint="eastAsia"/>
        </w:rPr>
      </w:pPr>
      <w:r>
        <w:rPr>
          <w:rFonts w:hint="eastAsia"/>
        </w:rPr>
        <w:t>每年定投1万</w:t>
      </w:r>
      <w:r>
        <w:rPr>
          <w:rFonts w:hint="eastAsia"/>
          <w:lang w:eastAsia="zh-CN"/>
        </w:rPr>
        <w:t>，</w:t>
      </w:r>
      <w:r>
        <w:rPr>
          <w:rFonts w:hint="eastAsia"/>
        </w:rPr>
        <w:t>第十年的时候手一抖亏了15%</w:t>
      </w:r>
      <w:r>
        <w:rPr>
          <w:rFonts w:hint="eastAsia"/>
          <w:lang w:eastAsia="zh-CN"/>
        </w:rPr>
        <w:t>，</w:t>
      </w:r>
      <w:r>
        <w:rPr>
          <w:rFonts w:hint="eastAsia"/>
        </w:rPr>
        <w:t>注意并不是在1万块钱亏了15%</w:t>
      </w:r>
      <w:r>
        <w:rPr>
          <w:rFonts w:hint="eastAsia"/>
          <w:lang w:eastAsia="zh-CN"/>
        </w:rPr>
        <w:t>，</w:t>
      </w:r>
      <w:r>
        <w:rPr>
          <w:rFonts w:hint="eastAsia"/>
        </w:rPr>
        <w:t>而是说在10年所有的积蓄的总额整体亏了15%</w:t>
      </w:r>
    </w:p>
    <w:p>
      <w:pPr>
        <w:pStyle w:val="4"/>
        <w:rPr>
          <w:rFonts w:hint="eastAsia"/>
        </w:rPr>
      </w:pPr>
      <w:r>
        <w:rPr>
          <w:rFonts w:hint="eastAsia"/>
        </w:rPr>
        <w:t>更进一步我们观察复利的曲线</w:t>
      </w:r>
      <w:r>
        <w:rPr>
          <w:rFonts w:hint="eastAsia"/>
          <w:lang w:eastAsia="zh-CN"/>
        </w:rPr>
        <w:t>，</w:t>
      </w:r>
      <w:r>
        <w:rPr>
          <w:rFonts w:hint="eastAsia"/>
        </w:rPr>
        <w:t>有一个至关重要的因素</w:t>
      </w:r>
      <w:r>
        <w:rPr>
          <w:rFonts w:hint="eastAsia"/>
          <w:lang w:eastAsia="zh-CN"/>
        </w:rPr>
        <w:t>，</w:t>
      </w:r>
      <w:r>
        <w:rPr>
          <w:rFonts w:hint="eastAsia"/>
        </w:rPr>
        <w:t>发现了吗</w:t>
      </w:r>
      <w:r>
        <w:rPr>
          <w:rFonts w:hint="eastAsia"/>
          <w:lang w:eastAsia="zh-CN"/>
        </w:rPr>
        <w:t>。</w:t>
      </w:r>
      <w:r>
        <w:rPr>
          <w:rFonts w:hint="eastAsia"/>
        </w:rPr>
        <w:t>更直白一些也</w:t>
      </w:r>
      <w:r>
        <w:rPr>
          <w:rFonts w:hint="eastAsia"/>
          <w:lang w:eastAsia="zh-CN"/>
        </w:rPr>
        <w:t>就是</w:t>
      </w:r>
      <w:r>
        <w:rPr>
          <w:rFonts w:hint="eastAsia"/>
        </w:rPr>
        <w:t>所谓高</w:t>
      </w:r>
      <w:r>
        <w:rPr>
          <w:rFonts w:hint="eastAsia"/>
          <w:lang w:eastAsia="zh-CN"/>
        </w:rPr>
        <w:t>收益，</w:t>
      </w:r>
      <w:r>
        <w:rPr>
          <w:rFonts w:hint="eastAsia"/>
        </w:rPr>
        <w:t>真正有威力的是最后那一段最后</w:t>
      </w:r>
      <w:r>
        <w:rPr>
          <w:rFonts w:hint="eastAsia"/>
          <w:lang w:eastAsia="zh-CN"/>
        </w:rPr>
        <w:t>，</w:t>
      </w:r>
      <w:r>
        <w:rPr>
          <w:rFonts w:hint="eastAsia"/>
        </w:rPr>
        <w:t>最后那几年</w:t>
      </w:r>
      <w:r>
        <w:rPr>
          <w:rFonts w:hint="eastAsia"/>
          <w:lang w:eastAsia="zh-CN"/>
        </w:rPr>
        <w:t>，</w:t>
      </w:r>
      <w:r>
        <w:rPr>
          <w:rFonts w:hint="eastAsia"/>
        </w:rPr>
        <w:t>而前20年仅仅是打基础用的</w:t>
      </w:r>
      <w:r>
        <w:rPr>
          <w:rFonts w:hint="eastAsia"/>
          <w:lang w:eastAsia="zh-CN"/>
        </w:rPr>
        <w:t>，</w:t>
      </w:r>
      <w:r>
        <w:rPr>
          <w:rFonts w:hint="eastAsia"/>
        </w:rPr>
        <w:t>你必须是顶尖高手还必须得一次都不出错</w:t>
      </w:r>
      <w:r>
        <w:rPr>
          <w:rFonts w:hint="eastAsia"/>
          <w:lang w:eastAsia="zh-CN"/>
        </w:rPr>
        <w:t>，</w:t>
      </w:r>
      <w:r>
        <w:rPr>
          <w:rFonts w:hint="eastAsia"/>
        </w:rPr>
        <w:t>才有资格在最后几年领取高回报的门票</w:t>
      </w:r>
      <w:r>
        <w:rPr>
          <w:rFonts w:hint="eastAsia"/>
          <w:lang w:eastAsia="zh-CN"/>
        </w:rPr>
        <w:t>，</w:t>
      </w:r>
      <w:r>
        <w:rPr>
          <w:rFonts w:hint="eastAsia"/>
        </w:rPr>
        <w:t>也就是说高额回报至关重要的</w:t>
      </w:r>
      <w:r>
        <w:rPr>
          <w:rFonts w:hint="eastAsia"/>
          <w:lang w:eastAsia="zh-CN"/>
        </w:rPr>
        <w:t>，</w:t>
      </w:r>
      <w:r>
        <w:rPr>
          <w:rFonts w:hint="eastAsia"/>
        </w:rPr>
        <w:t>前提是你要有巨额的本金做基础的</w:t>
      </w:r>
    </w:p>
    <w:p>
      <w:pPr>
        <w:pStyle w:val="4"/>
        <w:rPr>
          <w:rFonts w:hint="eastAsia"/>
        </w:rPr>
      </w:pPr>
      <w:r>
        <w:rPr>
          <w:rFonts w:hint="eastAsia"/>
        </w:rPr>
        <w:t>先得有个1,000万才能去赚3,000万</w:t>
      </w:r>
      <w:r>
        <w:rPr>
          <w:rFonts w:hint="eastAsia"/>
          <w:lang w:eastAsia="zh-CN"/>
        </w:rPr>
        <w:t>，</w:t>
      </w:r>
      <w:r>
        <w:rPr>
          <w:rFonts w:hint="eastAsia"/>
        </w:rPr>
        <w:t>至少</w:t>
      </w:r>
      <w:r>
        <w:rPr>
          <w:rFonts w:hint="eastAsia"/>
          <w:lang w:eastAsia="zh-CN"/>
        </w:rPr>
        <w:t>在</w:t>
      </w:r>
      <w:r>
        <w:rPr>
          <w:rFonts w:hint="eastAsia"/>
        </w:rPr>
        <w:t>同一数量级</w:t>
      </w:r>
    </w:p>
    <w:p>
      <w:pPr>
        <w:pStyle w:val="4"/>
        <w:rPr>
          <w:rFonts w:hint="eastAsia"/>
        </w:rPr>
      </w:pPr>
      <w:r>
        <w:rPr>
          <w:rFonts w:hint="eastAsia"/>
        </w:rPr>
        <w:t>但问题是很多人是一两万块钱起步想赚到百万千万</w:t>
      </w:r>
      <w:r>
        <w:rPr>
          <w:rFonts w:hint="eastAsia"/>
          <w:lang w:eastAsia="zh-CN"/>
        </w:rPr>
        <w:t>，</w:t>
      </w:r>
      <w:r>
        <w:rPr>
          <w:rFonts w:hint="eastAsia"/>
        </w:rPr>
        <w:t>这个数量级的差距与复利就永远无法跨越其实真</w:t>
      </w:r>
      <w:r>
        <w:rPr>
          <w:rFonts w:hint="eastAsia"/>
          <w:lang w:eastAsia="zh-CN"/>
        </w:rPr>
        <w:t>正负</w:t>
      </w:r>
      <w:r>
        <w:rPr>
          <w:rFonts w:hint="eastAsia"/>
        </w:rPr>
        <w:t>性复利的人</w:t>
      </w:r>
      <w:r>
        <w:rPr>
          <w:rFonts w:hint="eastAsia"/>
          <w:lang w:eastAsia="zh-CN"/>
        </w:rPr>
        <w:t>，</w:t>
      </w:r>
      <w:r>
        <w:rPr>
          <w:rFonts w:hint="eastAsia"/>
        </w:rPr>
        <w:t>就在我们身边</w:t>
      </w:r>
      <w:r>
        <w:rPr>
          <w:rFonts w:hint="eastAsia"/>
          <w:lang w:eastAsia="zh-CN"/>
        </w:rPr>
        <w:t>。</w:t>
      </w:r>
      <w:r>
        <w:rPr>
          <w:rFonts w:hint="eastAsia"/>
        </w:rPr>
        <w:t>就是父母那一辈的人</w:t>
      </w:r>
      <w:r>
        <w:rPr>
          <w:rFonts w:hint="eastAsia"/>
          <w:lang w:eastAsia="zh-CN"/>
        </w:rPr>
        <w:t>，</w:t>
      </w:r>
      <w:r>
        <w:rPr>
          <w:rFonts w:hint="eastAsia"/>
        </w:rPr>
        <w:t>他们节衣缩食</w:t>
      </w:r>
      <w:r>
        <w:rPr>
          <w:rFonts w:hint="eastAsia"/>
          <w:lang w:eastAsia="zh-CN"/>
        </w:rPr>
        <w:t>，</w:t>
      </w:r>
      <w:r>
        <w:rPr>
          <w:rFonts w:hint="eastAsia"/>
        </w:rPr>
        <w:t>克勤克俭</w:t>
      </w:r>
      <w:r>
        <w:rPr>
          <w:rFonts w:hint="eastAsia"/>
          <w:lang w:eastAsia="zh-CN"/>
        </w:rPr>
        <w:t>，</w:t>
      </w:r>
      <w:r>
        <w:rPr>
          <w:rFonts w:hint="eastAsia"/>
        </w:rPr>
        <w:t>遥控器得套个塑料袋</w:t>
      </w:r>
      <w:r>
        <w:rPr>
          <w:rFonts w:hint="eastAsia"/>
          <w:lang w:eastAsia="zh-CN"/>
        </w:rPr>
        <w:t>，</w:t>
      </w:r>
      <w:r>
        <w:rPr>
          <w:rFonts w:hint="eastAsia"/>
        </w:rPr>
        <w:t>剩菜热了3遍不舍得扔</w:t>
      </w:r>
      <w:r>
        <w:rPr>
          <w:rFonts w:hint="eastAsia"/>
          <w:lang w:eastAsia="zh-CN"/>
        </w:rPr>
        <w:t>。</w:t>
      </w:r>
      <w:r>
        <w:rPr>
          <w:rFonts w:hint="eastAsia"/>
        </w:rPr>
        <w:t>一辈子的钱都在利滚利</w:t>
      </w:r>
      <w:r>
        <w:rPr>
          <w:rFonts w:hint="eastAsia"/>
          <w:lang w:eastAsia="zh-CN"/>
        </w:rPr>
        <w:t>，</w:t>
      </w:r>
      <w:r>
        <w:rPr>
          <w:rFonts w:hint="eastAsia"/>
        </w:rPr>
        <w:t>而且当年的利息远高于今天</w:t>
      </w:r>
    </w:p>
    <w:p>
      <w:pPr>
        <w:pStyle w:val="4"/>
        <w:rPr>
          <w:rFonts w:hint="eastAsia"/>
        </w:rPr>
      </w:pPr>
      <w:r>
        <w:rPr>
          <w:rFonts w:hint="eastAsia"/>
        </w:rPr>
        <w:t>那么请问他们的1,000万</w:t>
      </w:r>
      <w:r>
        <w:rPr>
          <w:rFonts w:hint="eastAsia"/>
          <w:lang w:eastAsia="zh-CN"/>
        </w:rPr>
        <w:t>，</w:t>
      </w:r>
      <w:r>
        <w:rPr>
          <w:rFonts w:hint="eastAsia"/>
        </w:rPr>
        <w:t>问题出在哪</w:t>
      </w:r>
      <w:r>
        <w:rPr>
          <w:rFonts w:hint="eastAsia"/>
          <w:lang w:eastAsia="zh-CN"/>
        </w:rPr>
        <w:t>，</w:t>
      </w:r>
      <w:r>
        <w:rPr>
          <w:rFonts w:hint="eastAsia"/>
        </w:rPr>
        <w:t>出在通胀本身也是复利的</w:t>
      </w:r>
    </w:p>
    <w:p>
      <w:pPr>
        <w:pStyle w:val="4"/>
        <w:rPr>
          <w:rFonts w:hint="eastAsia"/>
        </w:rPr>
      </w:pPr>
      <w:r>
        <w:rPr>
          <w:rFonts w:hint="eastAsia"/>
        </w:rPr>
        <w:t>每年的通胀都在去年就有之上继续通胀</w:t>
      </w:r>
      <w:r>
        <w:rPr>
          <w:rFonts w:hint="eastAsia"/>
          <w:lang w:eastAsia="zh-CN"/>
        </w:rPr>
        <w:t>，</w:t>
      </w:r>
      <w:r>
        <w:rPr>
          <w:rFonts w:hint="eastAsia"/>
        </w:rPr>
        <w:t>你会失守</w:t>
      </w:r>
      <w:r>
        <w:rPr>
          <w:rFonts w:hint="eastAsia"/>
          <w:lang w:eastAsia="zh-CN"/>
        </w:rPr>
        <w:t>，</w:t>
      </w:r>
      <w:r>
        <w:rPr>
          <w:rFonts w:hint="eastAsia"/>
        </w:rPr>
        <w:t>但是对手不会失守</w:t>
      </w:r>
    </w:p>
    <w:p>
      <w:pPr>
        <w:pStyle w:val="4"/>
        <w:rPr>
          <w:rFonts w:hint="eastAsia"/>
        </w:rPr>
      </w:pPr>
      <w:r>
        <w:rPr>
          <w:rFonts w:hint="eastAsia"/>
        </w:rPr>
        <w:t>当年的万元户定存了40年终于每月领到了几百块钱</w:t>
      </w:r>
      <w:r>
        <w:rPr>
          <w:rFonts w:hint="eastAsia"/>
          <w:lang w:eastAsia="zh-CN"/>
        </w:rPr>
        <w:t>，</w:t>
      </w:r>
      <w:r>
        <w:rPr>
          <w:rFonts w:hint="eastAsia"/>
        </w:rPr>
        <w:t>怀疑精神是第一位的</w:t>
      </w:r>
      <w:r>
        <w:rPr>
          <w:rFonts w:hint="eastAsia"/>
          <w:lang w:eastAsia="zh-CN"/>
        </w:rPr>
        <w:t>，</w:t>
      </w:r>
      <w:r>
        <w:rPr>
          <w:rFonts w:hint="eastAsia"/>
        </w:rPr>
        <w:t>其实我们换一个角度看复利之所以流行</w:t>
      </w:r>
      <w:r>
        <w:rPr>
          <w:rFonts w:hint="eastAsia"/>
          <w:lang w:eastAsia="zh-CN"/>
        </w:rPr>
        <w:t>，</w:t>
      </w:r>
      <w:r>
        <w:rPr>
          <w:rFonts w:hint="eastAsia"/>
        </w:rPr>
        <w:t>并不是因为赚钱而是因为产品设计</w:t>
      </w:r>
      <w:r>
        <w:rPr>
          <w:rFonts w:hint="eastAsia"/>
          <w:lang w:eastAsia="zh-CN"/>
        </w:rPr>
        <w:t>，</w:t>
      </w:r>
      <w:r>
        <w:rPr>
          <w:rFonts w:hint="eastAsia"/>
        </w:rPr>
        <w:t>它完美</w:t>
      </w:r>
      <w:r>
        <w:rPr>
          <w:rFonts w:hint="eastAsia"/>
          <w:lang w:eastAsia="zh-CN"/>
        </w:rPr>
        <w:t>地</w:t>
      </w:r>
      <w:r>
        <w:rPr>
          <w:rFonts w:hint="eastAsia"/>
        </w:rPr>
        <w:t>契合了目标买家的需求</w:t>
      </w:r>
      <w:r>
        <w:rPr>
          <w:rFonts w:hint="eastAsia"/>
          <w:lang w:eastAsia="zh-CN"/>
        </w:rPr>
        <w:t>，</w:t>
      </w:r>
      <w:r>
        <w:rPr>
          <w:rFonts w:hint="eastAsia"/>
        </w:rPr>
        <w:t>你没钱没关系</w:t>
      </w:r>
      <w:r>
        <w:rPr>
          <w:rFonts w:hint="eastAsia"/>
          <w:lang w:eastAsia="zh-CN"/>
        </w:rPr>
        <w:t>，</w:t>
      </w:r>
      <w:r>
        <w:rPr>
          <w:rFonts w:hint="eastAsia"/>
        </w:rPr>
        <w:t>1万块钱就行</w:t>
      </w:r>
      <w:r>
        <w:rPr>
          <w:rFonts w:hint="eastAsia"/>
          <w:lang w:eastAsia="zh-CN"/>
        </w:rPr>
        <w:t>，</w:t>
      </w:r>
      <w:r>
        <w:rPr>
          <w:rFonts w:hint="eastAsia"/>
        </w:rPr>
        <w:t>你不会没关系一说就会了</w:t>
      </w:r>
      <w:r>
        <w:rPr>
          <w:rFonts w:hint="eastAsia"/>
          <w:lang w:eastAsia="zh-CN"/>
        </w:rPr>
        <w:t>。</w:t>
      </w:r>
      <w:r>
        <w:rPr>
          <w:rFonts w:hint="eastAsia"/>
        </w:rPr>
        <w:t>你没特长</w:t>
      </w:r>
      <w:r>
        <w:rPr>
          <w:rFonts w:hint="eastAsia"/>
          <w:lang w:eastAsia="zh-CN"/>
        </w:rPr>
        <w:t>，</w:t>
      </w:r>
      <w:r>
        <w:rPr>
          <w:rFonts w:hint="eastAsia"/>
        </w:rPr>
        <w:t>没关系不需要特长</w:t>
      </w:r>
      <w:r>
        <w:rPr>
          <w:rFonts w:hint="eastAsia"/>
          <w:lang w:eastAsia="zh-CN"/>
        </w:rPr>
        <w:t>，</w:t>
      </w:r>
      <w:r>
        <w:rPr>
          <w:rFonts w:hint="eastAsia"/>
        </w:rPr>
        <w:t>你想要高回报</w:t>
      </w:r>
      <w:r>
        <w:rPr>
          <w:rFonts w:hint="eastAsia"/>
          <w:lang w:eastAsia="zh-CN"/>
        </w:rPr>
        <w:t>，</w:t>
      </w:r>
      <w:r>
        <w:rPr>
          <w:rFonts w:hint="eastAsia"/>
        </w:rPr>
        <w:t>没问题 40年之后</w:t>
      </w:r>
      <w:r>
        <w:rPr>
          <w:rFonts w:hint="eastAsia"/>
          <w:lang w:eastAsia="zh-CN"/>
        </w:rPr>
        <w:t>，</w:t>
      </w:r>
      <w:r>
        <w:rPr>
          <w:rFonts w:hint="eastAsia"/>
        </w:rPr>
        <w:t>你就可以变富豪了</w:t>
      </w:r>
      <w:r>
        <w:rPr>
          <w:rFonts w:hint="eastAsia"/>
          <w:lang w:eastAsia="zh-CN"/>
        </w:rPr>
        <w:t>，</w:t>
      </w:r>
      <w:r>
        <w:rPr>
          <w:rFonts w:hint="eastAsia"/>
        </w:rPr>
        <w:t>每一个环节都是在给买家量身定制</w:t>
      </w:r>
    </w:p>
    <w:p>
      <w:pPr>
        <w:pStyle w:val="4"/>
        <w:rPr>
          <w:rFonts w:hint="eastAsia"/>
        </w:rPr>
      </w:pPr>
      <w:r>
        <w:rPr>
          <w:rFonts w:hint="eastAsia"/>
        </w:rPr>
        <w:t>任何策略</w:t>
      </w:r>
      <w:r>
        <w:rPr>
          <w:rFonts w:hint="eastAsia"/>
          <w:lang w:eastAsia="zh-CN"/>
        </w:rPr>
        <w:t>，</w:t>
      </w:r>
      <w:r>
        <w:rPr>
          <w:rFonts w:hint="eastAsia"/>
        </w:rPr>
        <w:t>我们关心的并不是可不可以而是有没有用</w:t>
      </w:r>
    </w:p>
    <w:p>
      <w:pPr>
        <w:pStyle w:val="4"/>
        <w:rPr>
          <w:rFonts w:hint="eastAsia"/>
        </w:rPr>
      </w:pPr>
      <w:r>
        <w:rPr>
          <w:rFonts w:hint="eastAsia"/>
        </w:rPr>
        <w:t>1,000块钱复利到1,150</w:t>
      </w:r>
      <w:r>
        <w:rPr>
          <w:rFonts w:hint="eastAsia"/>
          <w:lang w:eastAsia="zh-CN"/>
        </w:rPr>
        <w:t>，</w:t>
      </w:r>
      <w:r>
        <w:rPr>
          <w:rFonts w:hint="eastAsia"/>
        </w:rPr>
        <w:t>可以吗可以</w:t>
      </w:r>
      <w:r>
        <w:rPr>
          <w:rFonts w:hint="eastAsia"/>
          <w:lang w:eastAsia="zh-CN"/>
        </w:rPr>
        <w:t>，</w:t>
      </w:r>
      <w:r>
        <w:rPr>
          <w:rFonts w:hint="eastAsia"/>
        </w:rPr>
        <w:t>有用吗没用</w:t>
      </w:r>
      <w:r>
        <w:rPr>
          <w:rFonts w:hint="eastAsia"/>
          <w:lang w:eastAsia="zh-CN"/>
        </w:rPr>
        <w:t>，</w:t>
      </w:r>
      <w:r>
        <w:rPr>
          <w:rFonts w:hint="eastAsia"/>
        </w:rPr>
        <w:t>所有基于吃利息的方案</w:t>
      </w:r>
      <w:r>
        <w:rPr>
          <w:rFonts w:hint="eastAsia"/>
          <w:lang w:eastAsia="zh-CN"/>
        </w:rPr>
        <w:t>，</w:t>
      </w:r>
      <w:r>
        <w:rPr>
          <w:rFonts w:hint="eastAsia"/>
        </w:rPr>
        <w:t>从一开始方向你就错了</w:t>
      </w:r>
    </w:p>
    <w:p>
      <w:pPr>
        <w:pStyle w:val="4"/>
        <w:jc w:val="center"/>
        <w:rPr>
          <w:rFonts w:hint="eastAsia" w:eastAsiaTheme="minorEastAsia"/>
          <w:lang w:val="en-US" w:eastAsia="zh-CN"/>
        </w:rPr>
      </w:pPr>
      <w:r>
        <w:rPr>
          <w:rFonts w:hint="eastAsia"/>
        </w:rPr>
        <w:br w:type="page"/>
      </w:r>
      <w:r>
        <w:rPr>
          <w:rFonts w:hint="eastAsia"/>
          <w:sz w:val="44"/>
          <w:szCs w:val="52"/>
          <w:lang w:val="en-US" w:eastAsia="zh-CN"/>
        </w:rPr>
        <w:t>第十三篇</w:t>
      </w:r>
    </w:p>
    <w:p>
      <w:pPr>
        <w:pStyle w:val="4"/>
        <w:rPr>
          <w:rFonts w:hint="eastAsia"/>
        </w:rPr>
      </w:pPr>
      <w:r>
        <w:rPr>
          <w:rFonts w:hint="eastAsia"/>
        </w:rPr>
        <w:t>摆地摊能不能变富</w:t>
      </w:r>
      <w:r>
        <w:rPr>
          <w:rFonts w:hint="eastAsia"/>
          <w:lang w:eastAsia="zh-CN"/>
        </w:rPr>
        <w:t>，</w:t>
      </w:r>
      <w:r>
        <w:rPr>
          <w:rFonts w:hint="eastAsia"/>
        </w:rPr>
        <w:t>不能完全不能</w:t>
      </w:r>
      <w:r>
        <w:rPr>
          <w:rFonts w:hint="eastAsia"/>
          <w:lang w:eastAsia="zh-CN"/>
        </w:rPr>
        <w:t>，</w:t>
      </w:r>
      <w:r>
        <w:rPr>
          <w:rFonts w:hint="eastAsia"/>
        </w:rPr>
        <w:t>不要相信摆地摊</w:t>
      </w:r>
      <w:r>
        <w:rPr>
          <w:rFonts w:hint="eastAsia"/>
          <w:lang w:eastAsia="zh-CN"/>
        </w:rPr>
        <w:t>，</w:t>
      </w:r>
      <w:r>
        <w:rPr>
          <w:rFonts w:hint="eastAsia"/>
        </w:rPr>
        <w:t>可以成为亿万富翁的神话</w:t>
      </w:r>
      <w:r>
        <w:rPr>
          <w:rFonts w:hint="eastAsia"/>
          <w:lang w:eastAsia="zh-CN"/>
        </w:rPr>
        <w:t>，</w:t>
      </w:r>
      <w:r>
        <w:rPr>
          <w:rFonts w:hint="eastAsia"/>
        </w:rPr>
        <w:t>他只能挣一点点辛苦钱</w:t>
      </w:r>
    </w:p>
    <w:p>
      <w:pPr>
        <w:pStyle w:val="4"/>
        <w:rPr>
          <w:rFonts w:hint="eastAsia"/>
        </w:rPr>
      </w:pPr>
      <w:r>
        <w:rPr>
          <w:rFonts w:hint="eastAsia"/>
        </w:rPr>
        <w:t>不同的层级</w:t>
      </w:r>
      <w:r>
        <w:rPr>
          <w:rFonts w:hint="eastAsia"/>
          <w:lang w:eastAsia="zh-CN"/>
        </w:rPr>
        <w:t>，</w:t>
      </w:r>
      <w:r>
        <w:rPr>
          <w:rFonts w:hint="eastAsia"/>
        </w:rPr>
        <w:t>心法完全不同</w:t>
      </w:r>
      <w:r>
        <w:rPr>
          <w:rFonts w:hint="eastAsia"/>
          <w:lang w:eastAsia="zh-CN"/>
        </w:rPr>
        <w:t>，</w:t>
      </w:r>
      <w:r>
        <w:rPr>
          <w:rFonts w:hint="eastAsia"/>
        </w:rPr>
        <w:t>任何层级都会有上限</w:t>
      </w:r>
      <w:r>
        <w:rPr>
          <w:rFonts w:hint="eastAsia"/>
          <w:lang w:eastAsia="zh-CN"/>
        </w:rPr>
        <w:t>，</w:t>
      </w:r>
      <w:r>
        <w:rPr>
          <w:rFonts w:hint="eastAsia"/>
        </w:rPr>
        <w:t>但是在当前层级</w:t>
      </w:r>
      <w:r>
        <w:rPr>
          <w:rFonts w:hint="eastAsia"/>
          <w:lang w:eastAsia="zh-CN"/>
        </w:rPr>
        <w:t>，</w:t>
      </w:r>
      <w:r>
        <w:rPr>
          <w:rFonts w:hint="eastAsia"/>
        </w:rPr>
        <w:t>他可以作为商业的入门实践课</w:t>
      </w:r>
      <w:r>
        <w:rPr>
          <w:rFonts w:hint="eastAsia"/>
          <w:lang w:eastAsia="zh-CN"/>
        </w:rPr>
        <w:t>，</w:t>
      </w:r>
      <w:r>
        <w:rPr>
          <w:rFonts w:hint="eastAsia"/>
        </w:rPr>
        <w:t>了解对手</w:t>
      </w:r>
      <w:r>
        <w:rPr>
          <w:rFonts w:hint="eastAsia"/>
          <w:lang w:eastAsia="zh-CN"/>
        </w:rPr>
        <w:t>，</w:t>
      </w:r>
      <w:r>
        <w:rPr>
          <w:rFonts w:hint="eastAsia"/>
        </w:rPr>
        <w:t>了解市场</w:t>
      </w:r>
      <w:r>
        <w:rPr>
          <w:rFonts w:hint="eastAsia"/>
          <w:lang w:eastAsia="zh-CN"/>
        </w:rPr>
        <w:t>，</w:t>
      </w:r>
      <w:r>
        <w:rPr>
          <w:rFonts w:hint="eastAsia"/>
        </w:rPr>
        <w:t>了解人性</w:t>
      </w:r>
    </w:p>
    <w:p>
      <w:pPr>
        <w:pStyle w:val="4"/>
        <w:rPr>
          <w:rFonts w:hint="eastAsia"/>
        </w:rPr>
      </w:pPr>
      <w:r>
        <w:rPr>
          <w:rFonts w:hint="eastAsia"/>
        </w:rPr>
        <w:t>区区一两块钱</w:t>
      </w:r>
      <w:r>
        <w:rPr>
          <w:rFonts w:hint="eastAsia"/>
          <w:lang w:eastAsia="zh-CN"/>
        </w:rPr>
        <w:t>，</w:t>
      </w:r>
      <w:r>
        <w:rPr>
          <w:rFonts w:hint="eastAsia"/>
        </w:rPr>
        <w:t>就可以感受到真实的市场</w:t>
      </w:r>
      <w:r>
        <w:rPr>
          <w:rFonts w:hint="eastAsia"/>
          <w:lang w:eastAsia="zh-CN"/>
        </w:rPr>
        <w:t>，</w:t>
      </w:r>
      <w:r>
        <w:rPr>
          <w:rFonts w:hint="eastAsia"/>
        </w:rPr>
        <w:t>摸索商业的规则</w:t>
      </w:r>
      <w:r>
        <w:rPr>
          <w:rFonts w:hint="eastAsia"/>
          <w:lang w:eastAsia="zh-CN"/>
        </w:rPr>
        <w:t>，</w:t>
      </w:r>
      <w:r>
        <w:rPr>
          <w:rFonts w:hint="eastAsia"/>
        </w:rPr>
        <w:t>仿佛一个简化版的游戏</w:t>
      </w:r>
      <w:r>
        <w:rPr>
          <w:rFonts w:hint="eastAsia"/>
          <w:lang w:eastAsia="zh-CN"/>
        </w:rPr>
        <w:t>，</w:t>
      </w:r>
      <w:r>
        <w:rPr>
          <w:rFonts w:hint="eastAsia"/>
        </w:rPr>
        <w:t>该有的都有</w:t>
      </w:r>
    </w:p>
    <w:p>
      <w:pPr>
        <w:pStyle w:val="4"/>
        <w:rPr>
          <w:rFonts w:hint="eastAsia"/>
        </w:rPr>
      </w:pPr>
      <w:r>
        <w:rPr>
          <w:rFonts w:hint="eastAsia"/>
        </w:rPr>
        <w:t>比如如何调研市场</w:t>
      </w:r>
      <w:r>
        <w:rPr>
          <w:rFonts w:hint="eastAsia"/>
          <w:lang w:eastAsia="zh-CN"/>
        </w:rPr>
        <w:t>，</w:t>
      </w:r>
      <w:r>
        <w:rPr>
          <w:rFonts w:hint="eastAsia"/>
        </w:rPr>
        <w:t>如何提升VI</w:t>
      </w:r>
      <w:r>
        <w:rPr>
          <w:rFonts w:hint="eastAsia"/>
          <w:lang w:eastAsia="zh-CN"/>
        </w:rPr>
        <w:t>，</w:t>
      </w:r>
      <w:r>
        <w:rPr>
          <w:rFonts w:hint="eastAsia"/>
        </w:rPr>
        <w:t>如何把握用户</w:t>
      </w:r>
      <w:r>
        <w:rPr>
          <w:rFonts w:hint="eastAsia"/>
          <w:lang w:eastAsia="zh-CN"/>
        </w:rPr>
        <w:t>，</w:t>
      </w:r>
      <w:r>
        <w:rPr>
          <w:rFonts w:hint="eastAsia"/>
        </w:rPr>
        <w:t>如何核算利润</w:t>
      </w:r>
    </w:p>
    <w:p>
      <w:pPr>
        <w:pStyle w:val="4"/>
        <w:rPr>
          <w:rFonts w:hint="eastAsia"/>
        </w:rPr>
      </w:pPr>
      <w:r>
        <w:rPr>
          <w:rFonts w:hint="eastAsia"/>
        </w:rPr>
        <w:t>而整个操作的核心</w:t>
      </w:r>
      <w:r>
        <w:rPr>
          <w:rFonts w:hint="eastAsia"/>
          <w:lang w:eastAsia="zh-CN"/>
        </w:rPr>
        <w:t>，</w:t>
      </w:r>
      <w:r>
        <w:rPr>
          <w:rFonts w:hint="eastAsia"/>
        </w:rPr>
        <w:t>就是如何超过你的竞争对手</w:t>
      </w:r>
      <w:r>
        <w:rPr>
          <w:rFonts w:hint="eastAsia"/>
          <w:lang w:eastAsia="zh-CN"/>
        </w:rPr>
        <w:t>，</w:t>
      </w:r>
      <w:r>
        <w:rPr>
          <w:rFonts w:hint="eastAsia"/>
        </w:rPr>
        <w:t>只有超出的那部分</w:t>
      </w:r>
      <w:r>
        <w:rPr>
          <w:rFonts w:hint="eastAsia"/>
          <w:lang w:eastAsia="zh-CN"/>
        </w:rPr>
        <w:t>，</w:t>
      </w:r>
      <w:r>
        <w:rPr>
          <w:rFonts w:hint="eastAsia"/>
        </w:rPr>
        <w:t>才是你的利润</w:t>
      </w:r>
    </w:p>
    <w:p>
      <w:pPr>
        <w:pStyle w:val="4"/>
        <w:rPr>
          <w:rFonts w:hint="eastAsia"/>
        </w:rPr>
      </w:pPr>
      <w:r>
        <w:rPr>
          <w:rFonts w:hint="eastAsia"/>
        </w:rPr>
        <w:t>首先就是卖什么</w:t>
      </w:r>
      <w:r>
        <w:rPr>
          <w:rFonts w:hint="eastAsia"/>
          <w:lang w:eastAsia="zh-CN"/>
        </w:rPr>
        <w:t>，</w:t>
      </w:r>
      <w:r>
        <w:rPr>
          <w:rFonts w:hint="eastAsia"/>
        </w:rPr>
        <w:t>答案是去问市场</w:t>
      </w:r>
    </w:p>
    <w:p>
      <w:pPr>
        <w:pStyle w:val="4"/>
        <w:rPr>
          <w:rFonts w:hint="eastAsia"/>
        </w:rPr>
      </w:pPr>
      <w:r>
        <w:rPr>
          <w:rFonts w:hint="eastAsia"/>
        </w:rPr>
        <w:t>当大部分人都还停留在翻查资</w:t>
      </w:r>
      <w:r>
        <w:rPr>
          <w:rFonts w:hint="eastAsia"/>
          <w:lang w:val="en-US" w:eastAsia="zh-CN"/>
        </w:rPr>
        <w:t>料</w:t>
      </w:r>
      <w:r>
        <w:rPr>
          <w:rFonts w:hint="eastAsia"/>
          <w:lang w:eastAsia="zh-CN"/>
        </w:rPr>
        <w:t>，</w:t>
      </w:r>
      <w:r>
        <w:rPr>
          <w:rFonts w:hint="eastAsia"/>
        </w:rPr>
        <w:t>或者自我构思的级别</w:t>
      </w:r>
      <w:r>
        <w:rPr>
          <w:rFonts w:hint="eastAsia"/>
          <w:lang w:eastAsia="zh-CN"/>
        </w:rPr>
        <w:t>，</w:t>
      </w:r>
      <w:r>
        <w:rPr>
          <w:rFonts w:hint="eastAsia"/>
        </w:rPr>
        <w:t>却没有耐心或者不好意思去调查的时候</w:t>
      </w:r>
      <w:r>
        <w:rPr>
          <w:rFonts w:hint="eastAsia"/>
          <w:lang w:eastAsia="zh-CN"/>
        </w:rPr>
        <w:t>，</w:t>
      </w:r>
      <w:r>
        <w:rPr>
          <w:rFonts w:hint="eastAsia"/>
        </w:rPr>
        <w:t>谁能够花几天时间守在哪</w:t>
      </w:r>
      <w:r>
        <w:rPr>
          <w:rFonts w:hint="eastAsia"/>
          <w:lang w:val="en-US" w:eastAsia="zh-CN"/>
        </w:rPr>
        <w:t>里</w:t>
      </w:r>
      <w:r>
        <w:rPr>
          <w:rFonts w:hint="eastAsia"/>
          <w:lang w:eastAsia="zh-CN"/>
        </w:rPr>
        <w:t>，</w:t>
      </w:r>
      <w:r>
        <w:rPr>
          <w:rFonts w:hint="eastAsia"/>
        </w:rPr>
        <w:t>拉下脸面</w:t>
      </w:r>
      <w:r>
        <w:rPr>
          <w:rFonts w:hint="eastAsia"/>
          <w:lang w:eastAsia="zh-CN"/>
        </w:rPr>
        <w:t>，</w:t>
      </w:r>
      <w:r>
        <w:rPr>
          <w:rFonts w:hint="eastAsia"/>
        </w:rPr>
        <w:t>一家一家数</w:t>
      </w:r>
      <w:r>
        <w:rPr>
          <w:rFonts w:hint="eastAsia"/>
          <w:lang w:eastAsia="zh-CN"/>
        </w:rPr>
        <w:t>，</w:t>
      </w:r>
      <w:r>
        <w:rPr>
          <w:rFonts w:hint="eastAsia"/>
        </w:rPr>
        <w:t>一家一家记</w:t>
      </w:r>
      <w:r>
        <w:rPr>
          <w:rFonts w:hint="eastAsia"/>
          <w:lang w:eastAsia="zh-CN"/>
        </w:rPr>
        <w:t>，</w:t>
      </w:r>
      <w:r>
        <w:rPr>
          <w:rFonts w:hint="eastAsia"/>
        </w:rPr>
        <w:t>谁就可以</w:t>
      </w:r>
      <w:r>
        <w:rPr>
          <w:rFonts w:hint="eastAsia"/>
          <w:lang w:val="en-US" w:eastAsia="zh-CN"/>
        </w:rPr>
        <w:t>胜</w:t>
      </w:r>
      <w:r>
        <w:rPr>
          <w:rFonts w:hint="eastAsia"/>
        </w:rPr>
        <w:t>出</w:t>
      </w:r>
    </w:p>
    <w:p>
      <w:pPr>
        <w:pStyle w:val="4"/>
        <w:rPr>
          <w:rFonts w:hint="eastAsia"/>
        </w:rPr>
      </w:pPr>
      <w:r>
        <w:rPr>
          <w:rFonts w:hint="eastAsia"/>
        </w:rPr>
        <w:t>其次是VI</w:t>
      </w:r>
      <w:r>
        <w:rPr>
          <w:rFonts w:hint="eastAsia"/>
          <w:lang w:eastAsia="zh-CN"/>
        </w:rPr>
        <w:t>，</w:t>
      </w:r>
      <w:r>
        <w:rPr>
          <w:rFonts w:hint="eastAsia"/>
        </w:rPr>
        <w:t>VI是什么呢</w:t>
      </w:r>
      <w:r>
        <w:rPr>
          <w:rFonts w:hint="eastAsia"/>
          <w:lang w:eastAsia="zh-CN"/>
        </w:rPr>
        <w:t>，</w:t>
      </w:r>
      <w:r>
        <w:rPr>
          <w:rFonts w:hint="eastAsia"/>
        </w:rPr>
        <w:t>视觉设计</w:t>
      </w:r>
      <w:r>
        <w:rPr>
          <w:rFonts w:hint="eastAsia"/>
          <w:lang w:eastAsia="zh-CN"/>
        </w:rPr>
        <w:t>，</w:t>
      </w:r>
      <w:r>
        <w:rPr>
          <w:rFonts w:hint="eastAsia"/>
        </w:rPr>
        <w:t>或者说是仪式感</w:t>
      </w:r>
    </w:p>
    <w:p>
      <w:pPr>
        <w:pStyle w:val="4"/>
        <w:rPr>
          <w:rFonts w:hint="eastAsia"/>
        </w:rPr>
      </w:pPr>
      <w:r>
        <w:rPr>
          <w:rFonts w:hint="eastAsia"/>
        </w:rPr>
        <w:t>比如精美的装修或者统一的制服</w:t>
      </w:r>
      <w:r>
        <w:rPr>
          <w:rFonts w:hint="eastAsia"/>
          <w:lang w:eastAsia="zh-CN"/>
        </w:rPr>
        <w:t>，</w:t>
      </w:r>
      <w:r>
        <w:rPr>
          <w:rFonts w:hint="eastAsia"/>
        </w:rPr>
        <w:t>它不能够提升菜的味道</w:t>
      </w:r>
      <w:r>
        <w:rPr>
          <w:rFonts w:hint="eastAsia"/>
          <w:lang w:eastAsia="zh-CN"/>
        </w:rPr>
        <w:t>，</w:t>
      </w:r>
      <w:r>
        <w:rPr>
          <w:rFonts w:hint="eastAsia"/>
        </w:rPr>
        <w:t>但是可以让消费者感觉菜更好吃</w:t>
      </w:r>
    </w:p>
    <w:p>
      <w:pPr>
        <w:pStyle w:val="4"/>
        <w:rPr>
          <w:rFonts w:hint="eastAsia"/>
        </w:rPr>
      </w:pPr>
      <w:r>
        <w:rPr>
          <w:rFonts w:hint="eastAsia"/>
        </w:rPr>
        <w:t>VI是如此重要</w:t>
      </w:r>
      <w:r>
        <w:rPr>
          <w:rFonts w:hint="eastAsia"/>
          <w:lang w:eastAsia="zh-CN"/>
        </w:rPr>
        <w:t>，</w:t>
      </w:r>
      <w:r>
        <w:rPr>
          <w:rFonts w:hint="eastAsia"/>
        </w:rPr>
        <w:t>以至于米其林大厨的菜</w:t>
      </w:r>
      <w:r>
        <w:rPr>
          <w:rFonts w:hint="eastAsia"/>
          <w:lang w:val="en-US" w:eastAsia="zh-CN"/>
        </w:rPr>
        <w:t>带</w:t>
      </w:r>
      <w:r>
        <w:rPr>
          <w:rFonts w:hint="eastAsia"/>
        </w:rPr>
        <w:t>到路边蹲着吃</w:t>
      </w:r>
      <w:r>
        <w:rPr>
          <w:rFonts w:hint="eastAsia"/>
          <w:lang w:eastAsia="zh-CN"/>
        </w:rPr>
        <w:t>，</w:t>
      </w:r>
      <w:r>
        <w:rPr>
          <w:rFonts w:hint="eastAsia"/>
        </w:rPr>
        <w:t>味道就好像差了一大截</w:t>
      </w:r>
    </w:p>
    <w:p>
      <w:pPr>
        <w:pStyle w:val="4"/>
        <w:rPr>
          <w:rFonts w:hint="eastAsia"/>
        </w:rPr>
      </w:pPr>
      <w:r>
        <w:rPr>
          <w:rFonts w:hint="eastAsia"/>
        </w:rPr>
        <w:t>当大部分摊主还处在对VI无感的级别</w:t>
      </w:r>
      <w:r>
        <w:rPr>
          <w:rFonts w:hint="eastAsia"/>
          <w:lang w:eastAsia="zh-CN"/>
        </w:rPr>
        <w:t>，</w:t>
      </w:r>
      <w:r>
        <w:rPr>
          <w:rFonts w:hint="eastAsia"/>
        </w:rPr>
        <w:t>丝毫察觉不到它的作用的时候</w:t>
      </w:r>
    </w:p>
    <w:p>
      <w:pPr>
        <w:pStyle w:val="4"/>
        <w:rPr>
          <w:rFonts w:hint="eastAsia"/>
        </w:rPr>
      </w:pPr>
      <w:r>
        <w:rPr>
          <w:rFonts w:hint="eastAsia"/>
        </w:rPr>
        <w:t>谁能够提升VI</w:t>
      </w:r>
      <w:r>
        <w:rPr>
          <w:rFonts w:hint="eastAsia"/>
          <w:lang w:eastAsia="zh-CN"/>
        </w:rPr>
        <w:t>，</w:t>
      </w:r>
      <w:r>
        <w:rPr>
          <w:rFonts w:hint="eastAsia"/>
        </w:rPr>
        <w:t>谁就可以轻易胜出</w:t>
      </w:r>
    </w:p>
    <w:p>
      <w:pPr>
        <w:pStyle w:val="4"/>
        <w:rPr>
          <w:rFonts w:hint="eastAsia"/>
        </w:rPr>
      </w:pPr>
      <w:r>
        <w:rPr>
          <w:rFonts w:hint="eastAsia"/>
        </w:rPr>
        <w:t>而最简单的办法就是灯光</w:t>
      </w:r>
      <w:r>
        <w:rPr>
          <w:rFonts w:hint="eastAsia"/>
          <w:lang w:eastAsia="zh-CN"/>
        </w:rPr>
        <w:t>，</w:t>
      </w:r>
      <w:r>
        <w:rPr>
          <w:rFonts w:hint="eastAsia"/>
        </w:rPr>
        <w:t>舍得在灯光上花钱</w:t>
      </w:r>
      <w:r>
        <w:rPr>
          <w:rFonts w:hint="eastAsia"/>
          <w:lang w:eastAsia="zh-CN"/>
        </w:rPr>
        <w:t>，</w:t>
      </w:r>
      <w:r>
        <w:rPr>
          <w:rFonts w:hint="eastAsia"/>
        </w:rPr>
        <w:t>变成地摊中最亮的星</w:t>
      </w:r>
    </w:p>
    <w:p>
      <w:pPr>
        <w:pStyle w:val="4"/>
        <w:rPr>
          <w:rFonts w:hint="eastAsia"/>
        </w:rPr>
      </w:pPr>
      <w:r>
        <w:rPr>
          <w:rFonts w:hint="eastAsia"/>
        </w:rPr>
        <w:t>同样的商品</w:t>
      </w:r>
      <w:r>
        <w:rPr>
          <w:rFonts w:hint="eastAsia"/>
          <w:lang w:eastAsia="zh-CN"/>
        </w:rPr>
        <w:t>，</w:t>
      </w:r>
      <w:r>
        <w:rPr>
          <w:rFonts w:hint="eastAsia"/>
        </w:rPr>
        <w:t>瞬间会好几个档次</w:t>
      </w:r>
    </w:p>
    <w:p>
      <w:pPr>
        <w:pStyle w:val="4"/>
        <w:rPr>
          <w:rFonts w:hint="eastAsia"/>
        </w:rPr>
      </w:pPr>
      <w:r>
        <w:rPr>
          <w:rFonts w:hint="eastAsia"/>
        </w:rPr>
        <w:t>商品难以脱颖而出</w:t>
      </w:r>
      <w:r>
        <w:rPr>
          <w:rFonts w:hint="eastAsia"/>
          <w:lang w:eastAsia="zh-CN"/>
        </w:rPr>
        <w:t>，</w:t>
      </w:r>
      <w:r>
        <w:rPr>
          <w:rFonts w:hint="eastAsia"/>
        </w:rPr>
        <w:t>但是灯光可以</w:t>
      </w:r>
    </w:p>
    <w:p>
      <w:pPr>
        <w:pStyle w:val="4"/>
        <w:rPr>
          <w:del w:id="0" w:author="WPS_1701668694" w:date="2024-08-14T11:13:50Z"/>
          <w:rFonts w:hint="eastAsia" w:eastAsiaTheme="minorEastAsia"/>
          <w:lang w:eastAsia="zh-CN"/>
        </w:rPr>
      </w:pPr>
      <w:r>
        <w:rPr>
          <w:rFonts w:hint="eastAsia"/>
        </w:rPr>
        <w:t>然后是用户心</w:t>
      </w:r>
      <w:ins w:id="1" w:author="WPS_1701668694" w:date="2024-08-14T11:12:44Z">
        <w:r>
          <w:rPr>
            <w:rFonts w:hint="eastAsia"/>
            <w:lang w:val="en-US" w:eastAsia="zh-CN"/>
          </w:rPr>
          <w:t>理</w:t>
        </w:r>
      </w:ins>
      <w:del w:id="2" w:author="WPS_1701668694" w:date="2024-08-14T11:12:41Z">
        <w:r>
          <w:rPr>
            <w:rFonts w:hint="eastAsia"/>
          </w:rPr>
          <w:delText>里</w:delText>
        </w:r>
      </w:del>
      <w:ins w:id="3" w:author="WPS_1701668694" w:date="2024-08-14T11:13:54Z">
        <w:r>
          <w:rPr>
            <w:rFonts w:hint="eastAsia"/>
            <w:lang w:eastAsia="zh-CN"/>
          </w:rPr>
          <w:t>，</w:t>
        </w:r>
      </w:ins>
    </w:p>
    <w:p>
      <w:pPr>
        <w:pStyle w:val="4"/>
        <w:rPr>
          <w:del w:id="4" w:author="WPS_1701668694" w:date="2024-08-14T11:13:55Z"/>
          <w:rFonts w:hint="eastAsia" w:eastAsiaTheme="minorEastAsia"/>
          <w:lang w:eastAsia="zh-CN"/>
        </w:rPr>
      </w:pPr>
      <w:r>
        <w:rPr>
          <w:rFonts w:hint="eastAsia"/>
        </w:rPr>
        <w:t>其实你很难操控用户的</w:t>
      </w:r>
      <w:ins w:id="5" w:author="WPS_1701668694" w:date="2024-08-14T11:13:56Z">
        <w:r>
          <w:rPr>
            <w:rFonts w:hint="eastAsia"/>
            <w:lang w:eastAsia="zh-CN"/>
          </w:rPr>
          <w:t>，</w:t>
        </w:r>
      </w:ins>
    </w:p>
    <w:p>
      <w:pPr>
        <w:pStyle w:val="4"/>
        <w:rPr>
          <w:del w:id="6" w:author="WPS_1701668694" w:date="2024-08-14T11:13:57Z"/>
          <w:rFonts w:hint="eastAsia" w:eastAsiaTheme="minorEastAsia"/>
          <w:lang w:eastAsia="zh-CN"/>
        </w:rPr>
      </w:pPr>
      <w:r>
        <w:rPr>
          <w:rFonts w:hint="eastAsia"/>
        </w:rPr>
        <w:t>用户之所以被操控</w:t>
      </w:r>
      <w:ins w:id="7" w:author="WPS_1701668694" w:date="2024-08-14T11:13:58Z">
        <w:r>
          <w:rPr>
            <w:rFonts w:hint="eastAsia"/>
            <w:lang w:eastAsia="zh-CN"/>
          </w:rPr>
          <w:t>，</w:t>
        </w:r>
      </w:ins>
    </w:p>
    <w:p>
      <w:pPr>
        <w:pStyle w:val="4"/>
        <w:rPr>
          <w:rFonts w:hint="eastAsia"/>
        </w:rPr>
      </w:pPr>
      <w:r>
        <w:rPr>
          <w:rFonts w:hint="eastAsia"/>
        </w:rPr>
        <w:t>是因为你悄悄变成了他喜欢的样子</w:t>
      </w:r>
    </w:p>
    <w:p>
      <w:pPr>
        <w:pStyle w:val="4"/>
        <w:rPr>
          <w:del w:id="8" w:author="WPS_1701668694" w:date="2024-08-14T11:14:01Z"/>
          <w:rFonts w:hint="eastAsia" w:eastAsiaTheme="minorEastAsia"/>
          <w:lang w:eastAsia="zh-CN"/>
        </w:rPr>
      </w:pPr>
      <w:r>
        <w:rPr>
          <w:rFonts w:hint="eastAsia"/>
        </w:rPr>
        <w:t>而地摊客户喜欢什么呢</w:t>
      </w:r>
      <w:ins w:id="9" w:author="WPS_1701668694" w:date="2024-08-14T11:14:02Z">
        <w:r>
          <w:rPr>
            <w:rFonts w:hint="eastAsia"/>
            <w:lang w:eastAsia="zh-CN"/>
          </w:rPr>
          <w:t>，</w:t>
        </w:r>
      </w:ins>
    </w:p>
    <w:p>
      <w:pPr>
        <w:pStyle w:val="4"/>
        <w:rPr>
          <w:del w:id="10" w:author="WPS_1701668694" w:date="2024-08-14T11:14:04Z"/>
          <w:rFonts w:hint="eastAsia" w:eastAsiaTheme="minorEastAsia"/>
          <w:lang w:eastAsia="zh-CN"/>
        </w:rPr>
      </w:pPr>
      <w:r>
        <w:rPr>
          <w:rFonts w:hint="eastAsia"/>
        </w:rPr>
        <w:t>扎堆如何用适当的诱饵吸引客户</w:t>
      </w:r>
      <w:ins w:id="11" w:author="WPS_1701668694" w:date="2024-08-14T11:14:06Z">
        <w:r>
          <w:rPr>
            <w:rFonts w:hint="eastAsia"/>
            <w:lang w:eastAsia="zh-CN"/>
          </w:rPr>
          <w:t>，</w:t>
        </w:r>
      </w:ins>
    </w:p>
    <w:p>
      <w:pPr>
        <w:pStyle w:val="4"/>
        <w:rPr>
          <w:del w:id="12" w:author="WPS_1701668694" w:date="2024-08-14T11:14:14Z"/>
          <w:rFonts w:hint="eastAsia" w:eastAsiaTheme="minorEastAsia"/>
          <w:lang w:eastAsia="zh-CN"/>
        </w:rPr>
      </w:pPr>
      <w:r>
        <w:rPr>
          <w:rFonts w:hint="eastAsia"/>
        </w:rPr>
        <w:t>如何故意放慢速度增加停留时间</w:t>
      </w:r>
      <w:ins w:id="13" w:author="WPS_1701668694" w:date="2024-08-14T11:14:15Z">
        <w:r>
          <w:rPr>
            <w:rFonts w:hint="eastAsia"/>
            <w:lang w:eastAsia="zh-CN"/>
          </w:rPr>
          <w:t>，</w:t>
        </w:r>
      </w:ins>
    </w:p>
    <w:p>
      <w:pPr>
        <w:pStyle w:val="4"/>
        <w:rPr>
          <w:del w:id="14" w:author="WPS_1701668694" w:date="2024-08-14T11:14:17Z"/>
          <w:rFonts w:hint="eastAsia" w:eastAsiaTheme="minorEastAsia"/>
          <w:lang w:eastAsia="zh-CN"/>
        </w:rPr>
      </w:pPr>
      <w:r>
        <w:rPr>
          <w:rFonts w:hint="eastAsia"/>
        </w:rPr>
        <w:t>把客户变成宣传的一部分</w:t>
      </w:r>
      <w:ins w:id="15" w:author="WPS_1701668694" w:date="2024-08-14T11:14:19Z">
        <w:r>
          <w:rPr>
            <w:rFonts w:hint="eastAsia"/>
            <w:lang w:eastAsia="zh-CN"/>
          </w:rPr>
          <w:t>，</w:t>
        </w:r>
      </w:ins>
    </w:p>
    <w:p>
      <w:pPr>
        <w:pStyle w:val="4"/>
        <w:rPr>
          <w:del w:id="16" w:author="WPS_1701668694" w:date="2024-08-14T11:14:26Z"/>
          <w:rFonts w:hint="eastAsia" w:eastAsiaTheme="minorEastAsia"/>
          <w:lang w:eastAsia="zh-CN"/>
        </w:rPr>
      </w:pPr>
      <w:r>
        <w:rPr>
          <w:rFonts w:hint="eastAsia"/>
        </w:rPr>
        <w:t>从而滚雪球</w:t>
      </w:r>
      <w:ins w:id="17" w:author="WPS_1701668694" w:date="2024-08-14T11:23:48Z">
        <w:r>
          <w:rPr>
            <w:rFonts w:hint="eastAsia"/>
            <w:lang w:eastAsia="zh-CN"/>
          </w:rPr>
          <w:t>般地</w:t>
        </w:r>
      </w:ins>
      <w:del w:id="18" w:author="WPS_1701668694" w:date="2024-08-14T11:23:48Z">
        <w:r>
          <w:rPr>
            <w:rFonts w:hint="eastAsia"/>
          </w:rPr>
          <w:delText>般的</w:delText>
        </w:r>
      </w:del>
      <w:r>
        <w:rPr>
          <w:rFonts w:hint="eastAsia"/>
        </w:rPr>
        <w:t>增加围观人数</w:t>
      </w:r>
      <w:ins w:id="19" w:author="WPS_1701668694" w:date="2024-08-14T11:14:27Z">
        <w:r>
          <w:rPr>
            <w:rFonts w:hint="eastAsia"/>
            <w:lang w:eastAsia="zh-CN"/>
          </w:rPr>
          <w:t>，</w:t>
        </w:r>
      </w:ins>
    </w:p>
    <w:p>
      <w:pPr>
        <w:pStyle w:val="4"/>
        <w:rPr>
          <w:rFonts w:hint="eastAsia"/>
        </w:rPr>
      </w:pPr>
      <w:r>
        <w:rPr>
          <w:rFonts w:hint="eastAsia"/>
        </w:rPr>
        <w:t>是可以反复摸索的</w:t>
      </w:r>
    </w:p>
    <w:p>
      <w:pPr>
        <w:pStyle w:val="4"/>
        <w:rPr>
          <w:del w:id="20" w:author="WPS_1701668694" w:date="2024-08-14T11:20:58Z"/>
          <w:rFonts w:hint="eastAsia" w:eastAsiaTheme="minorEastAsia"/>
          <w:lang w:eastAsia="zh-CN"/>
        </w:rPr>
      </w:pPr>
      <w:r>
        <w:rPr>
          <w:rFonts w:hint="eastAsia"/>
        </w:rPr>
        <w:t>然后是利润核算</w:t>
      </w:r>
      <w:ins w:id="21" w:author="WPS_1701668694" w:date="2024-08-14T11:21:00Z">
        <w:r>
          <w:rPr>
            <w:rFonts w:hint="eastAsia"/>
            <w:lang w:eastAsia="zh-CN"/>
          </w:rPr>
          <w:t>，</w:t>
        </w:r>
      </w:ins>
    </w:p>
    <w:p>
      <w:pPr>
        <w:pStyle w:val="4"/>
        <w:rPr>
          <w:del w:id="22" w:author="WPS_1701668694" w:date="2024-08-14T11:14:47Z"/>
          <w:rFonts w:hint="eastAsia" w:eastAsiaTheme="minorEastAsia"/>
          <w:lang w:eastAsia="zh-CN"/>
        </w:rPr>
      </w:pPr>
      <w:r>
        <w:rPr>
          <w:rFonts w:hint="eastAsia"/>
        </w:rPr>
        <w:t>这是个泼冷水的环节</w:t>
      </w:r>
      <w:ins w:id="23" w:author="WPS_1701668694" w:date="2024-08-14T11:14:48Z">
        <w:r>
          <w:rPr>
            <w:rFonts w:hint="eastAsia"/>
            <w:lang w:eastAsia="zh-CN"/>
          </w:rPr>
          <w:t>，</w:t>
        </w:r>
      </w:ins>
    </w:p>
    <w:p>
      <w:pPr>
        <w:pStyle w:val="4"/>
        <w:rPr>
          <w:rFonts w:hint="eastAsia"/>
        </w:rPr>
      </w:pPr>
      <w:r>
        <w:rPr>
          <w:rFonts w:hint="eastAsia"/>
        </w:rPr>
        <w:t>高毛利不等于高利润</w:t>
      </w:r>
    </w:p>
    <w:p>
      <w:pPr>
        <w:pStyle w:val="4"/>
        <w:rPr>
          <w:del w:id="24" w:author="WPS_1701668694" w:date="2024-08-14T11:21:29Z"/>
          <w:rFonts w:hint="eastAsia" w:eastAsiaTheme="minorEastAsia"/>
          <w:lang w:eastAsia="zh-CN"/>
        </w:rPr>
      </w:pPr>
      <w:r>
        <w:rPr>
          <w:rFonts w:hint="eastAsia"/>
        </w:rPr>
        <w:t>地摊是要看天吃饭的</w:t>
      </w:r>
      <w:ins w:id="25" w:author="WPS_1701668694" w:date="2024-08-14T11:21:38Z">
        <w:r>
          <w:rPr>
            <w:rFonts w:hint="eastAsia"/>
            <w:lang w:eastAsia="zh-CN"/>
          </w:rPr>
          <w:t>，</w:t>
        </w:r>
      </w:ins>
    </w:p>
    <w:p>
      <w:pPr>
        <w:pStyle w:val="4"/>
        <w:rPr>
          <w:del w:id="26" w:author="WPS_1701668694" w:date="2024-08-14T11:21:31Z"/>
          <w:rFonts w:hint="eastAsia" w:eastAsiaTheme="minorEastAsia"/>
          <w:lang w:eastAsia="zh-CN"/>
        </w:rPr>
      </w:pPr>
      <w:r>
        <w:rPr>
          <w:rFonts w:hint="eastAsia"/>
        </w:rPr>
        <w:t>刮风下雨</w:t>
      </w:r>
    </w:p>
    <w:p>
      <w:pPr>
        <w:pStyle w:val="4"/>
        <w:rPr>
          <w:del w:id="27" w:author="WPS_1701668694" w:date="2024-08-14T11:21:50Z"/>
          <w:rFonts w:hint="eastAsia" w:eastAsiaTheme="minorEastAsia"/>
          <w:lang w:eastAsia="zh-CN"/>
        </w:rPr>
      </w:pPr>
      <w:r>
        <w:rPr>
          <w:rFonts w:hint="eastAsia"/>
        </w:rPr>
        <w:t>太冷太热都会严重影响营业额</w:t>
      </w:r>
      <w:ins w:id="28" w:author="WPS_1701668694" w:date="2024-08-14T11:21:51Z">
        <w:r>
          <w:rPr>
            <w:rFonts w:hint="eastAsia"/>
            <w:lang w:eastAsia="zh-CN"/>
          </w:rPr>
          <w:t>，</w:t>
        </w:r>
      </w:ins>
    </w:p>
    <w:p>
      <w:pPr>
        <w:pStyle w:val="4"/>
        <w:rPr>
          <w:del w:id="29" w:author="WPS_1701668694" w:date="2024-08-14T11:21:53Z"/>
          <w:rFonts w:hint="eastAsia" w:eastAsiaTheme="minorEastAsia"/>
          <w:lang w:eastAsia="zh-CN"/>
        </w:rPr>
      </w:pPr>
      <w:r>
        <w:rPr>
          <w:rFonts w:hint="eastAsia"/>
        </w:rPr>
        <w:t>库存也是一把刀</w:t>
      </w:r>
      <w:ins w:id="30" w:author="WPS_1701668694" w:date="2024-08-14T11:21:54Z">
        <w:r>
          <w:rPr>
            <w:rFonts w:hint="eastAsia"/>
            <w:lang w:eastAsia="zh-CN"/>
          </w:rPr>
          <w:t>，</w:t>
        </w:r>
      </w:ins>
    </w:p>
    <w:p>
      <w:pPr>
        <w:pStyle w:val="4"/>
        <w:rPr>
          <w:del w:id="31" w:author="WPS_1701668694" w:date="2024-08-14T11:21:56Z"/>
          <w:rFonts w:hint="eastAsia"/>
        </w:rPr>
      </w:pPr>
      <w:r>
        <w:rPr>
          <w:rFonts w:hint="eastAsia"/>
        </w:rPr>
        <w:t>随时可能掉下来</w:t>
      </w:r>
    </w:p>
    <w:p>
      <w:pPr>
        <w:pStyle w:val="4"/>
        <w:rPr>
          <w:rFonts w:hint="eastAsia"/>
        </w:rPr>
      </w:pPr>
      <w:r>
        <w:rPr>
          <w:rFonts w:hint="eastAsia"/>
        </w:rPr>
        <w:t>吞噬所剩无几的利润</w:t>
      </w:r>
    </w:p>
    <w:p>
      <w:pPr>
        <w:pStyle w:val="4"/>
        <w:rPr>
          <w:del w:id="32" w:author="WPS_1701668694" w:date="2024-08-14T11:22:04Z"/>
          <w:rFonts w:hint="eastAsia"/>
        </w:rPr>
      </w:pPr>
      <w:r>
        <w:rPr>
          <w:rFonts w:hint="eastAsia"/>
        </w:rPr>
        <w:t>而以上</w:t>
      </w:r>
    </w:p>
    <w:p>
      <w:pPr>
        <w:pStyle w:val="4"/>
        <w:rPr>
          <w:del w:id="33" w:author="WPS_1701668694" w:date="2024-08-14T11:22:07Z"/>
          <w:rFonts w:hint="eastAsia" w:eastAsiaTheme="minorEastAsia"/>
          <w:lang w:eastAsia="zh-CN"/>
        </w:rPr>
      </w:pPr>
      <w:r>
        <w:rPr>
          <w:rFonts w:hint="eastAsia"/>
        </w:rPr>
        <w:t>都还没有算竞争激烈导致的摊位费</w:t>
      </w:r>
      <w:ins w:id="34" w:author="WPS_1701668694" w:date="2024-08-14T11:22:08Z">
        <w:r>
          <w:rPr>
            <w:rFonts w:hint="eastAsia"/>
            <w:lang w:eastAsia="zh-CN"/>
          </w:rPr>
          <w:t>，</w:t>
        </w:r>
      </w:ins>
    </w:p>
    <w:p>
      <w:pPr>
        <w:pStyle w:val="4"/>
        <w:rPr>
          <w:del w:id="35" w:author="WPS_1701668694" w:date="2024-08-14T11:22:10Z"/>
          <w:rFonts w:hint="eastAsia"/>
        </w:rPr>
      </w:pPr>
      <w:r>
        <w:rPr>
          <w:rFonts w:hint="eastAsia"/>
        </w:rPr>
        <w:t>所以看似简单的摆地摊</w:t>
      </w:r>
    </w:p>
    <w:p>
      <w:pPr>
        <w:pStyle w:val="4"/>
        <w:rPr>
          <w:rFonts w:hint="eastAsia"/>
        </w:rPr>
      </w:pPr>
      <w:r>
        <w:rPr>
          <w:rFonts w:hint="eastAsia"/>
        </w:rPr>
        <w:t>真正想挣钱远没有那么容易</w:t>
      </w:r>
    </w:p>
    <w:p>
      <w:pPr>
        <w:pStyle w:val="4"/>
        <w:rPr>
          <w:del w:id="36" w:author="WPS_1701668694" w:date="2024-08-14T11:22:17Z"/>
          <w:rFonts w:hint="eastAsia"/>
        </w:rPr>
      </w:pPr>
      <w:r>
        <w:rPr>
          <w:rFonts w:hint="eastAsia"/>
        </w:rPr>
        <w:t>即使挣钱了</w:t>
      </w:r>
    </w:p>
    <w:p>
      <w:pPr>
        <w:pStyle w:val="4"/>
        <w:rPr>
          <w:del w:id="37" w:author="WPS_1701668694" w:date="2024-08-14T11:22:20Z"/>
          <w:rFonts w:hint="eastAsia" w:eastAsiaTheme="minorEastAsia"/>
          <w:lang w:eastAsia="zh-CN"/>
        </w:rPr>
      </w:pPr>
      <w:r>
        <w:rPr>
          <w:rFonts w:hint="eastAsia"/>
        </w:rPr>
        <w:t>也需要全要素同步增加</w:t>
      </w:r>
      <w:ins w:id="38" w:author="WPS_1701668694" w:date="2024-08-14T11:22:21Z">
        <w:r>
          <w:rPr>
            <w:rFonts w:hint="eastAsia"/>
            <w:lang w:eastAsia="zh-CN"/>
          </w:rPr>
          <w:t>，</w:t>
        </w:r>
      </w:ins>
    </w:p>
    <w:p>
      <w:pPr>
        <w:pStyle w:val="4"/>
        <w:rPr>
          <w:rFonts w:hint="eastAsia"/>
        </w:rPr>
      </w:pPr>
      <w:r>
        <w:rPr>
          <w:rFonts w:hint="eastAsia"/>
        </w:rPr>
        <w:t>才能保证回报的同步增加</w:t>
      </w:r>
    </w:p>
    <w:p>
      <w:pPr>
        <w:pStyle w:val="4"/>
        <w:rPr>
          <w:del w:id="39" w:author="WPS_1701668694" w:date="2024-08-14T11:22:41Z"/>
          <w:rFonts w:hint="eastAsia" w:eastAsiaTheme="minorEastAsia"/>
          <w:lang w:eastAsia="zh-CN"/>
        </w:rPr>
      </w:pPr>
      <w:r>
        <w:rPr>
          <w:rFonts w:hint="eastAsia"/>
        </w:rPr>
        <w:t>但是地摊的瓶颈显而易见</w:t>
      </w:r>
      <w:ins w:id="40" w:author="WPS_1701668694" w:date="2024-08-14T11:22:45Z">
        <w:r>
          <w:rPr>
            <w:rFonts w:hint="eastAsia"/>
            <w:lang w:eastAsia="zh-CN"/>
          </w:rPr>
          <w:t>，</w:t>
        </w:r>
      </w:ins>
    </w:p>
    <w:p>
      <w:pPr>
        <w:pStyle w:val="4"/>
        <w:rPr>
          <w:del w:id="41" w:author="WPS_1701668694" w:date="2024-08-14T11:22:47Z"/>
          <w:rFonts w:hint="eastAsia"/>
        </w:rPr>
      </w:pPr>
      <w:r>
        <w:rPr>
          <w:rFonts w:hint="eastAsia"/>
        </w:rPr>
        <w:t>所以</w:t>
      </w:r>
    </w:p>
    <w:p>
      <w:pPr>
        <w:pStyle w:val="4"/>
        <w:rPr>
          <w:rFonts w:hint="eastAsia"/>
        </w:rPr>
      </w:pPr>
      <w:r>
        <w:rPr>
          <w:rFonts w:hint="eastAsia"/>
        </w:rPr>
        <w:t>某一行业脱颖而出固然是一种能力</w:t>
      </w:r>
    </w:p>
    <w:p>
      <w:pPr>
        <w:pStyle w:val="4"/>
        <w:rPr>
          <w:del w:id="42" w:author="WPS_1701668694" w:date="2024-08-14T11:22:53Z"/>
          <w:rFonts w:hint="eastAsia" w:eastAsiaTheme="minorEastAsia"/>
          <w:lang w:eastAsia="zh-CN"/>
        </w:rPr>
      </w:pPr>
      <w:r>
        <w:rPr>
          <w:rFonts w:hint="eastAsia"/>
        </w:rPr>
        <w:t>但只是一种很</w:t>
      </w:r>
      <w:ins w:id="43" w:author="WPS_1701668694" w:date="2024-08-14T11:23:59Z">
        <w:r>
          <w:rPr>
            <w:rFonts w:hint="eastAsia"/>
            <w:lang w:eastAsia="zh-CN"/>
          </w:rPr>
          <w:t>底层</w:t>
        </w:r>
      </w:ins>
      <w:del w:id="44" w:author="WPS_1701668694" w:date="2024-08-14T11:23:59Z">
        <w:r>
          <w:rPr>
            <w:rFonts w:hint="eastAsia"/>
          </w:rPr>
          <w:delText>低层</w:delText>
        </w:r>
      </w:del>
      <w:r>
        <w:rPr>
          <w:rFonts w:hint="eastAsia"/>
        </w:rPr>
        <w:t>的基础能力</w:t>
      </w:r>
      <w:ins w:id="45" w:author="WPS_1701668694" w:date="2024-08-14T11:22:54Z">
        <w:r>
          <w:rPr>
            <w:rFonts w:hint="eastAsia"/>
            <w:lang w:eastAsia="zh-CN"/>
          </w:rPr>
          <w:t>，</w:t>
        </w:r>
      </w:ins>
    </w:p>
    <w:p>
      <w:pPr>
        <w:pStyle w:val="4"/>
        <w:rPr>
          <w:del w:id="46" w:author="WPS_1701668694" w:date="2024-08-14T11:23:04Z"/>
          <w:rFonts w:hint="eastAsia" w:eastAsiaTheme="minorEastAsia"/>
          <w:lang w:eastAsia="zh-CN"/>
        </w:rPr>
      </w:pPr>
      <w:r>
        <w:rPr>
          <w:rFonts w:hint="eastAsia"/>
        </w:rPr>
        <w:t>如何选行业却是能力至上的能力</w:t>
      </w:r>
      <w:ins w:id="47" w:author="WPS_1701668694" w:date="2024-08-14T11:23:06Z">
        <w:r>
          <w:rPr>
            <w:rFonts w:hint="eastAsia"/>
            <w:lang w:eastAsia="zh-CN"/>
          </w:rPr>
          <w:t>，</w:t>
        </w:r>
      </w:ins>
    </w:p>
    <w:p>
      <w:pPr>
        <w:pStyle w:val="4"/>
        <w:rPr>
          <w:del w:id="48" w:author="WPS_1701668694" w:date="2024-08-14T11:23:08Z"/>
          <w:rFonts w:hint="eastAsia"/>
        </w:rPr>
      </w:pPr>
      <w:r>
        <w:rPr>
          <w:rFonts w:hint="eastAsia"/>
        </w:rPr>
        <w:t>只有在选行业中脱颖而出</w:t>
      </w:r>
    </w:p>
    <w:p>
      <w:pPr>
        <w:pStyle w:val="4"/>
        <w:rPr>
          <w:del w:id="49" w:author="WPS_1701668694" w:date="2024-08-14T11:23:12Z"/>
          <w:rFonts w:hint="eastAsia" w:eastAsiaTheme="minorEastAsia"/>
          <w:lang w:eastAsia="zh-CN"/>
        </w:rPr>
      </w:pPr>
      <w:r>
        <w:rPr>
          <w:rFonts w:hint="eastAsia"/>
        </w:rPr>
        <w:t>才能从更高的层级超越对手</w:t>
      </w:r>
      <w:ins w:id="50" w:author="WPS_1701668694" w:date="2024-08-14T11:23:13Z">
        <w:r>
          <w:rPr>
            <w:rFonts w:hint="eastAsia"/>
            <w:lang w:eastAsia="zh-CN"/>
          </w:rPr>
          <w:t>，</w:t>
        </w:r>
      </w:ins>
    </w:p>
    <w:p>
      <w:pPr>
        <w:pStyle w:val="4"/>
        <w:rPr>
          <w:del w:id="51" w:author="WPS_1701668694" w:date="2024-08-14T11:23:20Z"/>
          <w:rFonts w:hint="eastAsia" w:eastAsiaTheme="minorEastAsia"/>
          <w:lang w:eastAsia="zh-CN"/>
        </w:rPr>
      </w:pPr>
      <w:r>
        <w:rPr>
          <w:rFonts w:hint="eastAsia"/>
        </w:rPr>
        <w:t>也才会有真正高额回报的可能</w:t>
      </w:r>
      <w:ins w:id="52" w:author="WPS_1701668694" w:date="2024-08-14T11:23:21Z">
        <w:r>
          <w:rPr>
            <w:rFonts w:hint="eastAsia"/>
            <w:lang w:eastAsia="zh-CN"/>
          </w:rPr>
          <w:t>，</w:t>
        </w:r>
      </w:ins>
    </w:p>
    <w:p>
      <w:pPr>
        <w:pStyle w:val="4"/>
        <w:rPr>
          <w:rFonts w:hint="eastAsia"/>
        </w:rPr>
      </w:pPr>
      <w:r>
        <w:rPr>
          <w:rFonts w:hint="eastAsia"/>
        </w:rPr>
        <w:t>而地摊更多的是用于练手和热身</w:t>
      </w:r>
    </w:p>
    <w:p>
      <w:pPr>
        <w:pStyle w:val="4"/>
        <w:jc w:val="center"/>
        <w:rPr>
          <w:rFonts w:hint="eastAsia" w:eastAsiaTheme="minorEastAsia"/>
          <w:lang w:val="en-US" w:eastAsia="zh-CN"/>
        </w:rPr>
      </w:pPr>
      <w:r>
        <w:rPr>
          <w:rFonts w:hint="eastAsia"/>
        </w:rPr>
        <w:br w:type="page"/>
      </w:r>
      <w:r>
        <w:rPr>
          <w:rFonts w:hint="eastAsia"/>
          <w:sz w:val="44"/>
          <w:szCs w:val="52"/>
          <w:lang w:val="en-US" w:eastAsia="zh-CN"/>
        </w:rPr>
        <w:t>第十四篇</w:t>
      </w:r>
    </w:p>
    <w:p>
      <w:pPr>
        <w:pStyle w:val="4"/>
        <w:rPr>
          <w:rFonts w:hint="eastAsia"/>
        </w:rPr>
      </w:pPr>
      <w:r>
        <w:rPr>
          <w:rFonts w:hint="eastAsia"/>
        </w:rPr>
        <w:t>你去景区一定会遇到那种乱扔垃圾的游客</w:t>
      </w:r>
      <w:r>
        <w:rPr>
          <w:rFonts w:hint="eastAsia"/>
          <w:lang w:eastAsia="zh-CN"/>
        </w:rPr>
        <w:t>，</w:t>
      </w:r>
      <w:r>
        <w:rPr>
          <w:rFonts w:hint="eastAsia"/>
        </w:rPr>
        <w:t>光一个瓶子扔地上</w:t>
      </w:r>
      <w:r>
        <w:rPr>
          <w:rFonts w:hint="eastAsia"/>
          <w:lang w:eastAsia="zh-CN"/>
        </w:rPr>
        <w:t>，</w:t>
      </w:r>
      <w:r>
        <w:rPr>
          <w:rFonts w:hint="eastAsia"/>
        </w:rPr>
        <w:t>清洁工一边扫一边说先生您怎么乱扔垃圾</w:t>
      </w:r>
      <w:r>
        <w:rPr>
          <w:rFonts w:hint="eastAsia"/>
          <w:lang w:eastAsia="zh-CN"/>
        </w:rPr>
        <w:t>，</w:t>
      </w:r>
      <w:r>
        <w:rPr>
          <w:rFonts w:hint="eastAsia"/>
        </w:rPr>
        <w:t>那说我要是不乱扔垃圾你们清洁工不就失业了</w:t>
      </w:r>
      <w:r>
        <w:rPr>
          <w:rFonts w:hint="eastAsia"/>
          <w:lang w:eastAsia="zh-CN"/>
        </w:rPr>
        <w:t>，</w:t>
      </w:r>
      <w:r>
        <w:rPr>
          <w:rFonts w:hint="eastAsia"/>
        </w:rPr>
        <w:t>你能有现在的工作能有饭吃</w:t>
      </w:r>
      <w:r>
        <w:rPr>
          <w:rFonts w:hint="eastAsia"/>
          <w:lang w:eastAsia="zh-CN"/>
        </w:rPr>
        <w:t>，</w:t>
      </w:r>
      <w:r>
        <w:rPr>
          <w:rFonts w:hint="eastAsia"/>
        </w:rPr>
        <w:t>应该感谢我才对</w:t>
      </w:r>
    </w:p>
    <w:p>
      <w:pPr>
        <w:pStyle w:val="4"/>
        <w:rPr>
          <w:rFonts w:hint="eastAsia"/>
        </w:rPr>
      </w:pPr>
      <w:r>
        <w:rPr>
          <w:rFonts w:hint="eastAsia"/>
        </w:rPr>
        <w:t>很鄙视这种人</w:t>
      </w:r>
      <w:r>
        <w:rPr>
          <w:rFonts w:hint="eastAsia"/>
          <w:lang w:eastAsia="zh-CN"/>
        </w:rPr>
        <w:t>，</w:t>
      </w:r>
      <w:r>
        <w:rPr>
          <w:rFonts w:hint="eastAsia"/>
        </w:rPr>
        <w:t>对吧</w:t>
      </w:r>
      <w:r>
        <w:rPr>
          <w:rFonts w:hint="eastAsia"/>
          <w:lang w:eastAsia="zh-CN"/>
        </w:rPr>
        <w:t>，</w:t>
      </w:r>
      <w:r>
        <w:rPr>
          <w:rFonts w:hint="eastAsia"/>
        </w:rPr>
        <w:t>但是鄙视是一个情感词</w:t>
      </w:r>
      <w:r>
        <w:rPr>
          <w:rFonts w:hint="eastAsia"/>
          <w:lang w:eastAsia="zh-CN"/>
        </w:rPr>
        <w:t>，</w:t>
      </w:r>
      <w:r>
        <w:rPr>
          <w:rFonts w:hint="eastAsia"/>
        </w:rPr>
        <w:t>能不能从逻辑上正面回答</w:t>
      </w:r>
      <w:r>
        <w:rPr>
          <w:rFonts w:hint="eastAsia"/>
          <w:lang w:eastAsia="zh-CN"/>
        </w:rPr>
        <w:t>，</w:t>
      </w:r>
      <w:r>
        <w:rPr>
          <w:rFonts w:hint="eastAsia"/>
        </w:rPr>
        <w:t>这个人说</w:t>
      </w:r>
      <w:r>
        <w:rPr>
          <w:rFonts w:hint="eastAsia"/>
          <w:lang w:eastAsia="zh-CN"/>
        </w:rPr>
        <w:t>得</w:t>
      </w:r>
      <w:r>
        <w:rPr>
          <w:rFonts w:hint="eastAsia"/>
        </w:rPr>
        <w:t>到底哪里错了</w:t>
      </w:r>
      <w:r>
        <w:rPr>
          <w:rFonts w:hint="eastAsia"/>
          <w:lang w:eastAsia="zh-CN"/>
        </w:rPr>
        <w:t>，</w:t>
      </w:r>
      <w:r>
        <w:rPr>
          <w:rFonts w:hint="eastAsia"/>
        </w:rPr>
        <w:t>我们今天把它讲清楚</w:t>
      </w:r>
    </w:p>
    <w:p>
      <w:pPr>
        <w:pStyle w:val="4"/>
        <w:rPr>
          <w:rFonts w:hint="eastAsia"/>
        </w:rPr>
      </w:pPr>
      <w:r>
        <w:rPr>
          <w:rFonts w:hint="eastAsia"/>
        </w:rPr>
        <w:t>先提一个问题</w:t>
      </w:r>
      <w:r>
        <w:rPr>
          <w:rFonts w:hint="eastAsia"/>
          <w:lang w:eastAsia="zh-CN"/>
        </w:rPr>
        <w:t>，</w:t>
      </w:r>
      <w:r>
        <w:rPr>
          <w:rFonts w:hint="eastAsia"/>
        </w:rPr>
        <w:t>插队有没有素质</w:t>
      </w:r>
      <w:r>
        <w:rPr>
          <w:rFonts w:hint="eastAsia"/>
          <w:lang w:eastAsia="zh-CN"/>
        </w:rPr>
        <w:t>，</w:t>
      </w:r>
      <w:r>
        <w:rPr>
          <w:rFonts w:hint="eastAsia"/>
        </w:rPr>
        <w:t>答案是不一定</w:t>
      </w:r>
      <w:r>
        <w:rPr>
          <w:rFonts w:hint="eastAsia"/>
          <w:lang w:eastAsia="zh-CN"/>
        </w:rPr>
        <w:t>，</w:t>
      </w:r>
      <w:r>
        <w:rPr>
          <w:rFonts w:hint="eastAsia"/>
        </w:rPr>
        <w:t>分情况</w:t>
      </w:r>
      <w:r>
        <w:rPr>
          <w:rFonts w:hint="eastAsia"/>
          <w:lang w:eastAsia="zh-CN"/>
        </w:rPr>
        <w:t>。</w:t>
      </w:r>
    </w:p>
    <w:p>
      <w:pPr>
        <w:pStyle w:val="4"/>
        <w:rPr>
          <w:rFonts w:hint="eastAsia"/>
        </w:rPr>
      </w:pPr>
      <w:r>
        <w:rPr>
          <w:rFonts w:hint="eastAsia"/>
        </w:rPr>
        <w:t>比如在银行里面</w:t>
      </w:r>
      <w:r>
        <w:rPr>
          <w:rFonts w:hint="eastAsia"/>
          <w:lang w:eastAsia="zh-CN"/>
        </w:rPr>
        <w:t>，</w:t>
      </w:r>
      <w:r>
        <w:rPr>
          <w:rFonts w:hint="eastAsia"/>
        </w:rPr>
        <w:t>老头老太人家排队好好的</w:t>
      </w:r>
      <w:r>
        <w:rPr>
          <w:rFonts w:hint="eastAsia"/>
          <w:lang w:eastAsia="zh-CN"/>
        </w:rPr>
        <w:t>，</w:t>
      </w:r>
      <w:r>
        <w:rPr>
          <w:rFonts w:hint="eastAsia"/>
        </w:rPr>
        <w:t>你跑人家前面去了</w:t>
      </w:r>
      <w:r>
        <w:rPr>
          <w:rFonts w:hint="eastAsia"/>
          <w:lang w:eastAsia="zh-CN"/>
        </w:rPr>
        <w:t>，</w:t>
      </w:r>
      <w:r>
        <w:rPr>
          <w:rFonts w:hint="eastAsia"/>
        </w:rPr>
        <w:t>说我先办</w:t>
      </w:r>
      <w:r>
        <w:rPr>
          <w:rFonts w:hint="eastAsia"/>
          <w:lang w:eastAsia="zh-CN"/>
        </w:rPr>
        <w:t>，</w:t>
      </w:r>
      <w:r>
        <w:rPr>
          <w:rFonts w:hint="eastAsia"/>
        </w:rPr>
        <w:t>这个叫没有素质</w:t>
      </w:r>
    </w:p>
    <w:p>
      <w:pPr>
        <w:pStyle w:val="4"/>
        <w:rPr>
          <w:rFonts w:hint="eastAsia"/>
        </w:rPr>
      </w:pPr>
      <w:r>
        <w:rPr>
          <w:rFonts w:hint="eastAsia"/>
        </w:rPr>
        <w:t>但是如果你办一个100万的黑金VIP卡</w:t>
      </w:r>
      <w:r>
        <w:rPr>
          <w:rFonts w:hint="eastAsia"/>
          <w:lang w:eastAsia="zh-CN"/>
        </w:rPr>
        <w:t>，</w:t>
      </w:r>
      <w:r>
        <w:rPr>
          <w:rFonts w:hint="eastAsia"/>
        </w:rPr>
        <w:t>不管前面有多少人排队</w:t>
      </w:r>
      <w:r>
        <w:rPr>
          <w:rFonts w:hint="eastAsia"/>
          <w:lang w:eastAsia="zh-CN"/>
        </w:rPr>
        <w:t>，</w:t>
      </w:r>
      <w:r>
        <w:rPr>
          <w:rFonts w:hint="eastAsia"/>
        </w:rPr>
        <w:t>你随时去随时办</w:t>
      </w:r>
      <w:r>
        <w:rPr>
          <w:rFonts w:hint="eastAsia"/>
          <w:lang w:eastAsia="zh-CN"/>
        </w:rPr>
        <w:t>，</w:t>
      </w:r>
      <w:r>
        <w:rPr>
          <w:rFonts w:hint="eastAsia"/>
        </w:rPr>
        <w:t>完全不用等</w:t>
      </w:r>
      <w:r>
        <w:rPr>
          <w:rFonts w:hint="eastAsia"/>
          <w:lang w:eastAsia="zh-CN"/>
        </w:rPr>
        <w:t>，</w:t>
      </w:r>
      <w:r>
        <w:rPr>
          <w:rFonts w:hint="eastAsia"/>
        </w:rPr>
        <w:t>还有VIP专区和一对一客服</w:t>
      </w:r>
      <w:r>
        <w:rPr>
          <w:rFonts w:hint="eastAsia"/>
          <w:lang w:eastAsia="zh-CN"/>
        </w:rPr>
        <w:t>，</w:t>
      </w:r>
      <w:r>
        <w:rPr>
          <w:rFonts w:hint="eastAsia"/>
        </w:rPr>
        <w:t>哪怕你没去</w:t>
      </w:r>
      <w:r>
        <w:rPr>
          <w:rFonts w:hint="eastAsia"/>
          <w:lang w:eastAsia="zh-CN"/>
        </w:rPr>
        <w:t>，</w:t>
      </w:r>
      <w:r>
        <w:rPr>
          <w:rFonts w:hint="eastAsia"/>
        </w:rPr>
        <w:t>专</w:t>
      </w:r>
      <w:r>
        <w:rPr>
          <w:rFonts w:hint="eastAsia"/>
          <w:lang w:val="en-US" w:eastAsia="zh-CN"/>
        </w:rPr>
        <w:t>区</w:t>
      </w:r>
      <w:r>
        <w:rPr>
          <w:rFonts w:hint="eastAsia"/>
        </w:rPr>
        <w:t>也给你留着</w:t>
      </w:r>
      <w:r>
        <w:rPr>
          <w:rFonts w:hint="eastAsia"/>
          <w:lang w:eastAsia="zh-CN"/>
        </w:rPr>
        <w:t>，</w:t>
      </w:r>
      <w:r>
        <w:rPr>
          <w:rFonts w:hint="eastAsia"/>
        </w:rPr>
        <w:t>这个叫有素质</w:t>
      </w:r>
    </w:p>
    <w:p>
      <w:pPr>
        <w:pStyle w:val="4"/>
        <w:rPr>
          <w:rFonts w:hint="eastAsia"/>
        </w:rPr>
      </w:pPr>
      <w:r>
        <w:rPr>
          <w:rFonts w:hint="eastAsia"/>
        </w:rPr>
        <w:t>同样是插队</w:t>
      </w:r>
      <w:r>
        <w:rPr>
          <w:rFonts w:hint="eastAsia"/>
          <w:lang w:eastAsia="zh-CN"/>
        </w:rPr>
        <w:t>，</w:t>
      </w:r>
      <w:r>
        <w:rPr>
          <w:rFonts w:hint="eastAsia"/>
        </w:rPr>
        <w:t>一个有素质</w:t>
      </w:r>
      <w:r>
        <w:rPr>
          <w:rFonts w:hint="eastAsia"/>
          <w:lang w:eastAsia="zh-CN"/>
        </w:rPr>
        <w:t>，</w:t>
      </w:r>
      <w:r>
        <w:rPr>
          <w:rFonts w:hint="eastAsia"/>
        </w:rPr>
        <w:t>一个没素质</w:t>
      </w:r>
      <w:r>
        <w:rPr>
          <w:rFonts w:hint="eastAsia"/>
          <w:lang w:eastAsia="zh-CN"/>
        </w:rPr>
        <w:t>，</w:t>
      </w:r>
      <w:r>
        <w:rPr>
          <w:rFonts w:hint="eastAsia"/>
        </w:rPr>
        <w:t>本质上是你愿意付出多大的代价</w:t>
      </w:r>
      <w:r>
        <w:rPr>
          <w:rFonts w:hint="eastAsia"/>
          <w:lang w:eastAsia="zh-CN"/>
        </w:rPr>
        <w:t>：</w:t>
      </w:r>
      <w:r>
        <w:rPr>
          <w:rFonts w:hint="eastAsia"/>
        </w:rPr>
        <w:t>代价一样</w:t>
      </w:r>
      <w:r>
        <w:rPr>
          <w:rFonts w:hint="eastAsia"/>
          <w:lang w:eastAsia="zh-CN"/>
        </w:rPr>
        <w:t>，</w:t>
      </w:r>
      <w:r>
        <w:rPr>
          <w:rFonts w:hint="eastAsia"/>
        </w:rPr>
        <w:t>那就先来后到</w:t>
      </w:r>
      <w:r>
        <w:rPr>
          <w:rFonts w:hint="eastAsia"/>
          <w:lang w:eastAsia="zh-CN"/>
        </w:rPr>
        <w:t>；</w:t>
      </w:r>
      <w:r>
        <w:rPr>
          <w:rFonts w:hint="eastAsia"/>
        </w:rPr>
        <w:t>代价不一样</w:t>
      </w:r>
      <w:r>
        <w:rPr>
          <w:rFonts w:hint="eastAsia"/>
          <w:lang w:eastAsia="zh-CN"/>
        </w:rPr>
        <w:t>，</w:t>
      </w:r>
      <w:r>
        <w:rPr>
          <w:rFonts w:hint="eastAsia"/>
        </w:rPr>
        <w:t>那就价高者得</w:t>
      </w:r>
    </w:p>
    <w:p>
      <w:pPr>
        <w:pStyle w:val="4"/>
        <w:rPr>
          <w:rFonts w:hint="eastAsia"/>
        </w:rPr>
      </w:pPr>
      <w:r>
        <w:rPr>
          <w:rFonts w:hint="eastAsia"/>
        </w:rPr>
        <w:t>底层逻辑都是规则</w:t>
      </w:r>
      <w:r>
        <w:rPr>
          <w:rFonts w:hint="eastAsia"/>
          <w:lang w:eastAsia="zh-CN"/>
        </w:rPr>
        <w:t>，</w:t>
      </w:r>
      <w:r>
        <w:rPr>
          <w:rFonts w:hint="eastAsia"/>
        </w:rPr>
        <w:t>产权人可以定规则</w:t>
      </w:r>
    </w:p>
    <w:p>
      <w:pPr>
        <w:pStyle w:val="4"/>
        <w:rPr>
          <w:rFonts w:hint="eastAsia"/>
        </w:rPr>
      </w:pPr>
      <w:r>
        <w:rPr>
          <w:rFonts w:hint="eastAsia"/>
        </w:rPr>
        <w:t>消费者也可以选方案</w:t>
      </w:r>
      <w:r>
        <w:rPr>
          <w:rFonts w:hint="eastAsia"/>
          <w:lang w:eastAsia="zh-CN"/>
        </w:rPr>
        <w:t>，</w:t>
      </w:r>
      <w:r>
        <w:rPr>
          <w:rFonts w:hint="eastAsia"/>
        </w:rPr>
        <w:t>产权人可以利用规则实现收益最大化</w:t>
      </w:r>
      <w:r>
        <w:rPr>
          <w:rFonts w:hint="eastAsia"/>
          <w:lang w:eastAsia="zh-CN"/>
        </w:rPr>
        <w:t>，</w:t>
      </w:r>
      <w:r>
        <w:rPr>
          <w:rFonts w:hint="eastAsia"/>
        </w:rPr>
        <w:t>消费者也可以利用规则实现成本最优解</w:t>
      </w:r>
    </w:p>
    <w:p>
      <w:pPr>
        <w:pStyle w:val="4"/>
        <w:rPr>
          <w:rFonts w:hint="eastAsia"/>
        </w:rPr>
      </w:pPr>
      <w:r>
        <w:rPr>
          <w:rFonts w:hint="eastAsia"/>
        </w:rPr>
        <w:t>有很多这样的例子</w:t>
      </w:r>
      <w:r>
        <w:rPr>
          <w:rFonts w:hint="eastAsia"/>
          <w:lang w:eastAsia="zh-CN"/>
        </w:rPr>
        <w:t>，</w:t>
      </w:r>
      <w:r>
        <w:rPr>
          <w:rFonts w:hint="eastAsia"/>
        </w:rPr>
        <w:t>比如说坐飞机</w:t>
      </w:r>
    </w:p>
    <w:p>
      <w:pPr>
        <w:pStyle w:val="4"/>
        <w:rPr>
          <w:rFonts w:hint="eastAsia"/>
        </w:rPr>
      </w:pPr>
      <w:r>
        <w:rPr>
          <w:rFonts w:hint="eastAsia"/>
        </w:rPr>
        <w:t>经济舱还在排队</w:t>
      </w:r>
      <w:r>
        <w:rPr>
          <w:rFonts w:hint="eastAsia"/>
          <w:lang w:eastAsia="zh-CN"/>
        </w:rPr>
        <w:t>，</w:t>
      </w:r>
      <w:r>
        <w:rPr>
          <w:rFonts w:hint="eastAsia"/>
        </w:rPr>
        <w:t>头等舱就可以优先登机</w:t>
      </w:r>
    </w:p>
    <w:p>
      <w:pPr>
        <w:pStyle w:val="4"/>
        <w:rPr>
          <w:rFonts w:hint="eastAsia"/>
        </w:rPr>
      </w:pPr>
      <w:r>
        <w:rPr>
          <w:rFonts w:hint="eastAsia"/>
        </w:rPr>
        <w:t>如果买了经济舱的票</w:t>
      </w:r>
      <w:r>
        <w:rPr>
          <w:rFonts w:hint="eastAsia"/>
          <w:lang w:eastAsia="zh-CN"/>
        </w:rPr>
        <w:t>，</w:t>
      </w:r>
      <w:r>
        <w:rPr>
          <w:rFonts w:hint="eastAsia"/>
        </w:rPr>
        <w:t>就遵守经济舱的规则排好队</w:t>
      </w:r>
    </w:p>
    <w:p>
      <w:pPr>
        <w:pStyle w:val="4"/>
        <w:rPr>
          <w:rFonts w:hint="eastAsia"/>
        </w:rPr>
      </w:pPr>
      <w:r>
        <w:rPr>
          <w:rFonts w:hint="eastAsia"/>
        </w:rPr>
        <w:t>如果买了头等舱的票呢就遵守头等舱的规则</w:t>
      </w:r>
    </w:p>
    <w:p>
      <w:pPr>
        <w:pStyle w:val="4"/>
        <w:rPr>
          <w:rFonts w:hint="eastAsia"/>
        </w:rPr>
      </w:pPr>
      <w:r>
        <w:rPr>
          <w:rFonts w:hint="eastAsia"/>
        </w:rPr>
        <w:t>多花钱游乐场也一样</w:t>
      </w:r>
      <w:r>
        <w:rPr>
          <w:rFonts w:hint="eastAsia"/>
          <w:lang w:eastAsia="zh-CN"/>
        </w:rPr>
        <w:t>，</w:t>
      </w:r>
      <w:r>
        <w:rPr>
          <w:rFonts w:hint="eastAsia"/>
        </w:rPr>
        <w:t>有专门的插队卡</w:t>
      </w:r>
      <w:r>
        <w:rPr>
          <w:rFonts w:hint="eastAsia"/>
          <w:lang w:eastAsia="zh-CN"/>
        </w:rPr>
        <w:t>，</w:t>
      </w:r>
      <w:r>
        <w:rPr>
          <w:rFonts w:hint="eastAsia"/>
        </w:rPr>
        <w:t>VIP通道随时进随时玩</w:t>
      </w:r>
    </w:p>
    <w:p>
      <w:pPr>
        <w:pStyle w:val="4"/>
        <w:rPr>
          <w:rFonts w:hint="eastAsia"/>
        </w:rPr>
      </w:pPr>
      <w:r>
        <w:rPr>
          <w:rFonts w:hint="eastAsia"/>
        </w:rPr>
        <w:t>到底是多花钱少排队</w:t>
      </w:r>
      <w:r>
        <w:rPr>
          <w:rFonts w:hint="eastAsia"/>
          <w:lang w:eastAsia="zh-CN"/>
        </w:rPr>
        <w:t>，</w:t>
      </w:r>
      <w:r>
        <w:rPr>
          <w:rFonts w:hint="eastAsia"/>
        </w:rPr>
        <w:t>还是少花钱多排队</w:t>
      </w:r>
      <w:r>
        <w:rPr>
          <w:rFonts w:hint="eastAsia"/>
          <w:lang w:eastAsia="zh-CN"/>
        </w:rPr>
        <w:t>，</w:t>
      </w:r>
      <w:r>
        <w:rPr>
          <w:rFonts w:hint="eastAsia"/>
        </w:rPr>
        <w:t>都可以取决于消费者</w:t>
      </w:r>
      <w:r>
        <w:rPr>
          <w:rFonts w:hint="eastAsia"/>
          <w:lang w:eastAsia="zh-CN"/>
        </w:rPr>
        <w:t>，</w:t>
      </w:r>
      <w:r>
        <w:rPr>
          <w:rFonts w:hint="eastAsia"/>
        </w:rPr>
        <w:t>但不能说买的是普通票</w:t>
      </w:r>
      <w:r>
        <w:rPr>
          <w:rFonts w:hint="eastAsia"/>
          <w:lang w:eastAsia="zh-CN"/>
        </w:rPr>
        <w:t>，但</w:t>
      </w:r>
      <w:r>
        <w:rPr>
          <w:rFonts w:hint="eastAsia"/>
        </w:rPr>
        <w:t>非要走VIP通道这个就犯规了</w:t>
      </w:r>
    </w:p>
    <w:p>
      <w:pPr>
        <w:pStyle w:val="4"/>
        <w:rPr>
          <w:rFonts w:hint="eastAsia"/>
        </w:rPr>
      </w:pPr>
      <w:r>
        <w:rPr>
          <w:rFonts w:hint="eastAsia"/>
        </w:rPr>
        <w:t>之所以设置垃圾桶是为了让游客走过去扔垃圾的</w:t>
      </w:r>
      <w:r>
        <w:rPr>
          <w:rFonts w:hint="eastAsia"/>
          <w:lang w:eastAsia="zh-CN"/>
        </w:rPr>
        <w:t>，</w:t>
      </w:r>
      <w:r>
        <w:rPr>
          <w:rFonts w:hint="eastAsia"/>
        </w:rPr>
        <w:t>定点投放</w:t>
      </w:r>
      <w:r>
        <w:rPr>
          <w:rFonts w:hint="eastAsia"/>
          <w:lang w:eastAsia="zh-CN"/>
        </w:rPr>
        <w:t>，</w:t>
      </w:r>
      <w:r>
        <w:rPr>
          <w:rFonts w:hint="eastAsia"/>
        </w:rPr>
        <w:t>定点清理节省人力物力</w:t>
      </w:r>
    </w:p>
    <w:p>
      <w:pPr>
        <w:pStyle w:val="4"/>
        <w:rPr>
          <w:rFonts w:hint="eastAsia"/>
        </w:rPr>
      </w:pPr>
      <w:r>
        <w:rPr>
          <w:rFonts w:hint="eastAsia"/>
        </w:rPr>
        <w:t>但这里面有一个问题啊</w:t>
      </w:r>
      <w:r>
        <w:rPr>
          <w:rFonts w:hint="eastAsia"/>
          <w:lang w:eastAsia="zh-CN"/>
        </w:rPr>
        <w:t>，</w:t>
      </w:r>
      <w:r>
        <w:rPr>
          <w:rFonts w:hint="eastAsia"/>
        </w:rPr>
        <w:t>万一有人扔歪了</w:t>
      </w:r>
      <w:r>
        <w:rPr>
          <w:rFonts w:hint="eastAsia"/>
          <w:lang w:eastAsia="zh-CN"/>
        </w:rPr>
        <w:t>，</w:t>
      </w:r>
      <w:r>
        <w:rPr>
          <w:rFonts w:hint="eastAsia"/>
        </w:rPr>
        <w:t>万一垃圾桶满了</w:t>
      </w:r>
      <w:r>
        <w:rPr>
          <w:rFonts w:hint="eastAsia"/>
          <w:lang w:eastAsia="zh-CN"/>
        </w:rPr>
        <w:t>，</w:t>
      </w:r>
      <w:r>
        <w:rPr>
          <w:rFonts w:hint="eastAsia"/>
        </w:rPr>
        <w:t>万一</w:t>
      </w:r>
      <w:r>
        <w:rPr>
          <w:rFonts w:hint="eastAsia"/>
          <w:i w:val="0"/>
          <w:iCs w:val="0"/>
        </w:rPr>
        <w:t>刮个风</w:t>
      </w:r>
      <w:r>
        <w:rPr>
          <w:rFonts w:hint="eastAsia"/>
        </w:rPr>
        <w:t>把垃圾</w:t>
      </w:r>
      <w:r>
        <w:rPr>
          <w:rFonts w:hint="eastAsia"/>
          <w:b w:val="0"/>
          <w:bCs w:val="0"/>
        </w:rPr>
        <w:t>给刮</w:t>
      </w:r>
      <w:r>
        <w:rPr>
          <w:rFonts w:hint="eastAsia"/>
        </w:rPr>
        <w:t>出来</w:t>
      </w:r>
      <w:r>
        <w:rPr>
          <w:rFonts w:hint="eastAsia"/>
          <w:lang w:val="en-US" w:eastAsia="zh-CN"/>
        </w:rPr>
        <w:t>了，</w:t>
      </w:r>
      <w:r>
        <w:rPr>
          <w:rFonts w:hint="eastAsia"/>
        </w:rPr>
        <w:t>这些种种不可控的因素</w:t>
      </w:r>
      <w:r>
        <w:rPr>
          <w:rFonts w:hint="eastAsia"/>
          <w:lang w:eastAsia="zh-CN"/>
        </w:rPr>
        <w:t>，</w:t>
      </w:r>
      <w:r>
        <w:rPr>
          <w:rFonts w:hint="eastAsia"/>
        </w:rPr>
        <w:t>导致</w:t>
      </w:r>
      <w:r>
        <w:rPr>
          <w:rFonts w:hint="eastAsia"/>
          <w:lang w:eastAsia="zh-CN"/>
        </w:rPr>
        <w:t>必须</w:t>
      </w:r>
      <w:r>
        <w:rPr>
          <w:rFonts w:hint="eastAsia"/>
        </w:rPr>
        <w:t>设置一个人工容错</w:t>
      </w:r>
      <w:r>
        <w:rPr>
          <w:rFonts w:hint="eastAsia"/>
          <w:lang w:eastAsia="zh-CN"/>
        </w:rPr>
        <w:t>，</w:t>
      </w:r>
      <w:r>
        <w:rPr>
          <w:rFonts w:hint="eastAsia"/>
        </w:rPr>
        <w:t>所以那个清洁工人家是负责容错的</w:t>
      </w:r>
      <w:r>
        <w:rPr>
          <w:rFonts w:hint="eastAsia"/>
          <w:lang w:eastAsia="zh-CN"/>
        </w:rPr>
        <w:t>，</w:t>
      </w:r>
      <w:r>
        <w:rPr>
          <w:rFonts w:hint="eastAsia"/>
        </w:rPr>
        <w:t>而不是给他负责一对一贴身服务的</w:t>
      </w:r>
    </w:p>
    <w:p>
      <w:pPr>
        <w:pStyle w:val="4"/>
        <w:rPr>
          <w:rFonts w:hint="eastAsia"/>
        </w:rPr>
      </w:pPr>
      <w:r>
        <w:rPr>
          <w:rFonts w:hint="eastAsia"/>
        </w:rPr>
        <w:t>换句话说</w:t>
      </w:r>
      <w:r>
        <w:rPr>
          <w:rFonts w:hint="eastAsia"/>
          <w:lang w:eastAsia="zh-CN"/>
        </w:rPr>
        <w:t>，</w:t>
      </w:r>
      <w:r>
        <w:rPr>
          <w:rFonts w:hint="eastAsia"/>
        </w:rPr>
        <w:t>他要是真的找到景区</w:t>
      </w:r>
      <w:r>
        <w:rPr>
          <w:rFonts w:hint="eastAsia"/>
          <w:lang w:eastAsia="zh-CN"/>
        </w:rPr>
        <w:t>，</w:t>
      </w:r>
      <w:r>
        <w:rPr>
          <w:rFonts w:hint="eastAsia"/>
        </w:rPr>
        <w:t>说我这人腿疼</w:t>
      </w:r>
      <w:r>
        <w:rPr>
          <w:rFonts w:hint="eastAsia"/>
          <w:lang w:eastAsia="zh-CN"/>
        </w:rPr>
        <w:t>，</w:t>
      </w:r>
      <w:r>
        <w:rPr>
          <w:rFonts w:hint="eastAsia"/>
        </w:rPr>
        <w:t>走不到垃圾桶那去</w:t>
      </w:r>
      <w:r>
        <w:rPr>
          <w:rFonts w:hint="eastAsia"/>
          <w:lang w:eastAsia="zh-CN"/>
        </w:rPr>
        <w:t>，</w:t>
      </w:r>
      <w:r>
        <w:rPr>
          <w:rFonts w:hint="eastAsia"/>
        </w:rPr>
        <w:t>能不能给我找个清洁工一对一服务</w:t>
      </w:r>
      <w:r>
        <w:rPr>
          <w:rFonts w:hint="eastAsia"/>
          <w:lang w:eastAsia="zh-CN"/>
        </w:rPr>
        <w:t>，</w:t>
      </w:r>
      <w:r>
        <w:rPr>
          <w:rFonts w:hint="eastAsia"/>
        </w:rPr>
        <w:t>两个小时19,800</w:t>
      </w:r>
      <w:r>
        <w:rPr>
          <w:rFonts w:hint="eastAsia"/>
          <w:lang w:eastAsia="zh-CN"/>
        </w:rPr>
        <w:t>，</w:t>
      </w:r>
      <w:r>
        <w:rPr>
          <w:rFonts w:hint="eastAsia"/>
        </w:rPr>
        <w:t>人家估计也没意见</w:t>
      </w:r>
      <w:r>
        <w:rPr>
          <w:rFonts w:hint="eastAsia"/>
          <w:lang w:eastAsia="zh-CN"/>
        </w:rPr>
        <w:t>，</w:t>
      </w:r>
      <w:r>
        <w:rPr>
          <w:rFonts w:hint="eastAsia"/>
        </w:rPr>
        <w:t>但问题就出在</w:t>
      </w:r>
      <w:r>
        <w:rPr>
          <w:rFonts w:hint="eastAsia"/>
          <w:lang w:eastAsia="zh-CN"/>
        </w:rPr>
        <w:t>，</w:t>
      </w:r>
      <w:r>
        <w:rPr>
          <w:rFonts w:hint="eastAsia"/>
        </w:rPr>
        <w:t>他明明花的是经济舱的钱</w:t>
      </w:r>
    </w:p>
    <w:p>
      <w:pPr>
        <w:pStyle w:val="4"/>
        <w:rPr>
          <w:rFonts w:hint="eastAsia"/>
        </w:rPr>
      </w:pPr>
      <w:r>
        <w:rPr>
          <w:rFonts w:hint="eastAsia"/>
        </w:rPr>
        <w:t>却跑到人家头等舱去插队</w:t>
      </w:r>
      <w:r>
        <w:rPr>
          <w:rFonts w:hint="eastAsia"/>
          <w:lang w:eastAsia="zh-CN"/>
        </w:rPr>
        <w:t>，</w:t>
      </w:r>
      <w:r>
        <w:rPr>
          <w:rFonts w:hint="eastAsia"/>
        </w:rPr>
        <w:t>不守规则却还理直气壮这才是整个问题的关键点</w:t>
      </w:r>
    </w:p>
    <w:p>
      <w:pPr>
        <w:pStyle w:val="4"/>
        <w:jc w:val="center"/>
        <w:rPr>
          <w:rFonts w:hint="eastAsia"/>
          <w:b w:val="0"/>
          <w:bCs/>
          <w:sz w:val="44"/>
          <w:szCs w:val="44"/>
        </w:rPr>
      </w:pPr>
      <w:r>
        <w:rPr>
          <w:rFonts w:hint="eastAsia"/>
        </w:rPr>
        <w:br w:type="page"/>
      </w:r>
      <w:r>
        <w:rPr>
          <w:rStyle w:val="7"/>
          <w:rFonts w:hint="eastAsia"/>
          <w:b w:val="0"/>
          <w:bCs/>
          <w:sz w:val="44"/>
          <w:szCs w:val="44"/>
          <w:lang w:val="en-US" w:eastAsia="zh-CN"/>
        </w:rPr>
        <w:t>第十五篇</w:t>
      </w:r>
    </w:p>
    <w:p>
      <w:pPr>
        <w:pStyle w:val="4"/>
        <w:rPr>
          <w:rFonts w:hint="eastAsia"/>
        </w:rPr>
      </w:pPr>
      <w:r>
        <w:rPr>
          <w:rFonts w:hint="eastAsia"/>
        </w:rPr>
        <w:t>光刻机是制造芯片的机器而芯片是整个手机的心脏的原理是什么呢</w:t>
      </w:r>
    </w:p>
    <w:p>
      <w:pPr>
        <w:pStyle w:val="4"/>
        <w:rPr>
          <w:rFonts w:hint="eastAsia"/>
        </w:rPr>
      </w:pPr>
      <w:r>
        <w:rPr>
          <w:rFonts w:hint="eastAsia"/>
        </w:rPr>
        <w:t>冲洗照片</w:t>
      </w:r>
      <w:r>
        <w:rPr>
          <w:rFonts w:hint="eastAsia"/>
          <w:lang w:eastAsia="zh-CN"/>
        </w:rPr>
        <w:t>，</w:t>
      </w:r>
      <w:r>
        <w:rPr>
          <w:rFonts w:hint="eastAsia"/>
        </w:rPr>
        <w:t>但不一样的是洗照片是把小的底片放大</w:t>
      </w:r>
      <w:r>
        <w:rPr>
          <w:rFonts w:hint="eastAsia"/>
          <w:lang w:eastAsia="zh-CN"/>
        </w:rPr>
        <w:t>；</w:t>
      </w:r>
      <w:r>
        <w:rPr>
          <w:rFonts w:hint="eastAsia"/>
        </w:rPr>
        <w:t>光刻机呢</w:t>
      </w:r>
      <w:r>
        <w:rPr>
          <w:rFonts w:hint="eastAsia"/>
          <w:lang w:eastAsia="zh-CN"/>
        </w:rPr>
        <w:t>，</w:t>
      </w:r>
      <w:r>
        <w:rPr>
          <w:rFonts w:hint="eastAsia"/>
        </w:rPr>
        <w:t>是把大的底片缩小</w:t>
      </w:r>
      <w:r>
        <w:rPr>
          <w:rFonts w:hint="eastAsia"/>
          <w:lang w:eastAsia="zh-CN"/>
        </w:rPr>
        <w:t>，</w:t>
      </w:r>
      <w:r>
        <w:rPr>
          <w:rFonts w:hint="eastAsia"/>
        </w:rPr>
        <w:t>就是把电路图缩印到晶圆相纸上</w:t>
      </w:r>
    </w:p>
    <w:p>
      <w:pPr>
        <w:pStyle w:val="4"/>
        <w:rPr>
          <w:rFonts w:hint="eastAsia"/>
        </w:rPr>
      </w:pPr>
      <w:r>
        <w:rPr>
          <w:rFonts w:hint="eastAsia"/>
        </w:rPr>
        <w:t>那为什么一个原理上并不难的机器</w:t>
      </w:r>
      <w:r>
        <w:rPr>
          <w:rFonts w:hint="eastAsia"/>
          <w:lang w:eastAsia="zh-CN"/>
        </w:rPr>
        <w:t>，</w:t>
      </w:r>
      <w:r>
        <w:rPr>
          <w:rFonts w:hint="eastAsia"/>
        </w:rPr>
        <w:t>门槛如此之高呢</w:t>
      </w:r>
    </w:p>
    <w:p>
      <w:pPr>
        <w:pStyle w:val="4"/>
        <w:rPr>
          <w:rFonts w:hint="eastAsia"/>
        </w:rPr>
      </w:pPr>
      <w:r>
        <w:rPr>
          <w:rFonts w:hint="eastAsia"/>
        </w:rPr>
        <w:t>问题出在了精度</w:t>
      </w:r>
      <w:r>
        <w:rPr>
          <w:rFonts w:hint="eastAsia"/>
          <w:lang w:eastAsia="zh-CN"/>
        </w:rPr>
        <w:t>，</w:t>
      </w:r>
      <w:r>
        <w:rPr>
          <w:rFonts w:hint="eastAsia"/>
        </w:rPr>
        <w:t>量变产生质变</w:t>
      </w:r>
    </w:p>
    <w:p>
      <w:pPr>
        <w:pStyle w:val="4"/>
        <w:rPr>
          <w:rFonts w:hint="eastAsia"/>
        </w:rPr>
      </w:pPr>
      <w:r>
        <w:rPr>
          <w:rFonts w:hint="eastAsia"/>
        </w:rPr>
        <w:t>举个例子</w:t>
      </w:r>
    </w:p>
    <w:p>
      <w:pPr>
        <w:pStyle w:val="4"/>
        <w:rPr>
          <w:rFonts w:hint="eastAsia"/>
        </w:rPr>
      </w:pPr>
      <w:r>
        <w:rPr>
          <w:rFonts w:hint="eastAsia"/>
        </w:rPr>
        <w:t>给你一个电路图</w:t>
      </w:r>
      <w:r>
        <w:rPr>
          <w:rFonts w:hint="eastAsia"/>
          <w:lang w:eastAsia="zh-CN"/>
        </w:rPr>
        <w:t>，</w:t>
      </w:r>
      <w:r>
        <w:rPr>
          <w:rFonts w:hint="eastAsia"/>
        </w:rPr>
        <w:t>如果要画到一张A4纸上很简单</w:t>
      </w:r>
      <w:r>
        <w:rPr>
          <w:rFonts w:hint="eastAsia"/>
          <w:lang w:eastAsia="zh-CN"/>
        </w:rPr>
        <w:t>，</w:t>
      </w:r>
      <w:r>
        <w:rPr>
          <w:rFonts w:hint="eastAsia"/>
        </w:rPr>
        <w:t>如果要画到一张邮票上就困难一些</w:t>
      </w:r>
      <w:r>
        <w:rPr>
          <w:rFonts w:hint="eastAsia"/>
          <w:lang w:eastAsia="zh-CN"/>
        </w:rPr>
        <w:t>，</w:t>
      </w:r>
      <w:r>
        <w:rPr>
          <w:rFonts w:hint="eastAsia"/>
        </w:rPr>
        <w:t>如果要画到一粒沙子上就更困难了</w:t>
      </w:r>
    </w:p>
    <w:p>
      <w:pPr>
        <w:pStyle w:val="4"/>
        <w:rPr>
          <w:rFonts w:hint="eastAsia"/>
        </w:rPr>
      </w:pPr>
      <w:r>
        <w:rPr>
          <w:rFonts w:hint="eastAsia"/>
        </w:rPr>
        <w:t>但如果把这个沙子</w:t>
      </w:r>
      <w:r>
        <w:rPr>
          <w:rFonts w:hint="eastAsia"/>
          <w:lang w:eastAsia="zh-CN"/>
        </w:rPr>
        <w:t>，</w:t>
      </w:r>
      <w:r>
        <w:rPr>
          <w:rFonts w:hint="eastAsia"/>
        </w:rPr>
        <w:t>放到一个赛车的挡风玻璃上</w:t>
      </w:r>
      <w:r>
        <w:rPr>
          <w:rFonts w:hint="eastAsia"/>
          <w:lang w:eastAsia="zh-CN"/>
        </w:rPr>
        <w:t>，</w:t>
      </w:r>
      <w:r>
        <w:rPr>
          <w:rFonts w:hint="eastAsia"/>
        </w:rPr>
        <w:t>让你开另外一辆赛车一边追一边画</w:t>
      </w:r>
      <w:r>
        <w:rPr>
          <w:rFonts w:hint="eastAsia"/>
          <w:lang w:eastAsia="zh-CN"/>
        </w:rPr>
        <w:t>，</w:t>
      </w:r>
      <w:r>
        <w:rPr>
          <w:rFonts w:hint="eastAsia"/>
        </w:rPr>
        <w:t>还不能出错</w:t>
      </w:r>
      <w:r>
        <w:rPr>
          <w:rFonts w:hint="eastAsia"/>
          <w:lang w:eastAsia="zh-CN"/>
        </w:rPr>
        <w:t>，</w:t>
      </w:r>
      <w:r>
        <w:rPr>
          <w:rFonts w:hint="eastAsia"/>
        </w:rPr>
        <w:t>就几乎不可能</w:t>
      </w:r>
      <w:r>
        <w:rPr>
          <w:rFonts w:hint="eastAsia"/>
          <w:lang w:eastAsia="zh-CN"/>
        </w:rPr>
        <w:t>，</w:t>
      </w:r>
      <w:r>
        <w:rPr>
          <w:rFonts w:hint="eastAsia"/>
        </w:rPr>
        <w:t>虽然他们都叫一个名字画电路图</w:t>
      </w:r>
    </w:p>
    <w:p>
      <w:pPr>
        <w:pStyle w:val="4"/>
        <w:rPr>
          <w:rFonts w:hint="eastAsia"/>
        </w:rPr>
      </w:pPr>
      <w:r>
        <w:rPr>
          <w:rFonts w:hint="eastAsia"/>
        </w:rPr>
        <w:t>所以光刻机也分低端和高端</w:t>
      </w:r>
      <w:r>
        <w:rPr>
          <w:rFonts w:hint="eastAsia"/>
          <w:lang w:eastAsia="zh-CN"/>
        </w:rPr>
        <w:t>，</w:t>
      </w:r>
      <w:r>
        <w:rPr>
          <w:rFonts w:hint="eastAsia"/>
        </w:rPr>
        <w:t>10纳米以下是高端</w:t>
      </w:r>
    </w:p>
    <w:p>
      <w:pPr>
        <w:pStyle w:val="4"/>
        <w:rPr>
          <w:rFonts w:hint="eastAsia"/>
        </w:rPr>
      </w:pPr>
      <w:r>
        <w:rPr>
          <w:rFonts w:hint="eastAsia"/>
        </w:rPr>
        <w:t>你可以理解为笔的粗细</w:t>
      </w:r>
      <w:r>
        <w:rPr>
          <w:rFonts w:hint="eastAsia"/>
          <w:lang w:eastAsia="zh-CN"/>
        </w:rPr>
        <w:t>，</w:t>
      </w:r>
      <w:r>
        <w:rPr>
          <w:rFonts w:hint="eastAsia"/>
        </w:rPr>
        <w:t>笔越细越高端</w:t>
      </w:r>
      <w:r>
        <w:rPr>
          <w:rFonts w:hint="eastAsia"/>
          <w:lang w:eastAsia="zh-CN"/>
        </w:rPr>
        <w:t>，</w:t>
      </w:r>
      <w:r>
        <w:rPr>
          <w:rFonts w:hint="eastAsia"/>
        </w:rPr>
        <w:t>笔越细画的东西就越多</w:t>
      </w:r>
    </w:p>
    <w:p>
      <w:pPr>
        <w:pStyle w:val="4"/>
        <w:rPr>
          <w:rFonts w:hint="eastAsia"/>
        </w:rPr>
      </w:pPr>
      <w:r>
        <w:rPr>
          <w:rFonts w:hint="eastAsia"/>
        </w:rPr>
        <w:t>目前最高工艺是5纳米</w:t>
      </w:r>
      <w:r>
        <w:rPr>
          <w:rFonts w:hint="eastAsia"/>
          <w:lang w:eastAsia="zh-CN"/>
        </w:rPr>
        <w:t>，</w:t>
      </w:r>
      <w:r>
        <w:rPr>
          <w:rFonts w:hint="eastAsia"/>
        </w:rPr>
        <w:t>也就是仅仅50个原子的框</w:t>
      </w:r>
    </w:p>
    <w:p>
      <w:pPr>
        <w:pStyle w:val="4"/>
        <w:rPr>
          <w:rFonts w:hint="eastAsia"/>
        </w:rPr>
      </w:pPr>
      <w:r>
        <w:rPr>
          <w:rFonts w:hint="eastAsia"/>
        </w:rPr>
        <w:t>难度在这种极端精度下</w:t>
      </w:r>
      <w:r>
        <w:rPr>
          <w:rFonts w:hint="eastAsia"/>
          <w:lang w:eastAsia="zh-CN"/>
        </w:rPr>
        <w:t>，</w:t>
      </w:r>
      <w:r>
        <w:rPr>
          <w:rFonts w:hint="eastAsia"/>
        </w:rPr>
        <w:t>很多原本可以忽略不计的细节</w:t>
      </w:r>
      <w:r>
        <w:rPr>
          <w:rFonts w:hint="eastAsia"/>
          <w:lang w:eastAsia="zh-CN"/>
        </w:rPr>
        <w:t>，</w:t>
      </w:r>
      <w:r>
        <w:rPr>
          <w:rFonts w:hint="eastAsia"/>
        </w:rPr>
        <w:t>全部都变成了障碍</w:t>
      </w:r>
      <w:r>
        <w:rPr>
          <w:rFonts w:hint="eastAsia"/>
          <w:lang w:eastAsia="zh-CN"/>
        </w:rPr>
        <w:t>，</w:t>
      </w:r>
      <w:r>
        <w:rPr>
          <w:rFonts w:hint="eastAsia"/>
        </w:rPr>
        <w:t>比如说震动</w:t>
      </w:r>
      <w:r>
        <w:rPr>
          <w:rFonts w:hint="eastAsia"/>
          <w:lang w:eastAsia="zh-CN"/>
        </w:rPr>
        <w:t>，</w:t>
      </w:r>
      <w:r>
        <w:rPr>
          <w:rFonts w:hint="eastAsia"/>
        </w:rPr>
        <w:t>这种精度下</w:t>
      </w:r>
      <w:r>
        <w:rPr>
          <w:rFonts w:hint="eastAsia"/>
          <w:lang w:eastAsia="zh-CN"/>
        </w:rPr>
        <w:t>，</w:t>
      </w:r>
      <w:r>
        <w:rPr>
          <w:rFonts w:hint="eastAsia"/>
        </w:rPr>
        <w:t>任何震动都极度的敏感</w:t>
      </w:r>
      <w:r>
        <w:rPr>
          <w:rFonts w:hint="eastAsia"/>
          <w:lang w:eastAsia="zh-CN"/>
        </w:rPr>
        <w:t>，</w:t>
      </w:r>
      <w:r>
        <w:rPr>
          <w:rFonts w:hint="eastAsia"/>
        </w:rPr>
        <w:t>比如说关个门</w:t>
      </w:r>
      <w:r>
        <w:rPr>
          <w:rFonts w:hint="eastAsia"/>
          <w:lang w:eastAsia="zh-CN"/>
        </w:rPr>
        <w:t>，</w:t>
      </w:r>
      <w:r>
        <w:rPr>
          <w:rFonts w:hint="eastAsia"/>
        </w:rPr>
        <w:t>结果可能都是灾难性的</w:t>
      </w:r>
    </w:p>
    <w:p>
      <w:pPr>
        <w:pStyle w:val="4"/>
        <w:rPr>
          <w:rFonts w:hint="eastAsia"/>
        </w:rPr>
      </w:pPr>
      <w:r>
        <w:rPr>
          <w:rFonts w:hint="eastAsia"/>
        </w:rPr>
        <w:t>所以必须要搭配一个极端精密的减震系统</w:t>
      </w:r>
    </w:p>
    <w:p>
      <w:pPr>
        <w:pStyle w:val="4"/>
        <w:rPr>
          <w:rFonts w:hint="eastAsia"/>
        </w:rPr>
      </w:pPr>
      <w:r>
        <w:rPr>
          <w:rFonts w:hint="eastAsia"/>
        </w:rPr>
        <w:t>比如光源</w:t>
      </w:r>
      <w:r>
        <w:rPr>
          <w:rFonts w:hint="eastAsia"/>
          <w:lang w:eastAsia="zh-CN"/>
        </w:rPr>
        <w:t>，</w:t>
      </w:r>
      <w:r>
        <w:rPr>
          <w:rFonts w:hint="eastAsia"/>
        </w:rPr>
        <w:t>它是画图用的</w:t>
      </w:r>
      <w:r>
        <w:rPr>
          <w:rFonts w:hint="eastAsia"/>
          <w:lang w:eastAsia="zh-CN"/>
        </w:rPr>
        <w:t>，</w:t>
      </w:r>
      <w:r>
        <w:rPr>
          <w:rFonts w:hint="eastAsia"/>
        </w:rPr>
        <w:t>它必须频率稳定</w:t>
      </w:r>
      <w:r>
        <w:rPr>
          <w:rFonts w:hint="eastAsia"/>
          <w:lang w:eastAsia="zh-CN"/>
        </w:rPr>
        <w:t>，</w:t>
      </w:r>
      <w:r>
        <w:rPr>
          <w:rFonts w:hint="eastAsia"/>
        </w:rPr>
        <w:t>能量均匀</w:t>
      </w:r>
      <w:r>
        <w:rPr>
          <w:rFonts w:hint="eastAsia"/>
          <w:lang w:eastAsia="zh-CN"/>
        </w:rPr>
        <w:t>，</w:t>
      </w:r>
      <w:r>
        <w:rPr>
          <w:rFonts w:hint="eastAsia"/>
        </w:rPr>
        <w:t>平行度高</w:t>
      </w:r>
    </w:p>
    <w:p>
      <w:pPr>
        <w:pStyle w:val="4"/>
        <w:rPr>
          <w:rFonts w:hint="eastAsia"/>
        </w:rPr>
      </w:pPr>
      <w:r>
        <w:rPr>
          <w:rFonts w:hint="eastAsia"/>
        </w:rPr>
        <w:t>就像那个笔</w:t>
      </w:r>
      <w:r>
        <w:rPr>
          <w:rFonts w:hint="eastAsia"/>
          <w:lang w:eastAsia="zh-CN"/>
        </w:rPr>
        <w:t>，</w:t>
      </w:r>
      <w:r>
        <w:rPr>
          <w:rFonts w:hint="eastAsia"/>
        </w:rPr>
        <w:t>它不能一会粗一会细</w:t>
      </w:r>
      <w:r>
        <w:rPr>
          <w:rFonts w:hint="eastAsia"/>
          <w:lang w:eastAsia="zh-CN"/>
        </w:rPr>
        <w:t>，</w:t>
      </w:r>
      <w:r>
        <w:rPr>
          <w:rFonts w:hint="eastAsia"/>
        </w:rPr>
        <w:t>一会没水了</w:t>
      </w:r>
      <w:r>
        <w:rPr>
          <w:rFonts w:hint="eastAsia"/>
          <w:lang w:eastAsia="zh-CN"/>
        </w:rPr>
        <w:t>，</w:t>
      </w:r>
      <w:r>
        <w:rPr>
          <w:rFonts w:hint="eastAsia"/>
        </w:rPr>
        <w:t>一会跑歪了</w:t>
      </w:r>
    </w:p>
    <w:p>
      <w:pPr>
        <w:pStyle w:val="4"/>
        <w:rPr>
          <w:rFonts w:hint="eastAsia"/>
        </w:rPr>
      </w:pPr>
      <w:r>
        <w:rPr>
          <w:rFonts w:hint="eastAsia"/>
        </w:rPr>
        <w:t>任何曝光不准都会严重影响成像</w:t>
      </w:r>
      <w:r>
        <w:rPr>
          <w:rFonts w:hint="eastAsia"/>
          <w:lang w:eastAsia="zh-CN"/>
        </w:rPr>
        <w:t>，</w:t>
      </w:r>
      <w:r>
        <w:rPr>
          <w:rFonts w:hint="eastAsia"/>
        </w:rPr>
        <w:t>所以它需要光束矫正器</w:t>
      </w:r>
      <w:r>
        <w:rPr>
          <w:rFonts w:hint="eastAsia"/>
          <w:lang w:eastAsia="zh-CN"/>
        </w:rPr>
        <w:t>，</w:t>
      </w:r>
      <w:r>
        <w:rPr>
          <w:rFonts w:hint="eastAsia"/>
        </w:rPr>
        <w:t>能量控制器等一系列辅助设备</w:t>
      </w:r>
    </w:p>
    <w:p>
      <w:pPr>
        <w:pStyle w:val="4"/>
        <w:rPr>
          <w:rFonts w:hint="eastAsia"/>
        </w:rPr>
      </w:pPr>
      <w:r>
        <w:rPr>
          <w:rFonts w:hint="eastAsia"/>
        </w:rPr>
        <w:t>再比如眼膜板</w:t>
      </w:r>
      <w:r>
        <w:rPr>
          <w:rFonts w:hint="eastAsia"/>
          <w:lang w:eastAsia="zh-CN"/>
        </w:rPr>
        <w:t>，</w:t>
      </w:r>
      <w:r>
        <w:rPr>
          <w:rFonts w:hint="eastAsia"/>
        </w:rPr>
        <w:t>就是那个底片在眼膜台上运动控制精度</w:t>
      </w:r>
      <w:r>
        <w:rPr>
          <w:rFonts w:hint="eastAsia"/>
          <w:lang w:eastAsia="zh-CN"/>
        </w:rPr>
        <w:t>，</w:t>
      </w:r>
      <w:r>
        <w:rPr>
          <w:rFonts w:hint="eastAsia"/>
        </w:rPr>
        <w:t>必须</w:t>
      </w:r>
      <w:r>
        <w:rPr>
          <w:rFonts w:hint="eastAsia"/>
          <w:lang w:val="en-US" w:eastAsia="zh-CN"/>
        </w:rPr>
        <w:t>是</w:t>
      </w:r>
      <w:r>
        <w:rPr>
          <w:rFonts w:hint="eastAsia"/>
        </w:rPr>
        <w:t>纳米级别稍有偏差</w:t>
      </w:r>
      <w:r>
        <w:rPr>
          <w:rFonts w:hint="eastAsia"/>
          <w:lang w:eastAsia="zh-CN"/>
        </w:rPr>
        <w:t>，</w:t>
      </w:r>
      <w:r>
        <w:rPr>
          <w:rFonts w:hint="eastAsia"/>
        </w:rPr>
        <w:t>成像就会有问题</w:t>
      </w:r>
    </w:p>
    <w:p>
      <w:pPr>
        <w:pStyle w:val="4"/>
        <w:rPr>
          <w:rFonts w:hint="eastAsia"/>
        </w:rPr>
      </w:pPr>
      <w:r>
        <w:rPr>
          <w:rFonts w:hint="eastAsia"/>
        </w:rPr>
        <w:t>再比如反光镜</w:t>
      </w:r>
      <w:r>
        <w:rPr>
          <w:rFonts w:hint="eastAsia"/>
          <w:lang w:eastAsia="zh-CN"/>
        </w:rPr>
        <w:t>，</w:t>
      </w:r>
      <w:r>
        <w:rPr>
          <w:rFonts w:hint="eastAsia"/>
        </w:rPr>
        <w:t>它是引导光线的</w:t>
      </w:r>
      <w:r>
        <w:rPr>
          <w:rFonts w:hint="eastAsia"/>
          <w:lang w:eastAsia="zh-CN"/>
        </w:rPr>
        <w:t>，</w:t>
      </w:r>
      <w:r>
        <w:rPr>
          <w:rFonts w:hint="eastAsia"/>
        </w:rPr>
        <w:t>精度以皮米计算</w:t>
      </w:r>
      <w:r>
        <w:rPr>
          <w:rFonts w:hint="eastAsia"/>
          <w:lang w:eastAsia="zh-CN"/>
        </w:rPr>
        <w:t>，</w:t>
      </w:r>
      <w:r>
        <w:rPr>
          <w:rFonts w:hint="eastAsia"/>
        </w:rPr>
        <w:t>也就是1/万亿米</w:t>
      </w:r>
      <w:r>
        <w:rPr>
          <w:rFonts w:hint="eastAsia"/>
          <w:lang w:eastAsia="zh-CN"/>
        </w:rPr>
        <w:t>，</w:t>
      </w:r>
      <w:r>
        <w:rPr>
          <w:rFonts w:hint="eastAsia"/>
        </w:rPr>
        <w:t>如果反光镜的面积有整个德国那么大</w:t>
      </w:r>
      <w:r>
        <w:rPr>
          <w:rFonts w:hint="eastAsia"/>
          <w:lang w:eastAsia="zh-CN"/>
        </w:rPr>
        <w:t>，</w:t>
      </w:r>
      <w:r>
        <w:rPr>
          <w:rFonts w:hint="eastAsia"/>
        </w:rPr>
        <w:t>那么最高的凸起不能超过1厘米</w:t>
      </w:r>
    </w:p>
    <w:p>
      <w:pPr>
        <w:pStyle w:val="4"/>
        <w:rPr>
          <w:rFonts w:hint="eastAsia"/>
        </w:rPr>
      </w:pPr>
      <w:r>
        <w:rPr>
          <w:rFonts w:hint="eastAsia"/>
        </w:rPr>
        <w:t>再比如透镜</w:t>
      </w:r>
      <w:r>
        <w:rPr>
          <w:rFonts w:hint="eastAsia"/>
          <w:lang w:eastAsia="zh-CN"/>
        </w:rPr>
        <w:t>，</w:t>
      </w:r>
      <w:r>
        <w:rPr>
          <w:rFonts w:hint="eastAsia"/>
        </w:rPr>
        <w:t>它是把电路图按比例缩小的</w:t>
      </w:r>
      <w:r>
        <w:rPr>
          <w:rFonts w:hint="eastAsia"/>
          <w:lang w:eastAsia="zh-CN"/>
        </w:rPr>
        <w:t>，</w:t>
      </w:r>
      <w:r>
        <w:rPr>
          <w:rFonts w:hint="eastAsia"/>
        </w:rPr>
        <w:t>如此庞大的体积</w:t>
      </w:r>
      <w:r>
        <w:rPr>
          <w:rFonts w:hint="eastAsia"/>
          <w:lang w:eastAsia="zh-CN"/>
        </w:rPr>
        <w:t>，</w:t>
      </w:r>
      <w:r>
        <w:rPr>
          <w:rFonts w:hint="eastAsia"/>
        </w:rPr>
        <w:t>让光线穿过层层叠叠的镜片</w:t>
      </w:r>
      <w:r>
        <w:rPr>
          <w:rFonts w:hint="eastAsia"/>
          <w:lang w:eastAsia="zh-CN"/>
        </w:rPr>
        <w:t>，</w:t>
      </w:r>
      <w:r>
        <w:rPr>
          <w:rFonts w:hint="eastAsia"/>
        </w:rPr>
        <w:t>多次折射不出偏差</w:t>
      </w:r>
      <w:r>
        <w:rPr>
          <w:rFonts w:hint="eastAsia"/>
          <w:lang w:eastAsia="zh-CN"/>
        </w:rPr>
        <w:t>，</w:t>
      </w:r>
      <w:r>
        <w:rPr>
          <w:rFonts w:hint="eastAsia"/>
        </w:rPr>
        <w:t>最终达到纳米级别的光刻精度</w:t>
      </w:r>
    </w:p>
    <w:p>
      <w:pPr>
        <w:pStyle w:val="4"/>
        <w:rPr>
          <w:rFonts w:hint="eastAsia"/>
        </w:rPr>
      </w:pPr>
      <w:r>
        <w:rPr>
          <w:rFonts w:hint="eastAsia"/>
        </w:rPr>
        <w:t>所以镜片的纯度打磨难度和组装难度可想而知</w:t>
      </w:r>
    </w:p>
    <w:p>
      <w:pPr>
        <w:pStyle w:val="4"/>
        <w:rPr>
          <w:rFonts w:hint="eastAsia"/>
        </w:rPr>
      </w:pPr>
      <w:r>
        <w:rPr>
          <w:rFonts w:hint="eastAsia"/>
        </w:rPr>
        <w:t>在生产的过程当中</w:t>
      </w:r>
      <w:r>
        <w:rPr>
          <w:rFonts w:hint="eastAsia"/>
          <w:lang w:eastAsia="zh-CN"/>
        </w:rPr>
        <w:t>，</w:t>
      </w:r>
      <w:r>
        <w:rPr>
          <w:rFonts w:hint="eastAsia"/>
        </w:rPr>
        <w:t>人类又成了最大的污染源</w:t>
      </w:r>
    </w:p>
    <w:p>
      <w:pPr>
        <w:pStyle w:val="4"/>
        <w:rPr>
          <w:rFonts w:hint="eastAsia"/>
        </w:rPr>
      </w:pPr>
      <w:r>
        <w:rPr>
          <w:rFonts w:hint="eastAsia"/>
        </w:rPr>
        <w:t>普通人每天要代谢10亿个皮肤微粒</w:t>
      </w:r>
      <w:r>
        <w:rPr>
          <w:rFonts w:hint="eastAsia"/>
          <w:lang w:eastAsia="zh-CN"/>
        </w:rPr>
        <w:t>，</w:t>
      </w:r>
      <w:r>
        <w:rPr>
          <w:rFonts w:hint="eastAsia"/>
        </w:rPr>
        <w:t>所以无尘车间的要求也同样极高</w:t>
      </w:r>
    </w:p>
    <w:p>
      <w:pPr>
        <w:pStyle w:val="4"/>
        <w:rPr>
          <w:rFonts w:hint="eastAsia"/>
        </w:rPr>
      </w:pPr>
      <w:r>
        <w:rPr>
          <w:rFonts w:hint="eastAsia"/>
        </w:rPr>
        <w:t>在如此高难度之下</w:t>
      </w:r>
      <w:r>
        <w:rPr>
          <w:rFonts w:hint="eastAsia"/>
          <w:lang w:eastAsia="zh-CN"/>
        </w:rPr>
        <w:t>，</w:t>
      </w:r>
      <w:r>
        <w:rPr>
          <w:rFonts w:hint="eastAsia"/>
        </w:rPr>
        <w:t>没有任何一家公司</w:t>
      </w:r>
      <w:r>
        <w:rPr>
          <w:rFonts w:hint="eastAsia"/>
          <w:lang w:eastAsia="zh-CN"/>
        </w:rPr>
        <w:t>，</w:t>
      </w:r>
      <w:r>
        <w:rPr>
          <w:rFonts w:hint="eastAsia"/>
        </w:rPr>
        <w:t>可以独立完成所有的环节</w:t>
      </w:r>
    </w:p>
    <w:p>
      <w:pPr>
        <w:pStyle w:val="4"/>
        <w:rPr>
          <w:rFonts w:hint="eastAsia"/>
        </w:rPr>
      </w:pPr>
      <w:r>
        <w:rPr>
          <w:rFonts w:hint="eastAsia"/>
        </w:rPr>
        <w:t>即使高端光刻机领域的</w:t>
      </w:r>
      <w:r>
        <w:rPr>
          <w:rFonts w:hint="eastAsia"/>
          <w:lang w:eastAsia="zh-CN"/>
        </w:rPr>
        <w:t>，</w:t>
      </w:r>
      <w:r>
        <w:rPr>
          <w:rFonts w:hint="eastAsia"/>
        </w:rPr>
        <w:t>绝对领先的阿斯迈尔核心优势也是在设计和组装校准</w:t>
      </w:r>
      <w:r>
        <w:rPr>
          <w:rFonts w:hint="eastAsia"/>
          <w:lang w:eastAsia="zh-CN"/>
        </w:rPr>
        <w:t>，</w:t>
      </w:r>
      <w:r>
        <w:rPr>
          <w:rFonts w:hint="eastAsia"/>
        </w:rPr>
        <w:t>十多万个零件绝大部分都是外包</w:t>
      </w:r>
    </w:p>
    <w:p>
      <w:pPr>
        <w:pStyle w:val="4"/>
        <w:rPr>
          <w:rFonts w:hint="eastAsia"/>
        </w:rPr>
      </w:pPr>
      <w:r>
        <w:rPr>
          <w:rFonts w:hint="eastAsia"/>
        </w:rPr>
        <w:t>比如光源采用的是美国的Simon</w:t>
      </w:r>
      <w:r>
        <w:rPr>
          <w:rFonts w:hint="eastAsia"/>
          <w:lang w:eastAsia="zh-CN"/>
        </w:rPr>
        <w:t>，</w:t>
      </w:r>
      <w:r>
        <w:rPr>
          <w:rFonts w:hint="eastAsia"/>
        </w:rPr>
        <w:t>透镜是德国的蔡司</w:t>
      </w:r>
    </w:p>
    <w:p>
      <w:pPr>
        <w:pStyle w:val="4"/>
        <w:rPr>
          <w:rFonts w:hint="eastAsia"/>
        </w:rPr>
      </w:pPr>
      <w:r>
        <w:rPr>
          <w:rFonts w:hint="eastAsia"/>
        </w:rPr>
        <w:t>一个看似简单的原理</w:t>
      </w:r>
      <w:r>
        <w:rPr>
          <w:rFonts w:hint="eastAsia"/>
          <w:lang w:eastAsia="zh-CN"/>
        </w:rPr>
        <w:t>，</w:t>
      </w:r>
      <w:r>
        <w:rPr>
          <w:rFonts w:hint="eastAsia"/>
        </w:rPr>
        <w:t>在超高精度的制约下</w:t>
      </w:r>
      <w:r>
        <w:rPr>
          <w:rFonts w:hint="eastAsia"/>
          <w:lang w:eastAsia="zh-CN"/>
        </w:rPr>
        <w:t>，</w:t>
      </w:r>
      <w:r>
        <w:rPr>
          <w:rFonts w:hint="eastAsia"/>
        </w:rPr>
        <w:t>需要结合光学材料控制电子机械化学等最顶尖的技术</w:t>
      </w:r>
      <w:r>
        <w:rPr>
          <w:rFonts w:hint="eastAsia"/>
          <w:lang w:eastAsia="zh-CN"/>
        </w:rPr>
        <w:t>，</w:t>
      </w:r>
      <w:r>
        <w:rPr>
          <w:rFonts w:hint="eastAsia"/>
        </w:rPr>
        <w:t>才能最终完成这一人类历史上几乎最精密的机械</w:t>
      </w:r>
    </w:p>
    <w:p>
      <w:pPr>
        <w:pStyle w:val="4"/>
        <w:jc w:val="center"/>
        <w:rPr>
          <w:rFonts w:hint="eastAsia" w:eastAsiaTheme="minorEastAsia"/>
          <w:sz w:val="44"/>
          <w:szCs w:val="52"/>
          <w:lang w:eastAsia="zh-CN"/>
        </w:rPr>
      </w:pPr>
      <w:r>
        <w:rPr>
          <w:rFonts w:hint="eastAsia"/>
        </w:rPr>
        <w:br w:type="page"/>
      </w:r>
      <w:r>
        <w:rPr>
          <w:rFonts w:hint="eastAsia"/>
          <w:sz w:val="44"/>
          <w:szCs w:val="52"/>
          <w:lang w:eastAsia="zh-CN"/>
        </w:rPr>
        <w:t>第</w:t>
      </w:r>
      <w:r>
        <w:rPr>
          <w:rFonts w:hint="eastAsia"/>
          <w:sz w:val="44"/>
          <w:szCs w:val="52"/>
          <w:lang w:val="en-US" w:eastAsia="zh-CN"/>
        </w:rPr>
        <w:t>十六</w:t>
      </w:r>
      <w:r>
        <w:rPr>
          <w:rFonts w:hint="eastAsia"/>
          <w:sz w:val="44"/>
          <w:szCs w:val="52"/>
          <w:lang w:eastAsia="zh-CN"/>
        </w:rPr>
        <w:t>篇</w:t>
      </w:r>
    </w:p>
    <w:p>
      <w:pPr>
        <w:pStyle w:val="4"/>
        <w:rPr>
          <w:rFonts w:hint="eastAsia"/>
        </w:rPr>
      </w:pPr>
      <w:r>
        <w:rPr>
          <w:rFonts w:hint="eastAsia"/>
        </w:rPr>
        <w:t>今天我们说一个挣钱的干货极少有人知道</w:t>
      </w:r>
    </w:p>
    <w:p>
      <w:pPr>
        <w:pStyle w:val="4"/>
        <w:rPr>
          <w:rFonts w:hint="eastAsia"/>
        </w:rPr>
      </w:pPr>
      <w:r>
        <w:rPr>
          <w:rFonts w:hint="eastAsia"/>
        </w:rPr>
        <w:t>先问一个问题</w:t>
      </w:r>
      <w:r>
        <w:rPr>
          <w:rFonts w:hint="eastAsia"/>
          <w:lang w:val="en-US" w:eastAsia="zh-CN"/>
        </w:rPr>
        <w:t>.</w:t>
      </w:r>
      <w:r>
        <w:rPr>
          <w:rFonts w:hint="eastAsia"/>
        </w:rPr>
        <w:t>如何合理合法</w:t>
      </w:r>
      <w:r>
        <w:rPr>
          <w:rFonts w:hint="eastAsia"/>
          <w:lang w:eastAsia="zh-CN"/>
        </w:rPr>
        <w:t>地</w:t>
      </w:r>
      <w:r>
        <w:rPr>
          <w:rFonts w:hint="eastAsia"/>
        </w:rPr>
        <w:t>出老千</w:t>
      </w:r>
    </w:p>
    <w:p>
      <w:pPr>
        <w:pStyle w:val="4"/>
        <w:rPr>
          <w:rFonts w:hint="eastAsia"/>
        </w:rPr>
      </w:pPr>
      <w:r>
        <w:rPr>
          <w:rFonts w:hint="eastAsia"/>
        </w:rPr>
        <w:t>答案是反推规则</w:t>
      </w:r>
      <w:r>
        <w:rPr>
          <w:rFonts w:hint="eastAsia"/>
          <w:lang w:eastAsia="zh-CN"/>
        </w:rPr>
        <w:t>。</w:t>
      </w:r>
      <w:r>
        <w:rPr>
          <w:rFonts w:hint="eastAsia"/>
        </w:rPr>
        <w:t>别人不知道的规则</w:t>
      </w:r>
      <w:r>
        <w:rPr>
          <w:rFonts w:hint="eastAsia"/>
          <w:lang w:eastAsia="zh-CN"/>
        </w:rPr>
        <w:t>，</w:t>
      </w:r>
      <w:r>
        <w:rPr>
          <w:rFonts w:hint="eastAsia"/>
        </w:rPr>
        <w:t>你知道那基本上就可以横扫了</w:t>
      </w:r>
    </w:p>
    <w:p>
      <w:pPr>
        <w:pStyle w:val="4"/>
        <w:rPr>
          <w:rFonts w:hint="eastAsia"/>
        </w:rPr>
      </w:pPr>
      <w:r>
        <w:rPr>
          <w:rFonts w:hint="eastAsia"/>
        </w:rPr>
        <w:t>同样是两家餐厅</w:t>
      </w:r>
      <w:r>
        <w:rPr>
          <w:rFonts w:hint="eastAsia"/>
          <w:lang w:eastAsia="zh-CN"/>
        </w:rPr>
        <w:t>，</w:t>
      </w:r>
      <w:r>
        <w:rPr>
          <w:rFonts w:hint="eastAsia"/>
        </w:rPr>
        <w:t>同样是依靠外卖订单</w:t>
      </w:r>
      <w:r>
        <w:rPr>
          <w:rFonts w:hint="eastAsia"/>
          <w:lang w:eastAsia="zh-CN"/>
        </w:rPr>
        <w:t>，</w:t>
      </w:r>
      <w:r>
        <w:rPr>
          <w:rFonts w:hint="eastAsia"/>
        </w:rPr>
        <w:t>怎么比别人多赚十几万</w:t>
      </w:r>
    </w:p>
    <w:p>
      <w:pPr>
        <w:pStyle w:val="4"/>
        <w:rPr>
          <w:rFonts w:hint="eastAsia"/>
          <w:lang w:eastAsia="zh-CN"/>
        </w:rPr>
      </w:pPr>
      <w:r>
        <w:rPr>
          <w:rFonts w:hint="eastAsia"/>
        </w:rPr>
        <w:t>答案是你要排到别人前面去</w:t>
      </w:r>
      <w:r>
        <w:rPr>
          <w:rFonts w:hint="eastAsia"/>
          <w:lang w:eastAsia="zh-CN"/>
        </w:rPr>
        <w:t>，</w:t>
      </w:r>
      <w:r>
        <w:rPr>
          <w:rFonts w:hint="eastAsia"/>
        </w:rPr>
        <w:t>可怎么才能排到别人前面去</w:t>
      </w:r>
      <w:r>
        <w:rPr>
          <w:rFonts w:hint="eastAsia"/>
          <w:lang w:eastAsia="zh-CN"/>
        </w:rPr>
        <w:t>。</w:t>
      </w:r>
    </w:p>
    <w:p>
      <w:pPr>
        <w:pStyle w:val="4"/>
        <w:rPr>
          <w:rFonts w:hint="eastAsia"/>
        </w:rPr>
      </w:pPr>
      <w:r>
        <w:rPr>
          <w:rFonts w:hint="eastAsia"/>
        </w:rPr>
        <w:t>不要告诉我花钱买</w:t>
      </w:r>
      <w:r>
        <w:rPr>
          <w:rFonts w:hint="eastAsia"/>
          <w:lang w:eastAsia="zh-CN"/>
        </w:rPr>
        <w:t>。</w:t>
      </w:r>
      <w:r>
        <w:rPr>
          <w:rFonts w:hint="eastAsia"/>
        </w:rPr>
        <w:t>如果这么简单的话就没有必要讲了</w:t>
      </w:r>
    </w:p>
    <w:p>
      <w:pPr>
        <w:pStyle w:val="4"/>
        <w:rPr>
          <w:rFonts w:hint="eastAsia"/>
        </w:rPr>
      </w:pPr>
      <w:r>
        <w:rPr>
          <w:rFonts w:hint="eastAsia"/>
        </w:rPr>
        <w:t>而且你花钱也是有</w:t>
      </w:r>
      <w:r>
        <w:rPr>
          <w:rFonts w:hint="eastAsia"/>
          <w:lang w:eastAsia="zh-CN"/>
        </w:rPr>
        <w:t>科学技术</w:t>
      </w:r>
      <w:r>
        <w:rPr>
          <w:rFonts w:hint="eastAsia"/>
        </w:rPr>
        <w:t>的</w:t>
      </w:r>
      <w:r>
        <w:rPr>
          <w:rFonts w:hint="eastAsia"/>
          <w:lang w:eastAsia="zh-CN"/>
        </w:rPr>
        <w:t>。</w:t>
      </w:r>
      <w:r>
        <w:rPr>
          <w:rFonts w:hint="eastAsia"/>
        </w:rPr>
        <w:t>你可以花钱对手也可以花钱</w:t>
      </w:r>
      <w:r>
        <w:rPr>
          <w:rFonts w:hint="eastAsia"/>
          <w:lang w:eastAsia="zh-CN"/>
        </w:rPr>
        <w:t>，</w:t>
      </w:r>
      <w:r>
        <w:rPr>
          <w:rFonts w:hint="eastAsia"/>
        </w:rPr>
        <w:t>除非你在花钱的规则上比他也更牛</w:t>
      </w:r>
      <w:r>
        <w:rPr>
          <w:rFonts w:hint="eastAsia"/>
          <w:lang w:eastAsia="zh-CN"/>
        </w:rPr>
        <w:t>。</w:t>
      </w:r>
      <w:r>
        <w:rPr>
          <w:rFonts w:hint="eastAsia"/>
        </w:rPr>
        <w:t>想靠前</w:t>
      </w:r>
      <w:r>
        <w:rPr>
          <w:rFonts w:hint="eastAsia"/>
          <w:lang w:eastAsia="zh-CN"/>
        </w:rPr>
        <w:t>，</w:t>
      </w:r>
      <w:r>
        <w:rPr>
          <w:rFonts w:hint="eastAsia"/>
        </w:rPr>
        <w:t>尤其想免费靠前</w:t>
      </w:r>
      <w:r>
        <w:rPr>
          <w:rFonts w:hint="eastAsia"/>
          <w:lang w:eastAsia="zh-CN"/>
        </w:rPr>
        <w:t>，</w:t>
      </w:r>
      <w:r>
        <w:rPr>
          <w:rFonts w:hint="eastAsia"/>
        </w:rPr>
        <w:t>你就得知道这个平台的规则到底是怎么排序的</w:t>
      </w:r>
      <w:r>
        <w:rPr>
          <w:rFonts w:hint="eastAsia"/>
          <w:lang w:eastAsia="zh-CN"/>
        </w:rPr>
        <w:t>。</w:t>
      </w:r>
      <w:r>
        <w:rPr>
          <w:rFonts w:hint="eastAsia"/>
        </w:rPr>
        <w:t>可规则又是保密的只有平台自己知道</w:t>
      </w:r>
      <w:r>
        <w:rPr>
          <w:rFonts w:hint="eastAsia"/>
          <w:lang w:eastAsia="zh-CN"/>
        </w:rPr>
        <w:t>，</w:t>
      </w:r>
      <w:r>
        <w:rPr>
          <w:rFonts w:hint="eastAsia"/>
        </w:rPr>
        <w:t>一个普通的餐馆没背景没关系</w:t>
      </w:r>
      <w:r>
        <w:rPr>
          <w:rFonts w:hint="eastAsia"/>
          <w:lang w:eastAsia="zh-CN"/>
        </w:rPr>
        <w:t>，</w:t>
      </w:r>
      <w:r>
        <w:rPr>
          <w:rFonts w:hint="eastAsia"/>
        </w:rPr>
        <w:t>你怎么拿</w:t>
      </w:r>
      <w:r>
        <w:rPr>
          <w:rFonts w:hint="eastAsia"/>
          <w:lang w:eastAsia="zh-CN"/>
        </w:rPr>
        <w:t>得</w:t>
      </w:r>
      <w:r>
        <w:rPr>
          <w:rFonts w:hint="eastAsia"/>
        </w:rPr>
        <w:t>到</w:t>
      </w:r>
      <w:r>
        <w:rPr>
          <w:rFonts w:hint="eastAsia"/>
          <w:lang w:eastAsia="zh-CN"/>
        </w:rPr>
        <w:t>。</w:t>
      </w:r>
      <w:r>
        <w:rPr>
          <w:rFonts w:hint="eastAsia"/>
        </w:rPr>
        <w:t>答案是借助逻辑</w:t>
      </w:r>
      <w:r>
        <w:rPr>
          <w:rFonts w:hint="eastAsia"/>
          <w:lang w:eastAsia="zh-CN"/>
        </w:rPr>
        <w:t>，</w:t>
      </w:r>
      <w:r>
        <w:rPr>
          <w:rFonts w:hint="eastAsia"/>
        </w:rPr>
        <w:t>借助尝试反推规则</w:t>
      </w:r>
    </w:p>
    <w:p>
      <w:pPr>
        <w:pStyle w:val="4"/>
        <w:rPr>
          <w:rFonts w:hint="eastAsia"/>
        </w:rPr>
      </w:pPr>
      <w:r>
        <w:rPr>
          <w:rFonts w:hint="eastAsia"/>
        </w:rPr>
        <w:t>比如我们手把手演示一下</w:t>
      </w:r>
      <w:r>
        <w:rPr>
          <w:rFonts w:hint="eastAsia"/>
          <w:lang w:eastAsia="zh-CN"/>
        </w:rPr>
        <w:t>，</w:t>
      </w:r>
      <w:r>
        <w:rPr>
          <w:rFonts w:hint="eastAsia"/>
        </w:rPr>
        <w:t>比如尝试告诉我们一定有两个核心的指标</w:t>
      </w:r>
      <w:r>
        <w:rPr>
          <w:rFonts w:hint="eastAsia"/>
          <w:lang w:eastAsia="zh-CN"/>
        </w:rPr>
        <w:t>，</w:t>
      </w:r>
      <w:r>
        <w:rPr>
          <w:rFonts w:hint="eastAsia"/>
        </w:rPr>
        <w:t>一个是配送的距离和时间</w:t>
      </w:r>
      <w:r>
        <w:rPr>
          <w:rFonts w:hint="eastAsia"/>
          <w:lang w:eastAsia="zh-CN"/>
        </w:rPr>
        <w:t>，</w:t>
      </w:r>
      <w:r>
        <w:rPr>
          <w:rFonts w:hint="eastAsia"/>
        </w:rPr>
        <w:t>这一定是排序的</w:t>
      </w:r>
      <w:r>
        <w:rPr>
          <w:rFonts w:hint="eastAsia"/>
          <w:lang w:eastAsia="zh-CN"/>
        </w:rPr>
        <w:t>。</w:t>
      </w:r>
      <w:r>
        <w:rPr>
          <w:rFonts w:hint="eastAsia"/>
        </w:rPr>
        <w:t>最核心的因素一个是口味评分销量等等</w:t>
      </w:r>
      <w:r>
        <w:rPr>
          <w:rFonts w:hint="eastAsia"/>
          <w:lang w:eastAsia="zh-CN"/>
        </w:rPr>
        <w:t>，</w:t>
      </w:r>
      <w:r>
        <w:rPr>
          <w:rFonts w:hint="eastAsia"/>
        </w:rPr>
        <w:t>因为它</w:t>
      </w:r>
      <w:r>
        <w:rPr>
          <w:rFonts w:hint="eastAsia"/>
          <w:lang w:eastAsia="zh-CN"/>
        </w:rPr>
        <w:t>涉及</w:t>
      </w:r>
      <w:r>
        <w:rPr>
          <w:rFonts w:hint="eastAsia"/>
        </w:rPr>
        <w:t>用户的反馈也会有较大的影响</w:t>
      </w:r>
      <w:r>
        <w:rPr>
          <w:rFonts w:hint="eastAsia"/>
          <w:lang w:eastAsia="zh-CN"/>
        </w:rPr>
        <w:t>，</w:t>
      </w:r>
      <w:r>
        <w:rPr>
          <w:rFonts w:hint="eastAsia"/>
        </w:rPr>
        <w:t>那么知道这两个主要指标之后接下来要怎么做</w:t>
      </w:r>
    </w:p>
    <w:p>
      <w:pPr>
        <w:pStyle w:val="4"/>
        <w:rPr>
          <w:rFonts w:hint="eastAsia"/>
        </w:rPr>
      </w:pPr>
      <w:r>
        <w:rPr>
          <w:rFonts w:hint="eastAsia"/>
        </w:rPr>
        <w:t>搜集结果对比数据</w:t>
      </w:r>
      <w:r>
        <w:rPr>
          <w:rFonts w:hint="eastAsia"/>
          <w:lang w:eastAsia="zh-CN"/>
        </w:rPr>
        <w:t>，</w:t>
      </w:r>
      <w:r>
        <w:rPr>
          <w:rFonts w:hint="eastAsia"/>
        </w:rPr>
        <w:t>总结规律发现异常</w:t>
      </w:r>
    </w:p>
    <w:p>
      <w:pPr>
        <w:pStyle w:val="4"/>
        <w:rPr>
          <w:rFonts w:hint="eastAsia"/>
        </w:rPr>
      </w:pPr>
      <w:r>
        <w:rPr>
          <w:rFonts w:hint="eastAsia"/>
        </w:rPr>
        <w:t>就如果一家店核心指标表现</w:t>
      </w:r>
      <w:r>
        <w:rPr>
          <w:rFonts w:hint="eastAsia"/>
          <w:lang w:eastAsia="zh-CN"/>
        </w:rPr>
        <w:t>得</w:t>
      </w:r>
      <w:r>
        <w:rPr>
          <w:rFonts w:hint="eastAsia"/>
        </w:rPr>
        <w:t>都</w:t>
      </w:r>
      <w:r>
        <w:rPr>
          <w:rFonts w:hint="eastAsia"/>
          <w:lang w:eastAsia="zh-CN"/>
        </w:rPr>
        <w:t>非常</w:t>
      </w:r>
      <w:r>
        <w:rPr>
          <w:rFonts w:hint="eastAsia"/>
        </w:rPr>
        <w:t>好排名也不错我们就视为正常结果</w:t>
      </w:r>
      <w:r>
        <w:rPr>
          <w:rFonts w:hint="eastAsia"/>
          <w:lang w:eastAsia="zh-CN"/>
        </w:rPr>
        <w:t>，</w:t>
      </w:r>
      <w:r>
        <w:rPr>
          <w:rFonts w:hint="eastAsia"/>
        </w:rPr>
        <w:t>而如果一家店排名很不错但是核心指标却非常一般则视为异常结果需要重点关注</w:t>
      </w:r>
    </w:p>
    <w:p>
      <w:pPr>
        <w:pStyle w:val="4"/>
        <w:rPr>
          <w:rFonts w:hint="eastAsia"/>
        </w:rPr>
      </w:pPr>
      <w:r>
        <w:rPr>
          <w:rFonts w:hint="eastAsia"/>
        </w:rPr>
        <w:t>所以结论很明确只要能总结这些异常结果的共性</w:t>
      </w:r>
      <w:r>
        <w:rPr>
          <w:rFonts w:hint="eastAsia"/>
          <w:lang w:eastAsia="zh-CN"/>
        </w:rPr>
        <w:t>，</w:t>
      </w:r>
      <w:r>
        <w:rPr>
          <w:rFonts w:hint="eastAsia"/>
        </w:rPr>
        <w:t>就能找到那些真正对排名有影响</w:t>
      </w:r>
      <w:r>
        <w:rPr>
          <w:rFonts w:hint="eastAsia"/>
          <w:lang w:eastAsia="zh-CN"/>
        </w:rPr>
        <w:t>，</w:t>
      </w:r>
      <w:r>
        <w:rPr>
          <w:rFonts w:hint="eastAsia"/>
        </w:rPr>
        <w:t>但是又不为人知的权重点</w:t>
      </w:r>
      <w:r>
        <w:rPr>
          <w:rFonts w:hint="eastAsia"/>
          <w:lang w:eastAsia="zh-CN"/>
        </w:rPr>
        <w:t>，</w:t>
      </w:r>
      <w:r>
        <w:rPr>
          <w:rFonts w:hint="eastAsia"/>
        </w:rPr>
        <w:t>这个点就是赚钱的关键</w:t>
      </w:r>
      <w:r>
        <w:rPr>
          <w:rFonts w:hint="eastAsia"/>
          <w:lang w:eastAsia="zh-CN"/>
        </w:rPr>
        <w:t>，</w:t>
      </w:r>
      <w:r>
        <w:rPr>
          <w:rFonts w:hint="eastAsia"/>
        </w:rPr>
        <w:t>很快我们就会发现一个额外的因素</w:t>
      </w:r>
      <w:r>
        <w:rPr>
          <w:rFonts w:hint="eastAsia"/>
          <w:lang w:eastAsia="zh-CN"/>
        </w:rPr>
        <w:t>，</w:t>
      </w:r>
      <w:r>
        <w:rPr>
          <w:rFonts w:hint="eastAsia"/>
        </w:rPr>
        <w:t>新店</w:t>
      </w:r>
      <w:r>
        <w:rPr>
          <w:rFonts w:hint="eastAsia"/>
          <w:lang w:eastAsia="zh-CN"/>
        </w:rPr>
        <w:t>，</w:t>
      </w:r>
      <w:r>
        <w:rPr>
          <w:rFonts w:hint="eastAsia"/>
        </w:rPr>
        <w:t>就对于新开的店</w:t>
      </w:r>
      <w:r>
        <w:rPr>
          <w:rFonts w:hint="eastAsia"/>
          <w:lang w:eastAsia="zh-CN"/>
        </w:rPr>
        <w:t>，</w:t>
      </w:r>
      <w:r>
        <w:rPr>
          <w:rFonts w:hint="eastAsia"/>
        </w:rPr>
        <w:t>外卖平台可能会先扶持一阵</w:t>
      </w:r>
      <w:r>
        <w:rPr>
          <w:rFonts w:hint="eastAsia"/>
          <w:lang w:eastAsia="zh-CN"/>
        </w:rPr>
        <w:t>，</w:t>
      </w:r>
      <w:r>
        <w:rPr>
          <w:rFonts w:hint="eastAsia"/>
        </w:rPr>
        <w:t>但这个可操作性不强不是重点</w:t>
      </w:r>
      <w:r>
        <w:rPr>
          <w:rFonts w:hint="eastAsia"/>
          <w:lang w:eastAsia="zh-CN"/>
        </w:rPr>
        <w:t>。</w:t>
      </w:r>
      <w:r>
        <w:rPr>
          <w:rFonts w:hint="eastAsia"/>
        </w:rPr>
        <w:t>那排除了新店的影响</w:t>
      </w:r>
      <w:r>
        <w:rPr>
          <w:rFonts w:hint="eastAsia"/>
          <w:lang w:eastAsia="zh-CN"/>
        </w:rPr>
        <w:t>，</w:t>
      </w:r>
      <w:r>
        <w:rPr>
          <w:rFonts w:hint="eastAsia"/>
        </w:rPr>
        <w:t>之后我们继续分析剩余排名异常的那些店家的共性果然又发现了一个地方</w:t>
      </w:r>
      <w:r>
        <w:rPr>
          <w:rFonts w:hint="eastAsia"/>
          <w:lang w:eastAsia="zh-CN"/>
        </w:rPr>
        <w:t>。</w:t>
      </w:r>
      <w:r>
        <w:rPr>
          <w:rFonts w:hint="eastAsia"/>
        </w:rPr>
        <w:t>你猜是什么</w:t>
      </w:r>
      <w:r>
        <w:rPr>
          <w:rFonts w:hint="eastAsia"/>
          <w:lang w:eastAsia="zh-CN"/>
        </w:rPr>
        <w:t>，</w:t>
      </w:r>
      <w:r>
        <w:rPr>
          <w:rFonts w:hint="eastAsia"/>
        </w:rPr>
        <w:t>图片</w:t>
      </w:r>
      <w:r>
        <w:rPr>
          <w:rFonts w:hint="eastAsia"/>
          <w:lang w:eastAsia="zh-CN"/>
        </w:rPr>
        <w:t>，</w:t>
      </w:r>
      <w:r>
        <w:rPr>
          <w:rFonts w:hint="eastAsia"/>
        </w:rPr>
        <w:t>就这些商家无一例外</w:t>
      </w:r>
      <w:r>
        <w:rPr>
          <w:rFonts w:hint="eastAsia"/>
          <w:lang w:eastAsia="zh-CN"/>
        </w:rPr>
        <w:t>地</w:t>
      </w:r>
      <w:r>
        <w:rPr>
          <w:rFonts w:hint="eastAsia"/>
        </w:rPr>
        <w:t>都使用了菜品的图片</w:t>
      </w:r>
      <w:r>
        <w:rPr>
          <w:rFonts w:hint="eastAsia"/>
          <w:lang w:eastAsia="zh-CN"/>
        </w:rPr>
        <w:t>，</w:t>
      </w:r>
      <w:r>
        <w:rPr>
          <w:rFonts w:hint="eastAsia"/>
        </w:rPr>
        <w:t>而其他商家使用的都是品牌LOGO</w:t>
      </w:r>
      <w:r>
        <w:rPr>
          <w:rFonts w:hint="eastAsia"/>
          <w:lang w:eastAsia="zh-CN"/>
        </w:rPr>
        <w:t>，</w:t>
      </w:r>
      <w:r>
        <w:rPr>
          <w:rFonts w:hint="eastAsia"/>
        </w:rPr>
        <w:t>结合常识</w:t>
      </w:r>
      <w:r>
        <w:rPr>
          <w:rFonts w:hint="eastAsia"/>
          <w:lang w:eastAsia="zh-CN"/>
        </w:rPr>
        <w:t>地</w:t>
      </w:r>
      <w:r>
        <w:rPr>
          <w:rFonts w:hint="eastAsia"/>
        </w:rPr>
        <w:t>说明什么问题</w:t>
      </w:r>
      <w:r>
        <w:rPr>
          <w:rFonts w:hint="eastAsia"/>
          <w:lang w:eastAsia="zh-CN"/>
        </w:rPr>
        <w:t>，</w:t>
      </w:r>
      <w:r>
        <w:rPr>
          <w:rFonts w:hint="eastAsia"/>
        </w:rPr>
        <w:t>点击率因为大部分的场景之下</w:t>
      </w:r>
      <w:r>
        <w:rPr>
          <w:rFonts w:hint="eastAsia"/>
          <w:lang w:eastAsia="zh-CN"/>
        </w:rPr>
        <w:t>，</w:t>
      </w:r>
      <w:r>
        <w:rPr>
          <w:rFonts w:hint="eastAsia"/>
        </w:rPr>
        <w:t>商品图片的点击率都明显</w:t>
      </w:r>
      <w:r>
        <w:rPr>
          <w:rFonts w:hint="eastAsia"/>
          <w:lang w:eastAsia="zh-CN"/>
        </w:rPr>
        <w:t>地</w:t>
      </w:r>
      <w:r>
        <w:rPr>
          <w:rFonts w:hint="eastAsia"/>
        </w:rPr>
        <w:t>高于品牌LOGO</w:t>
      </w:r>
      <w:r>
        <w:rPr>
          <w:rFonts w:hint="eastAsia"/>
          <w:lang w:eastAsia="zh-CN"/>
        </w:rPr>
        <w:t>，</w:t>
      </w:r>
      <w:r>
        <w:rPr>
          <w:rFonts w:hint="eastAsia"/>
        </w:rPr>
        <w:t>所以基本可以断定点击率或受到点击率影响的其他指标</w:t>
      </w:r>
      <w:r>
        <w:rPr>
          <w:rFonts w:hint="eastAsia"/>
          <w:lang w:eastAsia="zh-CN"/>
        </w:rPr>
        <w:t>，</w:t>
      </w:r>
      <w:r>
        <w:rPr>
          <w:rFonts w:hint="eastAsia"/>
        </w:rPr>
        <w:t>一定是一个极为重要的排序因素</w:t>
      </w:r>
      <w:r>
        <w:rPr>
          <w:rFonts w:hint="eastAsia"/>
          <w:lang w:eastAsia="zh-CN"/>
        </w:rPr>
        <w:t>，</w:t>
      </w:r>
      <w:r>
        <w:rPr>
          <w:rFonts w:hint="eastAsia"/>
        </w:rPr>
        <w:t>这个规则外卖平台是绝对不会告诉你的</w:t>
      </w:r>
      <w:r>
        <w:rPr>
          <w:rFonts w:hint="eastAsia"/>
          <w:lang w:eastAsia="zh-CN"/>
        </w:rPr>
        <w:t>，</w:t>
      </w:r>
      <w:r>
        <w:rPr>
          <w:rFonts w:hint="eastAsia"/>
        </w:rPr>
        <w:t>所以节奏很明确</w:t>
      </w:r>
      <w:r>
        <w:rPr>
          <w:rFonts w:hint="eastAsia"/>
          <w:lang w:eastAsia="zh-CN"/>
        </w:rPr>
        <w:t>，</w:t>
      </w:r>
      <w:r>
        <w:rPr>
          <w:rFonts w:hint="eastAsia"/>
        </w:rPr>
        <w:t>在谈什么刷单</w:t>
      </w:r>
      <w:r>
        <w:rPr>
          <w:rFonts w:hint="eastAsia"/>
          <w:lang w:eastAsia="zh-CN"/>
        </w:rPr>
        <w:t>，</w:t>
      </w:r>
      <w:r>
        <w:rPr>
          <w:rFonts w:hint="eastAsia"/>
        </w:rPr>
        <w:t>什么好评返现</w:t>
      </w:r>
      <w:r>
        <w:rPr>
          <w:rFonts w:hint="eastAsia"/>
          <w:lang w:eastAsia="zh-CN"/>
        </w:rPr>
        <w:t>，</w:t>
      </w:r>
      <w:r>
        <w:rPr>
          <w:rFonts w:hint="eastAsia"/>
        </w:rPr>
        <w:t>什么刷评分等极高成本的操作之前</w:t>
      </w:r>
      <w:r>
        <w:rPr>
          <w:rFonts w:hint="eastAsia"/>
          <w:lang w:eastAsia="zh-CN"/>
        </w:rPr>
        <w:t>，</w:t>
      </w:r>
      <w:r>
        <w:rPr>
          <w:rFonts w:hint="eastAsia"/>
        </w:rPr>
        <w:t>哪怕花几分钟</w:t>
      </w:r>
      <w:r>
        <w:rPr>
          <w:rFonts w:hint="eastAsia"/>
          <w:lang w:eastAsia="zh-CN"/>
        </w:rPr>
        <w:t>，</w:t>
      </w:r>
      <w:r>
        <w:rPr>
          <w:rFonts w:hint="eastAsia"/>
        </w:rPr>
        <w:t>把商家图片从品牌LOGO换成菜品也能有效提升点击率</w:t>
      </w:r>
      <w:r>
        <w:rPr>
          <w:rFonts w:hint="eastAsia"/>
          <w:lang w:eastAsia="zh-CN"/>
        </w:rPr>
        <w:t>，</w:t>
      </w:r>
      <w:r>
        <w:rPr>
          <w:rFonts w:hint="eastAsia"/>
        </w:rPr>
        <w:t>从而大幅度提升订单量</w:t>
      </w:r>
      <w:r>
        <w:rPr>
          <w:rFonts w:hint="eastAsia"/>
          <w:lang w:eastAsia="zh-CN"/>
        </w:rPr>
        <w:t>。</w:t>
      </w:r>
      <w:r>
        <w:rPr>
          <w:rFonts w:hint="eastAsia"/>
        </w:rPr>
        <w:t>什么叫核心技巧</w:t>
      </w:r>
      <w:r>
        <w:rPr>
          <w:rFonts w:hint="eastAsia"/>
          <w:lang w:eastAsia="zh-CN"/>
        </w:rPr>
        <w:t>，</w:t>
      </w:r>
      <w:r>
        <w:rPr>
          <w:rFonts w:hint="eastAsia"/>
        </w:rPr>
        <w:t>这个就是</w:t>
      </w:r>
    </w:p>
    <w:p>
      <w:pPr>
        <w:pStyle w:val="4"/>
        <w:jc w:val="center"/>
        <w:rPr>
          <w:rFonts w:hint="eastAsia" w:eastAsiaTheme="minorEastAsia"/>
          <w:sz w:val="44"/>
          <w:szCs w:val="52"/>
          <w:lang w:val="en-US" w:eastAsia="zh-CN"/>
        </w:rPr>
      </w:pPr>
      <w:r>
        <w:rPr>
          <w:rFonts w:hint="eastAsia"/>
        </w:rPr>
        <w:br w:type="page"/>
      </w:r>
      <w:r>
        <w:rPr>
          <w:rFonts w:hint="eastAsia"/>
          <w:sz w:val="44"/>
          <w:szCs w:val="52"/>
          <w:lang w:val="en-US" w:eastAsia="zh-CN"/>
        </w:rPr>
        <w:t>第十七篇</w:t>
      </w:r>
    </w:p>
    <w:p>
      <w:pPr>
        <w:pStyle w:val="4"/>
        <w:rPr>
          <w:rFonts w:hint="eastAsia"/>
        </w:rPr>
      </w:pPr>
      <w:r>
        <w:rPr>
          <w:rFonts w:hint="eastAsia"/>
        </w:rPr>
        <w:t>非全日制学历求职受阻</w:t>
      </w:r>
      <w:r>
        <w:rPr>
          <w:rFonts w:hint="eastAsia"/>
          <w:lang w:eastAsia="zh-CN"/>
        </w:rPr>
        <w:t>，</w:t>
      </w:r>
      <w:r>
        <w:rPr>
          <w:rFonts w:hint="eastAsia"/>
        </w:rPr>
        <w:t>经济学怎么解释这事</w:t>
      </w:r>
      <w:r>
        <w:rPr>
          <w:rFonts w:hint="eastAsia"/>
          <w:lang w:eastAsia="zh-CN"/>
        </w:rPr>
        <w:t>，</w:t>
      </w:r>
      <w:r>
        <w:rPr>
          <w:rFonts w:hint="eastAsia"/>
        </w:rPr>
        <w:t>答案是信息成本</w:t>
      </w:r>
    </w:p>
    <w:p>
      <w:pPr>
        <w:pStyle w:val="4"/>
        <w:rPr>
          <w:rFonts w:hint="eastAsia"/>
        </w:rPr>
      </w:pPr>
      <w:r>
        <w:rPr>
          <w:rFonts w:hint="eastAsia"/>
        </w:rPr>
        <w:t>任何时候资源都是有限的</w:t>
      </w:r>
      <w:r>
        <w:rPr>
          <w:rFonts w:hint="eastAsia"/>
          <w:lang w:eastAsia="zh-CN"/>
        </w:rPr>
        <w:t>，</w:t>
      </w:r>
      <w:r>
        <w:rPr>
          <w:rFonts w:hint="eastAsia"/>
        </w:rPr>
        <w:t>识别都需要花成本的</w:t>
      </w:r>
      <w:r>
        <w:rPr>
          <w:rFonts w:hint="eastAsia"/>
          <w:lang w:eastAsia="zh-CN"/>
        </w:rPr>
        <w:t>，</w:t>
      </w:r>
      <w:r>
        <w:rPr>
          <w:rFonts w:hint="eastAsia"/>
        </w:rPr>
        <w:t>除非企业的经历无限多</w:t>
      </w:r>
      <w:r>
        <w:rPr>
          <w:rFonts w:hint="eastAsia"/>
          <w:lang w:eastAsia="zh-CN"/>
        </w:rPr>
        <w:t>，</w:t>
      </w:r>
      <w:r>
        <w:rPr>
          <w:rFonts w:hint="eastAsia"/>
        </w:rPr>
        <w:t>否则就一定在选择的时候有所倾向</w:t>
      </w:r>
      <w:r>
        <w:rPr>
          <w:rFonts w:hint="eastAsia"/>
          <w:lang w:eastAsia="zh-CN"/>
        </w:rPr>
        <w:t>。</w:t>
      </w:r>
      <w:r>
        <w:rPr>
          <w:rFonts w:hint="eastAsia"/>
        </w:rPr>
        <w:t>当他没有办法</w:t>
      </w:r>
      <w:r>
        <w:rPr>
          <w:rFonts w:hint="eastAsia"/>
          <w:lang w:eastAsia="zh-CN"/>
        </w:rPr>
        <w:t>，</w:t>
      </w:r>
      <w:r>
        <w:rPr>
          <w:rFonts w:hint="eastAsia"/>
        </w:rPr>
        <w:t>考察一个人真实水平的时候</w:t>
      </w:r>
      <w:r>
        <w:rPr>
          <w:rFonts w:hint="eastAsia"/>
          <w:lang w:eastAsia="zh-CN"/>
        </w:rPr>
        <w:t>，</w:t>
      </w:r>
      <w:r>
        <w:rPr>
          <w:rFonts w:hint="eastAsia"/>
        </w:rPr>
        <w:t>就需要借助一个相对有价值的参数来降低识别成本提高准确度</w:t>
      </w:r>
      <w:r>
        <w:rPr>
          <w:rFonts w:hint="eastAsia"/>
          <w:lang w:eastAsia="zh-CN"/>
        </w:rPr>
        <w:t>，</w:t>
      </w:r>
      <w:r>
        <w:rPr>
          <w:rFonts w:hint="eastAsia"/>
        </w:rPr>
        <w:t>通常的权重是清华北大</w:t>
      </w:r>
      <w:r>
        <w:rPr>
          <w:rFonts w:hint="eastAsia"/>
          <w:lang w:eastAsia="zh-CN"/>
        </w:rPr>
        <w:t>，</w:t>
      </w:r>
      <w:r>
        <w:rPr>
          <w:rFonts w:hint="eastAsia"/>
        </w:rPr>
        <w:t>985211一本二本专科</w:t>
      </w:r>
      <w:r>
        <w:rPr>
          <w:rFonts w:hint="eastAsia"/>
          <w:lang w:eastAsia="zh-CN"/>
        </w:rPr>
        <w:t>，</w:t>
      </w:r>
      <w:r>
        <w:rPr>
          <w:rFonts w:hint="eastAsia"/>
        </w:rPr>
        <w:t>清华北大的学生</w:t>
      </w:r>
      <w:r>
        <w:rPr>
          <w:rFonts w:hint="eastAsia"/>
          <w:lang w:eastAsia="zh-CN"/>
        </w:rPr>
        <w:t>，</w:t>
      </w:r>
      <w:r>
        <w:rPr>
          <w:rFonts w:hint="eastAsia"/>
        </w:rPr>
        <w:t>一定比技校专科的要强吗</w:t>
      </w:r>
      <w:r>
        <w:rPr>
          <w:rFonts w:hint="eastAsia"/>
          <w:lang w:eastAsia="zh-CN"/>
        </w:rPr>
        <w:t>，</w:t>
      </w:r>
      <w:r>
        <w:rPr>
          <w:rFonts w:hint="eastAsia"/>
        </w:rPr>
        <w:t>未必</w:t>
      </w:r>
      <w:r>
        <w:rPr>
          <w:rFonts w:hint="eastAsia"/>
          <w:lang w:eastAsia="zh-CN"/>
        </w:rPr>
        <w:t>，</w:t>
      </w:r>
      <w:r>
        <w:rPr>
          <w:rFonts w:hint="eastAsia"/>
        </w:rPr>
        <w:t>概率不代表个体它只是统计学数据</w:t>
      </w:r>
      <w:r>
        <w:rPr>
          <w:rFonts w:hint="eastAsia"/>
          <w:lang w:eastAsia="zh-CN"/>
        </w:rPr>
        <w:t>，</w:t>
      </w:r>
      <w:r>
        <w:rPr>
          <w:rFonts w:hint="eastAsia"/>
        </w:rPr>
        <w:t>很多优秀的人可能也只是高中学历</w:t>
      </w:r>
      <w:r>
        <w:rPr>
          <w:rFonts w:hint="eastAsia"/>
          <w:lang w:eastAsia="zh-CN"/>
        </w:rPr>
        <w:t>，</w:t>
      </w:r>
      <w:r>
        <w:rPr>
          <w:rFonts w:hint="eastAsia"/>
        </w:rPr>
        <w:t>但是面对昂贵的人力资源成本</w:t>
      </w:r>
      <w:r>
        <w:rPr>
          <w:rFonts w:hint="eastAsia"/>
          <w:lang w:eastAsia="zh-CN"/>
        </w:rPr>
        <w:t>，</w:t>
      </w:r>
      <w:r>
        <w:rPr>
          <w:rFonts w:hint="eastAsia"/>
        </w:rPr>
        <w:t>从概率更大的群体中选拔是个最简单有效的办法</w:t>
      </w:r>
      <w:r>
        <w:rPr>
          <w:rFonts w:hint="eastAsia"/>
          <w:lang w:eastAsia="zh-CN"/>
        </w:rPr>
        <w:t>，</w:t>
      </w:r>
      <w:r>
        <w:rPr>
          <w:rFonts w:hint="eastAsia"/>
        </w:rPr>
        <w:t>我们当然希望企业可以从头到尾仔细</w:t>
      </w:r>
      <w:r>
        <w:rPr>
          <w:rFonts w:hint="eastAsia"/>
          <w:lang w:eastAsia="zh-CN"/>
        </w:rPr>
        <w:t>地</w:t>
      </w:r>
      <w:r>
        <w:rPr>
          <w:rFonts w:hint="eastAsia"/>
        </w:rPr>
        <w:t>考察每一个人尽量避免任何误判</w:t>
      </w:r>
      <w:r>
        <w:rPr>
          <w:rFonts w:hint="eastAsia"/>
          <w:lang w:eastAsia="zh-CN"/>
        </w:rPr>
        <w:t>，</w:t>
      </w:r>
      <w:r>
        <w:rPr>
          <w:rFonts w:hint="eastAsia"/>
        </w:rPr>
        <w:t>可企业如果真的那么做的话</w:t>
      </w:r>
      <w:r>
        <w:rPr>
          <w:rFonts w:hint="eastAsia"/>
          <w:lang w:eastAsia="zh-CN"/>
        </w:rPr>
        <w:t>，</w:t>
      </w:r>
      <w:r>
        <w:rPr>
          <w:rFonts w:hint="eastAsia"/>
        </w:rPr>
        <w:t>不计成本</w:t>
      </w:r>
      <w:r>
        <w:rPr>
          <w:rFonts w:hint="eastAsia"/>
          <w:lang w:eastAsia="zh-CN"/>
        </w:rPr>
        <w:t>，</w:t>
      </w:r>
      <w:r>
        <w:rPr>
          <w:rFonts w:hint="eastAsia"/>
        </w:rPr>
        <w:t>反复甄别</w:t>
      </w:r>
      <w:r>
        <w:rPr>
          <w:rFonts w:hint="eastAsia"/>
          <w:lang w:eastAsia="zh-CN"/>
        </w:rPr>
        <w:t>，</w:t>
      </w:r>
      <w:r>
        <w:rPr>
          <w:rFonts w:hint="eastAsia"/>
        </w:rPr>
        <w:t>每个简历都不错过里里外外考察一圈</w:t>
      </w:r>
      <w:r>
        <w:rPr>
          <w:rFonts w:hint="eastAsia"/>
          <w:lang w:eastAsia="zh-CN"/>
        </w:rPr>
        <w:t>，</w:t>
      </w:r>
      <w:r>
        <w:rPr>
          <w:rFonts w:hint="eastAsia"/>
        </w:rPr>
        <w:t>亲戚朋友也走访一遍</w:t>
      </w:r>
      <w:r>
        <w:rPr>
          <w:rFonts w:hint="eastAsia"/>
          <w:lang w:eastAsia="zh-CN"/>
        </w:rPr>
        <w:t>，</w:t>
      </w:r>
      <w:r>
        <w:rPr>
          <w:rFonts w:hint="eastAsia"/>
        </w:rPr>
        <w:t>那应聘者最有可能面对的结果就是排队</w:t>
      </w:r>
      <w:r>
        <w:rPr>
          <w:rFonts w:hint="eastAsia"/>
          <w:lang w:eastAsia="zh-CN"/>
        </w:rPr>
        <w:t>，</w:t>
      </w:r>
      <w:r>
        <w:rPr>
          <w:rFonts w:hint="eastAsia"/>
        </w:rPr>
        <w:t>从投递简历到接到第一个面试电话要等3年</w:t>
      </w:r>
      <w:r>
        <w:rPr>
          <w:rFonts w:hint="eastAsia"/>
          <w:lang w:eastAsia="zh-CN"/>
        </w:rPr>
        <w:t>，</w:t>
      </w:r>
      <w:r>
        <w:rPr>
          <w:rFonts w:hint="eastAsia"/>
        </w:rPr>
        <w:t>其实从成本上讲企业比任何人都愿意仔细考察每一个人</w:t>
      </w:r>
      <w:r>
        <w:rPr>
          <w:rFonts w:hint="eastAsia"/>
          <w:lang w:eastAsia="zh-CN"/>
        </w:rPr>
        <w:t>，</w:t>
      </w:r>
      <w:r>
        <w:rPr>
          <w:rFonts w:hint="eastAsia"/>
        </w:rPr>
        <w:t>高学历和大品牌一样它意味着更快的判断速度</w:t>
      </w:r>
      <w:r>
        <w:rPr>
          <w:rFonts w:hint="eastAsia"/>
          <w:lang w:eastAsia="zh-CN"/>
        </w:rPr>
        <w:t>，</w:t>
      </w:r>
      <w:r>
        <w:rPr>
          <w:rFonts w:hint="eastAsia"/>
        </w:rPr>
        <w:t>更大的信任权重</w:t>
      </w:r>
      <w:r>
        <w:rPr>
          <w:rFonts w:hint="eastAsia"/>
          <w:lang w:eastAsia="zh-CN"/>
        </w:rPr>
        <w:t>，</w:t>
      </w:r>
      <w:r>
        <w:rPr>
          <w:rFonts w:hint="eastAsia"/>
        </w:rPr>
        <w:t>但同时也意味着更高的品牌溢价意味着需要花更多的钱</w:t>
      </w:r>
      <w:r>
        <w:rPr>
          <w:rFonts w:hint="eastAsia"/>
          <w:lang w:eastAsia="zh-CN"/>
        </w:rPr>
        <w:t>，</w:t>
      </w:r>
      <w:r>
        <w:rPr>
          <w:rFonts w:hint="eastAsia"/>
        </w:rPr>
        <w:t>就像消费者买东西一样</w:t>
      </w:r>
      <w:r>
        <w:rPr>
          <w:rFonts w:hint="eastAsia"/>
          <w:lang w:eastAsia="zh-CN"/>
        </w:rPr>
        <w:t>，</w:t>
      </w:r>
      <w:r>
        <w:rPr>
          <w:rFonts w:hint="eastAsia"/>
        </w:rPr>
        <w:t>很多时候之所以选择有品牌的</w:t>
      </w:r>
      <w:r>
        <w:rPr>
          <w:rFonts w:hint="eastAsia"/>
          <w:lang w:eastAsia="zh-CN"/>
        </w:rPr>
        <w:t>，</w:t>
      </w:r>
      <w:r>
        <w:rPr>
          <w:rFonts w:hint="eastAsia"/>
        </w:rPr>
        <w:t>是不知道那些没品牌的到底好不好</w:t>
      </w:r>
      <w:r>
        <w:rPr>
          <w:rFonts w:hint="eastAsia"/>
          <w:lang w:eastAsia="zh-CN"/>
        </w:rPr>
        <w:t>，</w:t>
      </w:r>
      <w:r>
        <w:rPr>
          <w:rFonts w:hint="eastAsia"/>
        </w:rPr>
        <w:t>如果确定100%一模一样</w:t>
      </w:r>
      <w:r>
        <w:rPr>
          <w:rFonts w:hint="eastAsia"/>
          <w:lang w:eastAsia="zh-CN"/>
        </w:rPr>
        <w:t>，</w:t>
      </w:r>
      <w:r>
        <w:rPr>
          <w:rFonts w:hint="eastAsia"/>
        </w:rPr>
        <w:t>那就极有可能会选择后者</w:t>
      </w:r>
      <w:r>
        <w:rPr>
          <w:rFonts w:hint="eastAsia"/>
          <w:lang w:eastAsia="zh-CN"/>
        </w:rPr>
        <w:t>，</w:t>
      </w:r>
      <w:r>
        <w:rPr>
          <w:rFonts w:hint="eastAsia"/>
        </w:rPr>
        <w:t>因为更便宜</w:t>
      </w:r>
      <w:r>
        <w:rPr>
          <w:rFonts w:hint="eastAsia"/>
          <w:lang w:eastAsia="zh-CN"/>
        </w:rPr>
        <w:t>，</w:t>
      </w:r>
      <w:r>
        <w:rPr>
          <w:rFonts w:hint="eastAsia"/>
        </w:rPr>
        <w:t>同样一个普通人如果你确定能力顶尖却没有任何学历背书</w:t>
      </w:r>
      <w:r>
        <w:rPr>
          <w:rFonts w:hint="eastAsia"/>
          <w:lang w:eastAsia="zh-CN"/>
        </w:rPr>
        <w:t>，</w:t>
      </w:r>
      <w:r>
        <w:rPr>
          <w:rFonts w:hint="eastAsia"/>
        </w:rPr>
        <w:t>反映在人才市场上就一定有折价没有品牌溢价</w:t>
      </w:r>
      <w:r>
        <w:rPr>
          <w:rFonts w:hint="eastAsia"/>
          <w:lang w:eastAsia="zh-CN"/>
        </w:rPr>
        <w:t>，</w:t>
      </w:r>
      <w:r>
        <w:rPr>
          <w:rFonts w:hint="eastAsia"/>
        </w:rPr>
        <w:t>就意味着有更大的成本优势</w:t>
      </w:r>
      <w:r>
        <w:rPr>
          <w:rFonts w:hint="eastAsia"/>
          <w:lang w:eastAsia="zh-CN"/>
        </w:rPr>
        <w:t>，</w:t>
      </w:r>
      <w:r>
        <w:rPr>
          <w:rFonts w:hint="eastAsia"/>
        </w:rPr>
        <w:t>可为什么企业宁愿支付品牌溢价也不愿意仔细鉴别</w:t>
      </w:r>
      <w:r>
        <w:rPr>
          <w:rFonts w:hint="eastAsia"/>
          <w:lang w:eastAsia="zh-CN"/>
        </w:rPr>
        <w:t>。</w:t>
      </w:r>
      <w:r>
        <w:rPr>
          <w:rFonts w:hint="eastAsia"/>
        </w:rPr>
        <w:t>因为鉴别更贵</w:t>
      </w:r>
      <w:r>
        <w:rPr>
          <w:rFonts w:hint="eastAsia"/>
          <w:lang w:eastAsia="zh-CN"/>
        </w:rPr>
        <w:t>，</w:t>
      </w:r>
      <w:r>
        <w:rPr>
          <w:rFonts w:hint="eastAsia"/>
        </w:rPr>
        <w:t>鉴别信息的价格超过了品牌溢价本身</w:t>
      </w:r>
      <w:r>
        <w:rPr>
          <w:rFonts w:hint="eastAsia"/>
          <w:lang w:eastAsia="zh-CN"/>
        </w:rPr>
        <w:t>，</w:t>
      </w:r>
      <w:r>
        <w:rPr>
          <w:rFonts w:hint="eastAsia"/>
        </w:rPr>
        <w:t>好比消费者研究了5个月终于发现没包装和有包装的大米原来一样好</w:t>
      </w:r>
      <w:r>
        <w:rPr>
          <w:rFonts w:hint="eastAsia"/>
          <w:lang w:eastAsia="zh-CN"/>
        </w:rPr>
        <w:t>，</w:t>
      </w:r>
      <w:r>
        <w:rPr>
          <w:rFonts w:hint="eastAsia"/>
        </w:rPr>
        <w:t>看似一斤米省了3毛钱</w:t>
      </w:r>
      <w:r>
        <w:rPr>
          <w:rFonts w:hint="eastAsia"/>
          <w:lang w:eastAsia="zh-CN"/>
        </w:rPr>
        <w:t>。</w:t>
      </w:r>
      <w:r>
        <w:rPr>
          <w:rFonts w:hint="eastAsia"/>
        </w:rPr>
        <w:t>可5个月的时间和精力又值多少钱</w:t>
      </w:r>
      <w:r>
        <w:rPr>
          <w:rFonts w:hint="eastAsia"/>
          <w:lang w:eastAsia="zh-CN"/>
        </w:rPr>
        <w:t>，</w:t>
      </w:r>
      <w:r>
        <w:rPr>
          <w:rFonts w:hint="eastAsia"/>
        </w:rPr>
        <w:t>所以只要企业的精力不是无限低廉的</w:t>
      </w:r>
      <w:r>
        <w:rPr>
          <w:rFonts w:hint="eastAsia"/>
          <w:lang w:eastAsia="zh-CN"/>
        </w:rPr>
        <w:t>，</w:t>
      </w:r>
      <w:r>
        <w:rPr>
          <w:rFonts w:hint="eastAsia"/>
        </w:rPr>
        <w:t>他就一定会有所选择偏好</w:t>
      </w:r>
    </w:p>
    <w:p>
      <w:pPr>
        <w:pStyle w:val="4"/>
        <w:rPr>
          <w:rFonts w:hint="eastAsia"/>
          <w:lang w:eastAsia="zh-CN"/>
        </w:rPr>
      </w:pPr>
      <w:r>
        <w:rPr>
          <w:rFonts w:hint="eastAsia"/>
        </w:rPr>
        <w:t>就其本质而言是一种歧视</w:t>
      </w:r>
      <w:r>
        <w:rPr>
          <w:rFonts w:hint="eastAsia"/>
          <w:lang w:eastAsia="zh-CN"/>
        </w:rPr>
        <w:t>，</w:t>
      </w:r>
      <w:r>
        <w:rPr>
          <w:rFonts w:hint="eastAsia"/>
        </w:rPr>
        <w:t>一种区别对待</w:t>
      </w:r>
      <w:r>
        <w:rPr>
          <w:rFonts w:hint="eastAsia"/>
          <w:lang w:eastAsia="zh-CN"/>
        </w:rPr>
        <w:t>。</w:t>
      </w:r>
      <w:r>
        <w:rPr>
          <w:rFonts w:hint="eastAsia"/>
        </w:rPr>
        <w:t>区别对待是好是坏</w:t>
      </w:r>
      <w:r>
        <w:rPr>
          <w:rFonts w:hint="eastAsia"/>
          <w:lang w:eastAsia="zh-CN"/>
        </w:rPr>
        <w:t>，</w:t>
      </w:r>
      <w:r>
        <w:rPr>
          <w:rFonts w:hint="eastAsia"/>
        </w:rPr>
        <w:t>企业会自担结果的</w:t>
      </w:r>
      <w:r>
        <w:rPr>
          <w:rFonts w:hint="eastAsia"/>
          <w:lang w:eastAsia="zh-CN"/>
        </w:rPr>
        <w:t>，</w:t>
      </w:r>
      <w:r>
        <w:rPr>
          <w:rFonts w:hint="eastAsia"/>
        </w:rPr>
        <w:t>你慧眼识珠低价招到的汗血宝马竞争力就强了一分</w:t>
      </w:r>
      <w:r>
        <w:rPr>
          <w:rFonts w:hint="eastAsia"/>
          <w:lang w:eastAsia="zh-CN"/>
        </w:rPr>
        <w:t>，</w:t>
      </w:r>
      <w:r>
        <w:rPr>
          <w:rFonts w:hint="eastAsia"/>
        </w:rPr>
        <w:t>你判断失误高价请来南国先生竞争力就弱了一分</w:t>
      </w:r>
      <w:r>
        <w:rPr>
          <w:rFonts w:hint="eastAsia"/>
          <w:lang w:eastAsia="zh-CN"/>
        </w:rPr>
        <w:t>。</w:t>
      </w:r>
      <w:r>
        <w:rPr>
          <w:rFonts w:hint="eastAsia"/>
        </w:rPr>
        <w:t>主观上企业可以觉得选某人更好</w:t>
      </w:r>
      <w:r>
        <w:rPr>
          <w:rFonts w:hint="eastAsia"/>
          <w:lang w:eastAsia="zh-CN"/>
        </w:rPr>
        <w:t>，</w:t>
      </w:r>
      <w:r>
        <w:rPr>
          <w:rFonts w:hint="eastAsia"/>
        </w:rPr>
        <w:t>但是客观上他是否真的更好</w:t>
      </w:r>
      <w:r>
        <w:rPr>
          <w:rFonts w:hint="eastAsia"/>
          <w:lang w:eastAsia="zh-CN"/>
        </w:rPr>
        <w:t>，</w:t>
      </w:r>
      <w:r>
        <w:rPr>
          <w:rFonts w:hint="eastAsia"/>
        </w:rPr>
        <w:t>市场会给出答案</w:t>
      </w:r>
      <w:r>
        <w:rPr>
          <w:rFonts w:hint="eastAsia"/>
          <w:lang w:eastAsia="zh-CN"/>
        </w:rPr>
        <w:t>，</w:t>
      </w:r>
      <w:r>
        <w:rPr>
          <w:rFonts w:hint="eastAsia"/>
        </w:rPr>
        <w:t>选错的企业会被淘汰出局</w:t>
      </w:r>
      <w:r>
        <w:rPr>
          <w:rFonts w:hint="eastAsia"/>
          <w:lang w:eastAsia="zh-CN"/>
        </w:rPr>
        <w:t>。</w:t>
      </w:r>
    </w:p>
    <w:p>
      <w:pPr>
        <w:pStyle w:val="4"/>
        <w:rPr>
          <w:rFonts w:hint="eastAsia"/>
        </w:rPr>
      </w:pPr>
      <w:r>
        <w:rPr>
          <w:rFonts w:hint="eastAsia"/>
        </w:rPr>
        <w:t>你可以选择歧视但也得承担歧视的后果</w:t>
      </w:r>
      <w:r>
        <w:rPr>
          <w:rFonts w:hint="eastAsia"/>
          <w:lang w:eastAsia="zh-CN"/>
        </w:rPr>
        <w:t>，</w:t>
      </w:r>
      <w:r>
        <w:rPr>
          <w:rFonts w:hint="eastAsia"/>
        </w:rPr>
        <w:t>有人说那就不能规定</w:t>
      </w:r>
      <w:r>
        <w:rPr>
          <w:rFonts w:hint="eastAsia"/>
          <w:lang w:eastAsia="zh-CN"/>
        </w:rPr>
        <w:t>，</w:t>
      </w:r>
      <w:r>
        <w:rPr>
          <w:rFonts w:hint="eastAsia"/>
        </w:rPr>
        <w:t>不歧视吗</w:t>
      </w:r>
    </w:p>
    <w:p>
      <w:pPr>
        <w:pStyle w:val="4"/>
        <w:rPr>
          <w:rFonts w:hint="eastAsia"/>
        </w:rPr>
      </w:pPr>
      <w:r>
        <w:rPr>
          <w:rFonts w:hint="eastAsia"/>
        </w:rPr>
        <w:t>我讲一个笑话相亲线上</w:t>
      </w:r>
      <w:r>
        <w:rPr>
          <w:rFonts w:hint="eastAsia"/>
          <w:lang w:eastAsia="zh-CN"/>
        </w:rPr>
        <w:t>，</w:t>
      </w:r>
      <w:r>
        <w:rPr>
          <w:rFonts w:hint="eastAsia"/>
        </w:rPr>
        <w:t>你有房子吗</w:t>
      </w:r>
      <w:r>
        <w:rPr>
          <w:rFonts w:hint="eastAsia"/>
          <w:lang w:eastAsia="zh-CN"/>
        </w:rPr>
        <w:t>。</w:t>
      </w:r>
      <w:r>
        <w:rPr>
          <w:rFonts w:hint="eastAsia"/>
        </w:rPr>
        <w:t>没有</w:t>
      </w:r>
      <w:r>
        <w:rPr>
          <w:rFonts w:hint="eastAsia"/>
          <w:lang w:eastAsia="zh-CN"/>
        </w:rPr>
        <w:t>，</w:t>
      </w:r>
      <w:r>
        <w:rPr>
          <w:rFonts w:hint="eastAsia"/>
        </w:rPr>
        <w:t>那你喜欢蓝色吗</w:t>
      </w:r>
      <w:r>
        <w:rPr>
          <w:rFonts w:hint="eastAsia"/>
          <w:lang w:eastAsia="zh-CN"/>
        </w:rPr>
        <w:t>，</w:t>
      </w:r>
      <w:r>
        <w:rPr>
          <w:rFonts w:hint="eastAsia"/>
        </w:rPr>
        <w:t>不喜欢</w:t>
      </w:r>
      <w:r>
        <w:rPr>
          <w:rFonts w:hint="eastAsia"/>
          <w:lang w:eastAsia="zh-CN"/>
        </w:rPr>
        <w:t>，</w:t>
      </w:r>
      <w:r>
        <w:rPr>
          <w:rFonts w:hint="eastAsia"/>
        </w:rPr>
        <w:t>对不起我不能和不喜欢蓝色的人在一起</w:t>
      </w:r>
    </w:p>
    <w:p>
      <w:pPr>
        <w:pStyle w:val="4"/>
        <w:rPr>
          <w:rFonts w:hint="eastAsia"/>
        </w:rPr>
      </w:pPr>
      <w:r>
        <w:rPr>
          <w:rFonts w:hint="eastAsia"/>
        </w:rPr>
        <w:t>对应聘者而言</w:t>
      </w:r>
      <w:r>
        <w:rPr>
          <w:rFonts w:hint="eastAsia"/>
          <w:lang w:eastAsia="zh-CN"/>
        </w:rPr>
        <w:t>，</w:t>
      </w:r>
      <w:r>
        <w:rPr>
          <w:rFonts w:hint="eastAsia"/>
        </w:rPr>
        <w:t>你永远不知道没录用的真正原因是什么</w:t>
      </w:r>
      <w:r>
        <w:rPr>
          <w:rFonts w:hint="eastAsia"/>
          <w:lang w:eastAsia="zh-CN"/>
        </w:rPr>
        <w:t>。</w:t>
      </w:r>
      <w:r>
        <w:rPr>
          <w:rFonts w:hint="eastAsia"/>
        </w:rPr>
        <w:t>那终极解决方案是什么呢</w:t>
      </w:r>
      <w:r>
        <w:rPr>
          <w:rFonts w:hint="eastAsia"/>
          <w:lang w:eastAsia="zh-CN"/>
        </w:rPr>
        <w:t>，</w:t>
      </w:r>
      <w:r>
        <w:rPr>
          <w:rFonts w:hint="eastAsia"/>
        </w:rPr>
        <w:t>消除信息差</w:t>
      </w:r>
      <w:r>
        <w:rPr>
          <w:rFonts w:hint="eastAsia"/>
          <w:lang w:eastAsia="zh-CN"/>
        </w:rPr>
        <w:t>。</w:t>
      </w:r>
      <w:r>
        <w:rPr>
          <w:rFonts w:hint="eastAsia"/>
        </w:rPr>
        <w:t>既然问题出在了信息成本</w:t>
      </w:r>
      <w:r>
        <w:rPr>
          <w:rFonts w:hint="eastAsia"/>
          <w:lang w:eastAsia="zh-CN"/>
        </w:rPr>
        <w:t>，</w:t>
      </w:r>
      <w:r>
        <w:rPr>
          <w:rFonts w:hint="eastAsia"/>
        </w:rPr>
        <w:t>那解决也必然要从这个角度入手</w:t>
      </w:r>
      <w:r>
        <w:rPr>
          <w:rFonts w:hint="eastAsia"/>
          <w:lang w:eastAsia="zh-CN"/>
        </w:rPr>
        <w:t>。</w:t>
      </w:r>
      <w:r>
        <w:rPr>
          <w:rFonts w:hint="eastAsia"/>
        </w:rPr>
        <w:t>要么提高自我价值让企业愿意付出鉴别成本</w:t>
      </w:r>
      <w:r>
        <w:rPr>
          <w:rFonts w:hint="eastAsia"/>
          <w:lang w:eastAsia="zh-CN"/>
        </w:rPr>
        <w:t>，</w:t>
      </w:r>
      <w:r>
        <w:rPr>
          <w:rFonts w:hint="eastAsia"/>
        </w:rPr>
        <w:t>要么降低识别成本让企业快速</w:t>
      </w:r>
      <w:r>
        <w:rPr>
          <w:rFonts w:hint="eastAsia"/>
          <w:lang w:eastAsia="zh-CN"/>
        </w:rPr>
        <w:t>地</w:t>
      </w:r>
      <w:r>
        <w:rPr>
          <w:rFonts w:hint="eastAsia"/>
        </w:rPr>
        <w:t>了解真实能力</w:t>
      </w:r>
    </w:p>
    <w:p>
      <w:pPr>
        <w:pStyle w:val="4"/>
        <w:rPr>
          <w:rFonts w:hint="eastAsia"/>
        </w:rPr>
      </w:pPr>
      <w:r>
        <w:rPr>
          <w:rFonts w:hint="eastAsia"/>
        </w:rPr>
        <w:t>比如高端猎头市场为什么只看经历</w:t>
      </w:r>
      <w:r>
        <w:rPr>
          <w:rFonts w:hint="eastAsia"/>
          <w:lang w:eastAsia="zh-CN"/>
        </w:rPr>
        <w:t>，</w:t>
      </w:r>
      <w:r>
        <w:rPr>
          <w:rFonts w:hint="eastAsia"/>
        </w:rPr>
        <w:t>却几乎不看学历</w:t>
      </w:r>
      <w:r>
        <w:rPr>
          <w:rFonts w:hint="eastAsia"/>
          <w:lang w:eastAsia="zh-CN"/>
        </w:rPr>
        <w:t>，</w:t>
      </w:r>
      <w:r>
        <w:rPr>
          <w:rFonts w:hint="eastAsia"/>
        </w:rPr>
        <w:t>因为你的价值足够大</w:t>
      </w:r>
      <w:r>
        <w:rPr>
          <w:rFonts w:hint="eastAsia"/>
          <w:lang w:eastAsia="zh-CN"/>
        </w:rPr>
        <w:t>，</w:t>
      </w:r>
      <w:r>
        <w:rPr>
          <w:rFonts w:hint="eastAsia"/>
        </w:rPr>
        <w:t>负责的项目足够重</w:t>
      </w:r>
      <w:r>
        <w:rPr>
          <w:rFonts w:hint="eastAsia"/>
          <w:lang w:val="en-US" w:eastAsia="zh-CN"/>
        </w:rPr>
        <w:t>要。</w:t>
      </w:r>
      <w:r>
        <w:rPr>
          <w:rFonts w:hint="eastAsia"/>
        </w:rPr>
        <w:t>出错的损失足够高</w:t>
      </w:r>
      <w:r>
        <w:rPr>
          <w:rFonts w:hint="eastAsia"/>
          <w:lang w:eastAsia="zh-CN"/>
        </w:rPr>
        <w:t>，</w:t>
      </w:r>
      <w:r>
        <w:rPr>
          <w:rFonts w:hint="eastAsia"/>
        </w:rPr>
        <w:t>才使得企业愿意花大量的时间在你身上仔细调查</w:t>
      </w:r>
      <w:r>
        <w:rPr>
          <w:rFonts w:hint="eastAsia"/>
          <w:lang w:eastAsia="zh-CN"/>
        </w:rPr>
        <w:t>，</w:t>
      </w:r>
      <w:r>
        <w:rPr>
          <w:rFonts w:hint="eastAsia"/>
        </w:rPr>
        <w:t>反复甄别</w:t>
      </w:r>
      <w:r>
        <w:rPr>
          <w:rFonts w:hint="eastAsia"/>
          <w:lang w:eastAsia="zh-CN"/>
        </w:rPr>
        <w:t>。</w:t>
      </w:r>
      <w:r>
        <w:rPr>
          <w:rFonts w:hint="eastAsia"/>
        </w:rPr>
        <w:t>了解你的过往</w:t>
      </w:r>
      <w:r>
        <w:rPr>
          <w:rFonts w:hint="eastAsia"/>
          <w:lang w:eastAsia="zh-CN"/>
        </w:rPr>
        <w:t>，</w:t>
      </w:r>
      <w:r>
        <w:rPr>
          <w:rFonts w:hint="eastAsia"/>
        </w:rPr>
        <w:t>经历</w:t>
      </w:r>
      <w:r>
        <w:rPr>
          <w:rFonts w:hint="eastAsia"/>
          <w:lang w:eastAsia="zh-CN"/>
        </w:rPr>
        <w:t>，</w:t>
      </w:r>
      <w:r>
        <w:rPr>
          <w:rFonts w:hint="eastAsia"/>
        </w:rPr>
        <w:t>人际关系</w:t>
      </w:r>
      <w:r>
        <w:rPr>
          <w:rFonts w:hint="eastAsia"/>
          <w:lang w:eastAsia="zh-CN"/>
        </w:rPr>
        <w:t>，</w:t>
      </w:r>
      <w:r>
        <w:rPr>
          <w:rFonts w:hint="eastAsia"/>
        </w:rPr>
        <w:t>工作表现</w:t>
      </w:r>
      <w:r>
        <w:rPr>
          <w:rFonts w:hint="eastAsia"/>
          <w:lang w:eastAsia="zh-CN"/>
        </w:rPr>
        <w:t>，</w:t>
      </w:r>
      <w:r>
        <w:rPr>
          <w:rFonts w:hint="eastAsia"/>
        </w:rPr>
        <w:t>离职原因</w:t>
      </w:r>
      <w:r>
        <w:rPr>
          <w:rFonts w:hint="eastAsia"/>
          <w:lang w:eastAsia="zh-CN"/>
        </w:rPr>
        <w:t>，</w:t>
      </w:r>
      <w:r>
        <w:rPr>
          <w:rFonts w:hint="eastAsia"/>
        </w:rPr>
        <w:t>个体魅力等等这就是提升自我价值</w:t>
      </w:r>
    </w:p>
    <w:p>
      <w:pPr>
        <w:pStyle w:val="4"/>
        <w:rPr>
          <w:rFonts w:hint="eastAsia"/>
        </w:rPr>
      </w:pPr>
      <w:r>
        <w:rPr>
          <w:rFonts w:hint="eastAsia"/>
        </w:rPr>
        <w:t>什么是降低信息成本呢</w:t>
      </w:r>
      <w:r>
        <w:rPr>
          <w:rFonts w:hint="eastAsia"/>
          <w:lang w:eastAsia="zh-CN"/>
        </w:rPr>
        <w:t>？</w:t>
      </w:r>
      <w:r>
        <w:rPr>
          <w:rFonts w:hint="eastAsia"/>
        </w:rPr>
        <w:t>当千千万万个非全日制学生同时应聘的时候</w:t>
      </w:r>
      <w:r>
        <w:rPr>
          <w:rFonts w:hint="eastAsia"/>
          <w:lang w:eastAsia="zh-CN"/>
        </w:rPr>
        <w:t>，</w:t>
      </w:r>
      <w:r>
        <w:rPr>
          <w:rFonts w:hint="eastAsia"/>
        </w:rPr>
        <w:t>当企业面临严重的信息不对称的时候</w:t>
      </w:r>
      <w:r>
        <w:rPr>
          <w:rFonts w:hint="eastAsia"/>
          <w:lang w:eastAsia="zh-CN"/>
        </w:rPr>
        <w:t>。</w:t>
      </w:r>
      <w:r>
        <w:rPr>
          <w:rFonts w:hint="eastAsia"/>
        </w:rPr>
        <w:t>谁能更快</w:t>
      </w:r>
      <w:r>
        <w:rPr>
          <w:rFonts w:hint="eastAsia"/>
          <w:lang w:eastAsia="zh-CN"/>
        </w:rPr>
        <w:t>地</w:t>
      </w:r>
      <w:r>
        <w:rPr>
          <w:rFonts w:hint="eastAsia"/>
        </w:rPr>
        <w:t>证明自己</w:t>
      </w:r>
      <w:r>
        <w:rPr>
          <w:rFonts w:hint="eastAsia"/>
          <w:lang w:eastAsia="zh-CN"/>
        </w:rPr>
        <w:t>，</w:t>
      </w:r>
      <w:r>
        <w:rPr>
          <w:rFonts w:hint="eastAsia"/>
        </w:rPr>
        <w:t>谁能消除信息不对称</w:t>
      </w:r>
      <w:r>
        <w:rPr>
          <w:rFonts w:hint="eastAsia"/>
          <w:lang w:eastAsia="zh-CN"/>
        </w:rPr>
        <w:t>，</w:t>
      </w:r>
      <w:r>
        <w:rPr>
          <w:rFonts w:hint="eastAsia"/>
        </w:rPr>
        <w:t>谁就更容易被对方认可</w:t>
      </w:r>
    </w:p>
    <w:p>
      <w:pPr>
        <w:pStyle w:val="4"/>
        <w:rPr>
          <w:rFonts w:hint="eastAsia"/>
        </w:rPr>
      </w:pPr>
      <w:r>
        <w:rPr>
          <w:rFonts w:hint="eastAsia"/>
        </w:rPr>
        <w:t>你有超出常人的资源</w:t>
      </w:r>
      <w:r>
        <w:rPr>
          <w:rFonts w:hint="eastAsia"/>
          <w:lang w:eastAsia="zh-CN"/>
        </w:rPr>
        <w:t>，</w:t>
      </w:r>
      <w:r>
        <w:rPr>
          <w:rFonts w:hint="eastAsia"/>
        </w:rPr>
        <w:t>你有拿得出手的文章</w:t>
      </w:r>
      <w:r>
        <w:rPr>
          <w:rFonts w:hint="eastAsia"/>
          <w:lang w:eastAsia="zh-CN"/>
        </w:rPr>
        <w:t>，</w:t>
      </w:r>
      <w:r>
        <w:rPr>
          <w:rFonts w:hint="eastAsia"/>
        </w:rPr>
        <w:t>你有引以为傲的成就</w:t>
      </w:r>
      <w:r>
        <w:rPr>
          <w:rFonts w:hint="eastAsia"/>
          <w:lang w:eastAsia="zh-CN"/>
        </w:rPr>
        <w:t>，</w:t>
      </w:r>
      <w:r>
        <w:rPr>
          <w:rFonts w:hint="eastAsia"/>
        </w:rPr>
        <w:t>总之你要和别人不一样</w:t>
      </w:r>
      <w:r>
        <w:rPr>
          <w:rFonts w:hint="eastAsia"/>
          <w:lang w:eastAsia="zh-CN"/>
        </w:rPr>
        <w:t>。</w:t>
      </w:r>
      <w:r>
        <w:rPr>
          <w:rFonts w:hint="eastAsia"/>
        </w:rPr>
        <w:t>你要快速消灭信息差才能甩开对手脱颖而出</w:t>
      </w:r>
      <w:r>
        <w:rPr>
          <w:rFonts w:hint="eastAsia"/>
          <w:lang w:eastAsia="zh-CN"/>
        </w:rPr>
        <w:t>，</w:t>
      </w:r>
      <w:r>
        <w:rPr>
          <w:rFonts w:hint="eastAsia"/>
        </w:rPr>
        <w:t>真正有能力的人绝不应该让学历冲在最前面</w:t>
      </w:r>
    </w:p>
    <w:p>
      <w:pPr>
        <w:pStyle w:val="4"/>
        <w:jc w:val="center"/>
        <w:rPr>
          <w:rFonts w:hint="eastAsia" w:eastAsiaTheme="minorEastAsia"/>
          <w:sz w:val="36"/>
          <w:szCs w:val="44"/>
          <w:lang w:val="en-US" w:eastAsia="zh-CN"/>
        </w:rPr>
      </w:pPr>
      <w:r>
        <w:rPr>
          <w:rFonts w:hint="eastAsia"/>
        </w:rPr>
        <w:br w:type="page"/>
      </w:r>
      <w:r>
        <w:rPr>
          <w:rFonts w:hint="eastAsia"/>
          <w:sz w:val="44"/>
          <w:szCs w:val="52"/>
          <w:lang w:val="en-US" w:eastAsia="zh-CN"/>
        </w:rPr>
        <w:t>第十八篇</w:t>
      </w:r>
    </w:p>
    <w:p>
      <w:pPr>
        <w:pStyle w:val="4"/>
        <w:rPr>
          <w:rFonts w:hint="eastAsia"/>
        </w:rPr>
      </w:pPr>
      <w:r>
        <w:rPr>
          <w:rFonts w:hint="eastAsia"/>
          <w:lang w:eastAsia="zh-CN"/>
        </w:rPr>
        <w:t>‘</w:t>
      </w:r>
      <w:r>
        <w:rPr>
          <w:rFonts w:hint="eastAsia"/>
        </w:rPr>
        <w:t>作为一个普通小白</w:t>
      </w:r>
      <w:r>
        <w:rPr>
          <w:rFonts w:hint="eastAsia"/>
          <w:lang w:eastAsia="zh-CN"/>
        </w:rPr>
        <w:t>，</w:t>
      </w:r>
      <w:r>
        <w:rPr>
          <w:rFonts w:hint="eastAsia"/>
        </w:rPr>
        <w:t>你是否也想依靠理财来达到财务自由快来学习吧</w:t>
      </w:r>
      <w:r>
        <w:rPr>
          <w:rFonts w:hint="eastAsia"/>
          <w:lang w:eastAsia="zh-CN"/>
        </w:rPr>
        <w:t>’</w:t>
      </w:r>
      <w:r>
        <w:rPr>
          <w:rFonts w:hint="eastAsia"/>
        </w:rPr>
        <w:t>很多导师会这么说</w:t>
      </w:r>
      <w:r>
        <w:rPr>
          <w:rFonts w:hint="eastAsia"/>
          <w:lang w:eastAsia="zh-CN"/>
        </w:rPr>
        <w:t>，</w:t>
      </w:r>
      <w:r>
        <w:rPr>
          <w:rFonts w:hint="eastAsia"/>
        </w:rPr>
        <w:t>然后会告诉你123步</w:t>
      </w:r>
    </w:p>
    <w:p>
      <w:pPr>
        <w:pStyle w:val="4"/>
        <w:rPr>
          <w:rFonts w:hint="eastAsia"/>
        </w:rPr>
      </w:pPr>
      <w:r>
        <w:rPr>
          <w:rFonts w:hint="eastAsia"/>
        </w:rPr>
        <w:t>我们很严谨</w:t>
      </w:r>
      <w:r>
        <w:rPr>
          <w:rFonts w:hint="eastAsia"/>
          <w:lang w:eastAsia="zh-CN"/>
        </w:rPr>
        <w:t>地</w:t>
      </w:r>
      <w:r>
        <w:rPr>
          <w:rFonts w:hint="eastAsia"/>
        </w:rPr>
        <w:t>思考一下</w:t>
      </w:r>
      <w:r>
        <w:rPr>
          <w:rFonts w:hint="eastAsia"/>
          <w:lang w:eastAsia="zh-CN"/>
        </w:rPr>
        <w:t>，</w:t>
      </w:r>
      <w:r>
        <w:rPr>
          <w:rFonts w:hint="eastAsia"/>
        </w:rPr>
        <w:t>这句话是个悖论</w:t>
      </w:r>
    </w:p>
    <w:p>
      <w:pPr>
        <w:pStyle w:val="4"/>
        <w:rPr>
          <w:rFonts w:hint="eastAsia" w:eastAsiaTheme="minorEastAsia"/>
          <w:lang w:eastAsia="zh-CN"/>
        </w:rPr>
      </w:pPr>
      <w:r>
        <w:rPr>
          <w:rFonts w:hint="eastAsia"/>
        </w:rPr>
        <w:t>普通人是不可能达到财务自由的</w:t>
      </w:r>
      <w:r>
        <w:rPr>
          <w:rFonts w:hint="eastAsia"/>
          <w:lang w:eastAsia="zh-CN"/>
        </w:rPr>
        <w:t>，</w:t>
      </w:r>
      <w:r>
        <w:rPr>
          <w:rFonts w:hint="eastAsia"/>
        </w:rPr>
        <w:t>因为财务自由并不是钱</w:t>
      </w:r>
      <w:r>
        <w:rPr>
          <w:rFonts w:hint="eastAsia"/>
          <w:lang w:eastAsia="zh-CN"/>
        </w:rPr>
        <w:t>，</w:t>
      </w:r>
      <w:r>
        <w:rPr>
          <w:rFonts w:hint="eastAsia"/>
        </w:rPr>
        <w:t>如果是钱的话就好办</w:t>
      </w:r>
      <w:r>
        <w:rPr>
          <w:rFonts w:hint="eastAsia"/>
          <w:lang w:eastAsia="zh-CN"/>
        </w:rPr>
        <w:t>。</w:t>
      </w:r>
      <w:r>
        <w:rPr>
          <w:rFonts w:hint="eastAsia"/>
        </w:rPr>
        <w:t>一人发一个亿每个人都自由了</w:t>
      </w:r>
      <w:r>
        <w:rPr>
          <w:rFonts w:hint="eastAsia"/>
          <w:lang w:eastAsia="zh-CN"/>
        </w:rPr>
        <w:t>，</w:t>
      </w:r>
      <w:r>
        <w:rPr>
          <w:rFonts w:hint="eastAsia"/>
        </w:rPr>
        <w:t>显然是不对的</w:t>
      </w:r>
      <w:r>
        <w:rPr>
          <w:rFonts w:hint="eastAsia"/>
          <w:lang w:eastAsia="zh-CN"/>
        </w:rPr>
        <w:t>。</w:t>
      </w:r>
    </w:p>
    <w:p>
      <w:pPr>
        <w:pStyle w:val="4"/>
        <w:rPr>
          <w:rFonts w:hint="eastAsia"/>
        </w:rPr>
      </w:pPr>
      <w:r>
        <w:rPr>
          <w:rFonts w:hint="eastAsia"/>
        </w:rPr>
        <w:t>钱只是表象</w:t>
      </w:r>
      <w:r>
        <w:rPr>
          <w:rFonts w:hint="eastAsia"/>
          <w:lang w:eastAsia="zh-CN"/>
        </w:rPr>
        <w:t>，</w:t>
      </w:r>
      <w:r>
        <w:rPr>
          <w:rFonts w:hint="eastAsia"/>
        </w:rPr>
        <w:t>劳动比率才是本质</w:t>
      </w:r>
    </w:p>
    <w:p>
      <w:pPr>
        <w:pStyle w:val="4"/>
        <w:rPr>
          <w:rFonts w:hint="eastAsia"/>
        </w:rPr>
      </w:pPr>
      <w:r>
        <w:rPr>
          <w:rFonts w:hint="eastAsia"/>
        </w:rPr>
        <w:t>所谓的财务自由并不是一个数字游戏</w:t>
      </w:r>
      <w:r>
        <w:rPr>
          <w:rFonts w:hint="eastAsia"/>
          <w:lang w:eastAsia="zh-CN"/>
        </w:rPr>
        <w:t>，</w:t>
      </w:r>
      <w:r>
        <w:rPr>
          <w:rFonts w:hint="eastAsia"/>
        </w:rPr>
        <w:t>而是说你做一个小时的工作</w:t>
      </w:r>
      <w:r>
        <w:rPr>
          <w:rFonts w:hint="eastAsia"/>
          <w:lang w:eastAsia="zh-CN"/>
        </w:rPr>
        <w:t>，</w:t>
      </w:r>
      <w:r>
        <w:rPr>
          <w:rFonts w:hint="eastAsia"/>
        </w:rPr>
        <w:t>可以换别人一年的工作</w:t>
      </w:r>
      <w:r>
        <w:rPr>
          <w:rFonts w:hint="eastAsia"/>
          <w:lang w:eastAsia="zh-CN"/>
        </w:rPr>
        <w:t>。</w:t>
      </w:r>
      <w:r>
        <w:rPr>
          <w:rFonts w:hint="eastAsia"/>
        </w:rPr>
        <w:t>劳动互换才使得你工作几年之后</w:t>
      </w:r>
      <w:r>
        <w:rPr>
          <w:rFonts w:hint="eastAsia"/>
          <w:lang w:eastAsia="zh-CN"/>
        </w:rPr>
        <w:t>，</w:t>
      </w:r>
      <w:r>
        <w:rPr>
          <w:rFonts w:hint="eastAsia"/>
        </w:rPr>
        <w:t>劳动成果多到可以和别人换一辈子</w:t>
      </w:r>
    </w:p>
    <w:p>
      <w:pPr>
        <w:pStyle w:val="4"/>
        <w:rPr>
          <w:rFonts w:hint="eastAsia"/>
        </w:rPr>
      </w:pPr>
      <w:r>
        <w:rPr>
          <w:rFonts w:hint="eastAsia"/>
        </w:rPr>
        <w:t>整个问题的核心在于</w:t>
      </w:r>
      <w:r>
        <w:rPr>
          <w:rFonts w:hint="eastAsia"/>
          <w:lang w:eastAsia="zh-CN"/>
        </w:rPr>
        <w:t>，</w:t>
      </w:r>
      <w:r>
        <w:rPr>
          <w:rFonts w:hint="eastAsia"/>
        </w:rPr>
        <w:t>如何让你的劳动效率数量级</w:t>
      </w:r>
      <w:r>
        <w:rPr>
          <w:rFonts w:hint="eastAsia"/>
          <w:lang w:eastAsia="zh-CN"/>
        </w:rPr>
        <w:t>地</w:t>
      </w:r>
      <w:r>
        <w:rPr>
          <w:rFonts w:hint="eastAsia"/>
        </w:rPr>
        <w:t>超过其他人</w:t>
      </w:r>
      <w:r>
        <w:rPr>
          <w:rFonts w:hint="eastAsia"/>
          <w:lang w:eastAsia="zh-CN"/>
        </w:rPr>
        <w:t>，</w:t>
      </w:r>
      <w:r>
        <w:rPr>
          <w:rFonts w:hint="eastAsia"/>
        </w:rPr>
        <w:t>可问题就出在普通人这三个字</w:t>
      </w:r>
      <w:r>
        <w:rPr>
          <w:rFonts w:hint="eastAsia"/>
          <w:lang w:eastAsia="zh-CN"/>
        </w:rPr>
        <w:t>，</w:t>
      </w:r>
      <w:r>
        <w:rPr>
          <w:rFonts w:hint="eastAsia"/>
        </w:rPr>
        <w:t>普通人的话意味着和别人在同一维度芸芸众生而已</w:t>
      </w:r>
      <w:r>
        <w:rPr>
          <w:rFonts w:hint="eastAsia"/>
          <w:lang w:eastAsia="zh-CN"/>
        </w:rPr>
        <w:t>，</w:t>
      </w:r>
      <w:r>
        <w:rPr>
          <w:rFonts w:hint="eastAsia"/>
        </w:rPr>
        <w:t>不可能换取更多的服务就算是效率高一倍也没有本质的差别</w:t>
      </w:r>
      <w:r>
        <w:rPr>
          <w:rFonts w:hint="eastAsia"/>
          <w:lang w:eastAsia="zh-CN"/>
        </w:rPr>
        <w:t>。</w:t>
      </w:r>
      <w:r>
        <w:rPr>
          <w:rFonts w:hint="eastAsia"/>
        </w:rPr>
        <w:t>大家都用锄头</w:t>
      </w:r>
      <w:r>
        <w:rPr>
          <w:rFonts w:hint="eastAsia"/>
          <w:lang w:eastAsia="zh-CN"/>
        </w:rPr>
        <w:t>，</w:t>
      </w:r>
      <w:r>
        <w:rPr>
          <w:rFonts w:hint="eastAsia"/>
        </w:rPr>
        <w:t>那就怎么起早贪黑都无济于事</w:t>
      </w:r>
      <w:r>
        <w:rPr>
          <w:rFonts w:hint="eastAsia"/>
          <w:lang w:eastAsia="zh-CN"/>
        </w:rPr>
        <w:t>，</w:t>
      </w:r>
      <w:r>
        <w:rPr>
          <w:rFonts w:hint="eastAsia"/>
        </w:rPr>
        <w:t>它永远拉不开数量级的差别</w:t>
      </w:r>
      <w:r>
        <w:rPr>
          <w:rFonts w:hint="eastAsia"/>
          <w:lang w:eastAsia="zh-CN"/>
        </w:rPr>
        <w:t>。</w:t>
      </w:r>
      <w:r>
        <w:rPr>
          <w:rFonts w:hint="eastAsia"/>
        </w:rPr>
        <w:t>各种方案</w:t>
      </w:r>
      <w:r>
        <w:rPr>
          <w:rFonts w:hint="eastAsia"/>
          <w:lang w:eastAsia="zh-CN"/>
        </w:rPr>
        <w:t>，</w:t>
      </w:r>
      <w:r>
        <w:rPr>
          <w:rFonts w:hint="eastAsia"/>
        </w:rPr>
        <w:t>各种调配</w:t>
      </w:r>
      <w:r>
        <w:rPr>
          <w:rFonts w:hint="eastAsia"/>
          <w:lang w:eastAsia="zh-CN"/>
        </w:rPr>
        <w:t>，</w:t>
      </w:r>
      <w:r>
        <w:rPr>
          <w:rFonts w:hint="eastAsia"/>
        </w:rPr>
        <w:t>并没有任何本质区别</w:t>
      </w:r>
      <w:r>
        <w:rPr>
          <w:rFonts w:hint="eastAsia"/>
          <w:lang w:eastAsia="zh-CN"/>
        </w:rPr>
        <w:t>。</w:t>
      </w:r>
      <w:r>
        <w:rPr>
          <w:rFonts w:hint="eastAsia"/>
        </w:rPr>
        <w:t>无非是水煮鱼多放一勺花椒</w:t>
      </w:r>
      <w:r>
        <w:rPr>
          <w:rFonts w:hint="eastAsia"/>
          <w:lang w:eastAsia="zh-CN"/>
        </w:rPr>
        <w:t>，</w:t>
      </w:r>
      <w:r>
        <w:rPr>
          <w:rFonts w:hint="eastAsia"/>
        </w:rPr>
        <w:t>还是多放一勺</w:t>
      </w:r>
      <w:r>
        <w:rPr>
          <w:rFonts w:hint="eastAsia"/>
          <w:lang w:val="en-US" w:eastAsia="zh-CN"/>
        </w:rPr>
        <w:t>麻椒</w:t>
      </w:r>
      <w:r>
        <w:rPr>
          <w:rFonts w:hint="eastAsia"/>
        </w:rPr>
        <w:t>的问题线性递增</w:t>
      </w:r>
      <w:r>
        <w:rPr>
          <w:rFonts w:hint="eastAsia"/>
          <w:lang w:eastAsia="zh-CN"/>
        </w:rPr>
        <w:t>，</w:t>
      </w:r>
      <w:r>
        <w:rPr>
          <w:rFonts w:hint="eastAsia"/>
        </w:rPr>
        <w:t>是永远无法产生量级的碾压的</w:t>
      </w:r>
    </w:p>
    <w:p>
      <w:pPr>
        <w:pStyle w:val="4"/>
        <w:rPr>
          <w:rFonts w:hint="eastAsia"/>
        </w:rPr>
      </w:pPr>
      <w:r>
        <w:rPr>
          <w:rFonts w:hint="eastAsia"/>
        </w:rPr>
        <w:t>要自由只有一个方式就是升阶</w:t>
      </w:r>
      <w:r>
        <w:rPr>
          <w:rFonts w:hint="eastAsia"/>
          <w:lang w:eastAsia="zh-CN"/>
        </w:rPr>
        <w:t>，</w:t>
      </w:r>
      <w:r>
        <w:rPr>
          <w:rFonts w:hint="eastAsia"/>
        </w:rPr>
        <w:t>就是完全跳出当前层级和周围的那些人那些同事同学亲戚朋友彻彻底底完完全全都不一样</w:t>
      </w:r>
    </w:p>
    <w:p>
      <w:pPr>
        <w:pStyle w:val="4"/>
        <w:rPr>
          <w:rFonts w:hint="eastAsia"/>
        </w:rPr>
      </w:pPr>
      <w:r>
        <w:rPr>
          <w:rFonts w:hint="eastAsia"/>
        </w:rPr>
        <w:t>别人都在研究长跑技巧的时候</w:t>
      </w:r>
      <w:r>
        <w:rPr>
          <w:rFonts w:hint="eastAsia"/>
          <w:lang w:eastAsia="zh-CN"/>
        </w:rPr>
        <w:t>，</w:t>
      </w:r>
      <w:r>
        <w:rPr>
          <w:rFonts w:hint="eastAsia"/>
        </w:rPr>
        <w:t>你去研究怎么弄一张机票才能产生量级的差别</w:t>
      </w:r>
    </w:p>
    <w:p>
      <w:pPr>
        <w:pStyle w:val="4"/>
        <w:rPr>
          <w:rFonts w:hint="eastAsia"/>
        </w:rPr>
      </w:pPr>
      <w:r>
        <w:rPr>
          <w:rFonts w:hint="eastAsia"/>
        </w:rPr>
        <w:t>别人都在这种9块9小白理财的时候</w:t>
      </w:r>
      <w:r>
        <w:rPr>
          <w:rFonts w:hint="eastAsia"/>
          <w:lang w:eastAsia="zh-CN"/>
        </w:rPr>
        <w:t>，</w:t>
      </w:r>
      <w:r>
        <w:rPr>
          <w:rFonts w:hint="eastAsia"/>
        </w:rPr>
        <w:t>你去找一个他们都愚昧的领域才能产生效率的碾压</w:t>
      </w:r>
      <w:r>
        <w:rPr>
          <w:rFonts w:hint="eastAsia"/>
          <w:lang w:eastAsia="zh-CN"/>
        </w:rPr>
        <w:t>。</w:t>
      </w:r>
      <w:r>
        <w:rPr>
          <w:rFonts w:hint="eastAsia"/>
        </w:rPr>
        <w:t>仅仅是勤奋一点</w:t>
      </w:r>
      <w:r>
        <w:rPr>
          <w:rFonts w:hint="eastAsia"/>
          <w:lang w:eastAsia="zh-CN"/>
        </w:rPr>
        <w:t>，</w:t>
      </w:r>
      <w:r>
        <w:rPr>
          <w:rFonts w:hint="eastAsia"/>
        </w:rPr>
        <w:t>早起一点断无可能</w:t>
      </w:r>
    </w:p>
    <w:p>
      <w:pPr>
        <w:pStyle w:val="4"/>
        <w:rPr>
          <w:rFonts w:hint="eastAsia"/>
        </w:rPr>
      </w:pPr>
      <w:r>
        <w:rPr>
          <w:rFonts w:hint="eastAsia"/>
        </w:rPr>
        <w:t>哪怕不是财务自由</w:t>
      </w:r>
      <w:r>
        <w:rPr>
          <w:rFonts w:hint="eastAsia"/>
          <w:lang w:eastAsia="zh-CN"/>
        </w:rPr>
        <w:t>，</w:t>
      </w:r>
      <w:r>
        <w:rPr>
          <w:rFonts w:hint="eastAsia"/>
        </w:rPr>
        <w:t>目标更小一点更具体一点</w:t>
      </w:r>
      <w:r>
        <w:rPr>
          <w:rFonts w:hint="eastAsia"/>
          <w:lang w:eastAsia="zh-CN"/>
        </w:rPr>
        <w:t>。</w:t>
      </w:r>
      <w:r>
        <w:rPr>
          <w:rFonts w:hint="eastAsia"/>
        </w:rPr>
        <w:t>比如500万1,000万2,000万</w:t>
      </w:r>
      <w:r>
        <w:rPr>
          <w:rFonts w:hint="eastAsia"/>
          <w:lang w:eastAsia="zh-CN"/>
        </w:rPr>
        <w:t>，</w:t>
      </w:r>
      <w:r>
        <w:rPr>
          <w:rFonts w:hint="eastAsia"/>
        </w:rPr>
        <w:t>也一定要考虑升阶才行</w:t>
      </w:r>
      <w:r>
        <w:rPr>
          <w:rFonts w:hint="eastAsia"/>
          <w:lang w:eastAsia="zh-CN"/>
        </w:rPr>
        <w:t>，</w:t>
      </w:r>
      <w:r>
        <w:rPr>
          <w:rFonts w:hint="eastAsia"/>
        </w:rPr>
        <w:t>而所有基于现有方案的仅仅是能把月薪从5,000变成6,000拉长100年也是这样</w:t>
      </w:r>
    </w:p>
    <w:p>
      <w:pPr>
        <w:pStyle w:val="4"/>
        <w:rPr>
          <w:rFonts w:hint="eastAsia"/>
        </w:rPr>
      </w:pPr>
      <w:r>
        <w:rPr>
          <w:rFonts w:hint="eastAsia"/>
        </w:rPr>
        <w:t>很多方案之所以流行</w:t>
      </w:r>
      <w:r>
        <w:rPr>
          <w:rFonts w:hint="eastAsia"/>
          <w:lang w:eastAsia="zh-CN"/>
        </w:rPr>
        <w:t>，</w:t>
      </w:r>
      <w:r>
        <w:rPr>
          <w:rFonts w:hint="eastAsia"/>
        </w:rPr>
        <w:t>就是因为小白相信有什么样的客户就会有什么样的产品</w:t>
      </w:r>
      <w:r>
        <w:rPr>
          <w:rFonts w:hint="eastAsia"/>
          <w:lang w:eastAsia="zh-CN"/>
        </w:rPr>
        <w:t>。</w:t>
      </w:r>
      <w:r>
        <w:rPr>
          <w:rFonts w:hint="eastAsia"/>
        </w:rPr>
        <w:t>如果用户的视角是线性放大的</w:t>
      </w:r>
      <w:r>
        <w:rPr>
          <w:rFonts w:hint="eastAsia"/>
          <w:lang w:eastAsia="zh-CN"/>
        </w:rPr>
        <w:t>，</w:t>
      </w:r>
      <w:r>
        <w:rPr>
          <w:rFonts w:hint="eastAsia"/>
        </w:rPr>
        <w:t>那么产品设计就完全不需要考虑全要素同步增加</w:t>
      </w:r>
      <w:r>
        <w:rPr>
          <w:rFonts w:hint="eastAsia"/>
          <w:lang w:eastAsia="zh-CN"/>
        </w:rPr>
        <w:t>，</w:t>
      </w:r>
      <w:r>
        <w:rPr>
          <w:rFonts w:hint="eastAsia"/>
        </w:rPr>
        <w:t>因为他们压根不会问这么一个致命的问题</w:t>
      </w:r>
    </w:p>
    <w:p>
      <w:pPr>
        <w:pStyle w:val="4"/>
        <w:rPr>
          <w:rFonts w:hint="eastAsia"/>
          <w:lang w:eastAsia="zh-CN"/>
        </w:rPr>
      </w:pPr>
      <w:r>
        <w:rPr>
          <w:rFonts w:hint="eastAsia"/>
        </w:rPr>
        <w:t>孩子们为什么喜欢看动画片</w:t>
      </w:r>
      <w:r>
        <w:rPr>
          <w:rFonts w:hint="eastAsia"/>
          <w:lang w:eastAsia="zh-CN"/>
        </w:rPr>
        <w:t>，</w:t>
      </w:r>
      <w:r>
        <w:rPr>
          <w:rFonts w:hint="eastAsia"/>
        </w:rPr>
        <w:t>因为力量是线性放大的奥特曼一出拳半个山头就没了</w:t>
      </w:r>
    </w:p>
    <w:p>
      <w:pPr>
        <w:pStyle w:val="4"/>
        <w:rPr>
          <w:rFonts w:hint="eastAsia"/>
        </w:rPr>
      </w:pPr>
      <w:r>
        <w:rPr>
          <w:rFonts w:hint="eastAsia"/>
        </w:rPr>
        <w:t>但这种事情成年人了</w:t>
      </w:r>
      <w:r>
        <w:rPr>
          <w:rFonts w:hint="eastAsia"/>
          <w:lang w:eastAsia="zh-CN"/>
        </w:rPr>
        <w:t>，</w:t>
      </w:r>
      <w:r>
        <w:rPr>
          <w:rFonts w:hint="eastAsia"/>
        </w:rPr>
        <w:t>无性质真正财务自由的第一步</w:t>
      </w:r>
      <w:r>
        <w:rPr>
          <w:rFonts w:hint="eastAsia"/>
          <w:lang w:eastAsia="zh-CN"/>
        </w:rPr>
        <w:t>，</w:t>
      </w:r>
      <w:r>
        <w:rPr>
          <w:rFonts w:hint="eastAsia"/>
        </w:rPr>
        <w:t>并不是着急去学各种概念各种操作</w:t>
      </w:r>
      <w:r>
        <w:rPr>
          <w:rFonts w:hint="eastAsia"/>
          <w:lang w:eastAsia="zh-CN"/>
        </w:rPr>
        <w:t>，</w:t>
      </w:r>
      <w:r>
        <w:rPr>
          <w:rFonts w:hint="eastAsia"/>
        </w:rPr>
        <w:t>而是意识到动画片和现实的差距</w:t>
      </w:r>
      <w:r>
        <w:rPr>
          <w:rFonts w:hint="eastAsia"/>
          <w:lang w:eastAsia="zh-CN"/>
        </w:rPr>
        <w:t>，</w:t>
      </w:r>
      <w:r>
        <w:rPr>
          <w:rFonts w:hint="eastAsia"/>
        </w:rPr>
        <w:t>所有不考虑升阶的都是绝对不可能实现的</w:t>
      </w:r>
      <w:r>
        <w:rPr>
          <w:rFonts w:hint="eastAsia"/>
          <w:lang w:eastAsia="zh-CN"/>
        </w:rPr>
        <w:t>。</w:t>
      </w:r>
      <w:r>
        <w:rPr>
          <w:rFonts w:hint="eastAsia"/>
        </w:rPr>
        <w:t>幻想再辛苦100年也没有用学艺不精可以弥补</w:t>
      </w:r>
      <w:r>
        <w:rPr>
          <w:rFonts w:hint="eastAsia"/>
          <w:lang w:eastAsia="zh-CN"/>
        </w:rPr>
        <w:t>，</w:t>
      </w:r>
      <w:r>
        <w:rPr>
          <w:rFonts w:hint="eastAsia"/>
        </w:rPr>
        <w:t>而方向性错误越努力就越危险</w:t>
      </w:r>
    </w:p>
    <w:p>
      <w:pPr>
        <w:pStyle w:val="4"/>
        <w:jc w:val="center"/>
        <w:rPr>
          <w:rFonts w:hint="eastAsia" w:eastAsiaTheme="minorEastAsia"/>
          <w:sz w:val="44"/>
          <w:szCs w:val="52"/>
          <w:lang w:val="en-US" w:eastAsia="zh-CN"/>
        </w:rPr>
      </w:pPr>
      <w:r>
        <w:rPr>
          <w:rFonts w:hint="eastAsia"/>
        </w:rPr>
        <w:br w:type="page"/>
      </w:r>
      <w:r>
        <w:rPr>
          <w:rFonts w:hint="eastAsia"/>
          <w:sz w:val="44"/>
          <w:szCs w:val="52"/>
          <w:lang w:val="en-US" w:eastAsia="zh-CN"/>
        </w:rPr>
        <w:t>第十九篇</w:t>
      </w:r>
    </w:p>
    <w:p>
      <w:pPr>
        <w:pStyle w:val="4"/>
        <w:rPr>
          <w:rFonts w:hint="eastAsia"/>
        </w:rPr>
      </w:pPr>
      <w:r>
        <w:rPr>
          <w:rFonts w:hint="eastAsia"/>
        </w:rPr>
        <w:t>勤俭节约是美德吗</w:t>
      </w:r>
      <w:r>
        <w:rPr>
          <w:rFonts w:hint="eastAsia"/>
          <w:lang w:eastAsia="zh-CN"/>
        </w:rPr>
        <w:t>，</w:t>
      </w:r>
      <w:r>
        <w:rPr>
          <w:rFonts w:hint="eastAsia"/>
        </w:rPr>
        <w:t>是肯定吗</w:t>
      </w:r>
      <w:r>
        <w:rPr>
          <w:rFonts w:hint="eastAsia"/>
          <w:lang w:eastAsia="zh-CN"/>
        </w:rPr>
        <w:t>，</w:t>
      </w:r>
      <w:r>
        <w:rPr>
          <w:rFonts w:hint="eastAsia"/>
        </w:rPr>
        <w:t>肯定不</w:t>
      </w:r>
      <w:r>
        <w:rPr>
          <w:rFonts w:hint="eastAsia"/>
          <w:lang w:eastAsia="zh-CN"/>
        </w:rPr>
        <w:t>，</w:t>
      </w:r>
      <w:r>
        <w:rPr>
          <w:rFonts w:hint="eastAsia"/>
        </w:rPr>
        <w:t>你不肯定</w:t>
      </w:r>
    </w:p>
    <w:p>
      <w:pPr>
        <w:pStyle w:val="4"/>
        <w:rPr>
          <w:rFonts w:hint="eastAsia"/>
        </w:rPr>
      </w:pPr>
      <w:r>
        <w:rPr>
          <w:rFonts w:hint="eastAsia"/>
        </w:rPr>
        <w:t>比如说我问个问题</w:t>
      </w:r>
      <w:r>
        <w:rPr>
          <w:rFonts w:hint="eastAsia"/>
          <w:lang w:eastAsia="zh-CN"/>
        </w:rPr>
        <w:t>，</w:t>
      </w:r>
      <w:r>
        <w:rPr>
          <w:rFonts w:hint="eastAsia"/>
        </w:rPr>
        <w:t>如果每个人都勤俭节约每天咸菜配米饭</w:t>
      </w:r>
      <w:r>
        <w:rPr>
          <w:rFonts w:hint="eastAsia"/>
          <w:lang w:eastAsia="zh-CN"/>
        </w:rPr>
        <w:t>，</w:t>
      </w:r>
      <w:r>
        <w:rPr>
          <w:rFonts w:hint="eastAsia"/>
        </w:rPr>
        <w:t>缝缝补补穿10年</w:t>
      </w:r>
      <w:r>
        <w:rPr>
          <w:rFonts w:hint="eastAsia"/>
          <w:lang w:eastAsia="zh-CN"/>
        </w:rPr>
        <w:t>，</w:t>
      </w:r>
      <w:r>
        <w:rPr>
          <w:rFonts w:hint="eastAsia"/>
        </w:rPr>
        <w:t>出门自带白开水</w:t>
      </w:r>
      <w:r>
        <w:rPr>
          <w:rFonts w:hint="eastAsia"/>
          <w:lang w:eastAsia="zh-CN"/>
        </w:rPr>
        <w:t>，</w:t>
      </w:r>
      <w:r>
        <w:rPr>
          <w:rFonts w:hint="eastAsia"/>
        </w:rPr>
        <w:t>全家挤在地下室</w:t>
      </w:r>
      <w:r>
        <w:rPr>
          <w:rFonts w:hint="eastAsia"/>
          <w:lang w:eastAsia="zh-CN"/>
        </w:rPr>
        <w:t>，</w:t>
      </w:r>
      <w:r>
        <w:rPr>
          <w:rFonts w:hint="eastAsia"/>
        </w:rPr>
        <w:t>生活消费极度节省</w:t>
      </w:r>
      <w:r>
        <w:rPr>
          <w:rFonts w:hint="eastAsia"/>
          <w:lang w:eastAsia="zh-CN"/>
        </w:rPr>
        <w:t>，</w:t>
      </w:r>
      <w:r>
        <w:rPr>
          <w:rFonts w:hint="eastAsia"/>
        </w:rPr>
        <w:t>拼命加班创造财富</w:t>
      </w:r>
      <w:r>
        <w:rPr>
          <w:rFonts w:hint="eastAsia"/>
          <w:lang w:eastAsia="zh-CN"/>
        </w:rPr>
        <w:t>，</w:t>
      </w:r>
      <w:r>
        <w:rPr>
          <w:rFonts w:hint="eastAsia"/>
        </w:rPr>
        <w:t>消费压缩到最低</w:t>
      </w:r>
      <w:r>
        <w:rPr>
          <w:rFonts w:hint="eastAsia"/>
          <w:lang w:eastAsia="zh-CN"/>
        </w:rPr>
        <w:t>，</w:t>
      </w:r>
      <w:r>
        <w:rPr>
          <w:rFonts w:hint="eastAsia"/>
        </w:rPr>
        <w:t>劳动输出到最大</w:t>
      </w:r>
      <w:r>
        <w:rPr>
          <w:rFonts w:hint="eastAsia"/>
          <w:lang w:eastAsia="zh-CN"/>
        </w:rPr>
        <w:t>，</w:t>
      </w:r>
      <w:r>
        <w:rPr>
          <w:rFonts w:hint="eastAsia"/>
        </w:rPr>
        <w:t>那生产的东西卖给谁</w:t>
      </w:r>
      <w:r>
        <w:rPr>
          <w:rFonts w:hint="eastAsia"/>
          <w:lang w:eastAsia="zh-CN"/>
        </w:rPr>
        <w:t>。</w:t>
      </w:r>
      <w:r>
        <w:rPr>
          <w:rFonts w:hint="eastAsia"/>
        </w:rPr>
        <w:t>堆积成山</w:t>
      </w:r>
      <w:r>
        <w:rPr>
          <w:rFonts w:hint="eastAsia"/>
          <w:lang w:eastAsia="zh-CN"/>
        </w:rPr>
        <w:t>，</w:t>
      </w:r>
      <w:r>
        <w:rPr>
          <w:rFonts w:hint="eastAsia"/>
        </w:rPr>
        <w:t>没人消费</w:t>
      </w:r>
      <w:r>
        <w:rPr>
          <w:rFonts w:hint="eastAsia"/>
          <w:lang w:eastAsia="zh-CN"/>
        </w:rPr>
        <w:t>，</w:t>
      </w:r>
      <w:r>
        <w:rPr>
          <w:rFonts w:hint="eastAsia"/>
        </w:rPr>
        <w:t>经济不就出问题了</w:t>
      </w:r>
      <w:r>
        <w:rPr>
          <w:rFonts w:hint="eastAsia"/>
          <w:lang w:eastAsia="zh-CN"/>
        </w:rPr>
        <w:t>。</w:t>
      </w:r>
      <w:r>
        <w:rPr>
          <w:rFonts w:hint="eastAsia"/>
        </w:rPr>
        <w:t>我再问一遍</w:t>
      </w:r>
      <w:r>
        <w:rPr>
          <w:rFonts w:hint="eastAsia"/>
          <w:lang w:eastAsia="zh-CN"/>
        </w:rPr>
        <w:t>，</w:t>
      </w:r>
      <w:r>
        <w:rPr>
          <w:rFonts w:hint="eastAsia"/>
        </w:rPr>
        <w:t>勤俭节约是美德吗</w:t>
      </w:r>
      <w:r>
        <w:rPr>
          <w:rFonts w:hint="eastAsia"/>
          <w:lang w:eastAsia="zh-CN"/>
        </w:rPr>
        <w:t>，</w:t>
      </w:r>
      <w:r>
        <w:rPr>
          <w:rFonts w:hint="eastAsia"/>
        </w:rPr>
        <w:t>我那么肯定了</w:t>
      </w:r>
      <w:r>
        <w:rPr>
          <w:rFonts w:hint="eastAsia"/>
          <w:lang w:eastAsia="zh-CN"/>
        </w:rPr>
        <w:t>，</w:t>
      </w:r>
      <w:r>
        <w:rPr>
          <w:rFonts w:hint="eastAsia"/>
        </w:rPr>
        <w:t>对吧</w:t>
      </w:r>
      <w:r>
        <w:rPr>
          <w:rFonts w:hint="eastAsia"/>
          <w:lang w:eastAsia="zh-CN"/>
        </w:rPr>
        <w:t>。</w:t>
      </w:r>
      <w:r>
        <w:rPr>
          <w:rFonts w:hint="eastAsia"/>
        </w:rPr>
        <w:t>因为很多人只留于表层</w:t>
      </w:r>
      <w:r>
        <w:rPr>
          <w:rFonts w:hint="eastAsia"/>
          <w:lang w:eastAsia="zh-CN"/>
        </w:rPr>
        <w:t>，</w:t>
      </w:r>
      <w:r>
        <w:rPr>
          <w:rFonts w:hint="eastAsia"/>
        </w:rPr>
        <w:t>并未把握底层逻辑</w:t>
      </w:r>
      <w:r>
        <w:rPr>
          <w:rFonts w:hint="eastAsia"/>
          <w:lang w:eastAsia="zh-CN"/>
        </w:rPr>
        <w:t>，</w:t>
      </w:r>
      <w:r>
        <w:rPr>
          <w:rFonts w:hint="eastAsia"/>
        </w:rPr>
        <w:t>我们直接说答案任何时候</w:t>
      </w:r>
      <w:r>
        <w:rPr>
          <w:rFonts w:hint="eastAsia"/>
          <w:lang w:eastAsia="zh-CN"/>
        </w:rPr>
        <w:t>，</w:t>
      </w:r>
      <w:r>
        <w:rPr>
          <w:rFonts w:hint="eastAsia"/>
        </w:rPr>
        <w:t>勤俭节约都是美德</w:t>
      </w:r>
      <w:r>
        <w:rPr>
          <w:rFonts w:hint="eastAsia"/>
          <w:lang w:eastAsia="zh-CN"/>
        </w:rPr>
        <w:t>，</w:t>
      </w:r>
      <w:r>
        <w:rPr>
          <w:rFonts w:hint="eastAsia"/>
        </w:rPr>
        <w:t>绝对的美德</w:t>
      </w:r>
      <w:r>
        <w:rPr>
          <w:rFonts w:hint="eastAsia"/>
          <w:lang w:eastAsia="zh-CN"/>
        </w:rPr>
        <w:t>，</w:t>
      </w:r>
      <w:r>
        <w:rPr>
          <w:rFonts w:hint="eastAsia"/>
        </w:rPr>
        <w:t>每个人都极度节约</w:t>
      </w:r>
      <w:r>
        <w:rPr>
          <w:rFonts w:hint="eastAsia"/>
          <w:lang w:eastAsia="zh-CN"/>
        </w:rPr>
        <w:t>，</w:t>
      </w:r>
      <w:r>
        <w:rPr>
          <w:rFonts w:hint="eastAsia"/>
        </w:rPr>
        <w:t>效率就会无比强大</w:t>
      </w:r>
      <w:r>
        <w:rPr>
          <w:rFonts w:hint="eastAsia"/>
          <w:lang w:eastAsia="zh-CN"/>
        </w:rPr>
        <w:t>，</w:t>
      </w:r>
      <w:r>
        <w:rPr>
          <w:rFonts w:hint="eastAsia"/>
        </w:rPr>
        <w:t>经济就会空前繁荣</w:t>
      </w:r>
      <w:r>
        <w:rPr>
          <w:rFonts w:hint="eastAsia"/>
          <w:lang w:eastAsia="zh-CN"/>
        </w:rPr>
        <w:t>，</w:t>
      </w:r>
      <w:r>
        <w:rPr>
          <w:rFonts w:hint="eastAsia"/>
        </w:rPr>
        <w:t>物质就会极大丰富</w:t>
      </w:r>
      <w:r>
        <w:rPr>
          <w:rFonts w:hint="eastAsia"/>
          <w:lang w:eastAsia="zh-CN"/>
        </w:rPr>
        <w:t>，</w:t>
      </w:r>
      <w:r>
        <w:rPr>
          <w:rFonts w:hint="eastAsia"/>
        </w:rPr>
        <w:t>很多人之所以觉得会出问题</w:t>
      </w:r>
      <w:r>
        <w:rPr>
          <w:rFonts w:hint="eastAsia"/>
          <w:lang w:eastAsia="zh-CN"/>
        </w:rPr>
        <w:t>，</w:t>
      </w:r>
      <w:r>
        <w:rPr>
          <w:rFonts w:hint="eastAsia"/>
        </w:rPr>
        <w:t>源于一个根深蒂固的错误观念</w:t>
      </w:r>
      <w:r>
        <w:rPr>
          <w:rFonts w:hint="eastAsia"/>
          <w:lang w:eastAsia="zh-CN"/>
        </w:rPr>
        <w:t>，</w:t>
      </w:r>
      <w:r>
        <w:rPr>
          <w:rFonts w:hint="eastAsia"/>
        </w:rPr>
        <w:t>他们从小被灌输</w:t>
      </w:r>
      <w:r>
        <w:rPr>
          <w:rFonts w:hint="eastAsia"/>
          <w:lang w:eastAsia="zh-CN"/>
        </w:rPr>
        <w:t>，</w:t>
      </w:r>
      <w:r>
        <w:rPr>
          <w:rFonts w:hint="eastAsia"/>
        </w:rPr>
        <w:t>生产的唯一目的是消费</w:t>
      </w:r>
      <w:r>
        <w:rPr>
          <w:rFonts w:hint="eastAsia"/>
          <w:lang w:eastAsia="zh-CN"/>
        </w:rPr>
        <w:t>，</w:t>
      </w:r>
      <w:r>
        <w:rPr>
          <w:rFonts w:hint="eastAsia"/>
        </w:rPr>
        <w:t>生产出来就是为了让你用掉的</w:t>
      </w:r>
      <w:r>
        <w:rPr>
          <w:rFonts w:hint="eastAsia"/>
          <w:lang w:eastAsia="zh-CN"/>
        </w:rPr>
        <w:t>，</w:t>
      </w:r>
      <w:r>
        <w:rPr>
          <w:rFonts w:hint="eastAsia"/>
        </w:rPr>
        <w:t>换句话说</w:t>
      </w:r>
      <w:r>
        <w:rPr>
          <w:rFonts w:hint="eastAsia"/>
          <w:lang w:eastAsia="zh-CN"/>
        </w:rPr>
        <w:t>，</w:t>
      </w:r>
      <w:r>
        <w:rPr>
          <w:rFonts w:hint="eastAsia"/>
        </w:rPr>
        <w:t>整个问题的bug在于只生产消费品</w:t>
      </w:r>
      <w:r>
        <w:rPr>
          <w:rFonts w:hint="eastAsia"/>
          <w:lang w:eastAsia="zh-CN"/>
        </w:rPr>
        <w:t>，</w:t>
      </w:r>
      <w:r>
        <w:rPr>
          <w:rFonts w:hint="eastAsia"/>
        </w:rPr>
        <w:t>实际上生产的目的</w:t>
      </w:r>
      <w:r>
        <w:rPr>
          <w:rFonts w:hint="eastAsia"/>
          <w:lang w:eastAsia="zh-CN"/>
        </w:rPr>
        <w:t>，</w:t>
      </w:r>
      <w:r>
        <w:rPr>
          <w:rFonts w:hint="eastAsia"/>
        </w:rPr>
        <w:t>可以是再生产</w:t>
      </w:r>
      <w:r>
        <w:rPr>
          <w:rFonts w:hint="eastAsia"/>
          <w:lang w:eastAsia="zh-CN"/>
        </w:rPr>
        <w:t>，</w:t>
      </w:r>
      <w:r>
        <w:rPr>
          <w:rFonts w:hint="eastAsia"/>
        </w:rPr>
        <w:t>再生产的目的可以是继续再生产</w:t>
      </w:r>
      <w:r>
        <w:rPr>
          <w:rFonts w:hint="eastAsia"/>
          <w:lang w:eastAsia="zh-CN"/>
        </w:rPr>
        <w:t>，</w:t>
      </w:r>
      <w:r>
        <w:rPr>
          <w:rFonts w:hint="eastAsia"/>
        </w:rPr>
        <w:t>链条可以无限长</w:t>
      </w:r>
      <w:r>
        <w:rPr>
          <w:rFonts w:hint="eastAsia"/>
          <w:lang w:eastAsia="zh-CN"/>
        </w:rPr>
        <w:t>，</w:t>
      </w:r>
      <w:r>
        <w:rPr>
          <w:rFonts w:hint="eastAsia"/>
        </w:rPr>
        <w:t>我们从来不只生产消费品</w:t>
      </w:r>
      <w:r>
        <w:rPr>
          <w:rFonts w:hint="eastAsia"/>
          <w:lang w:eastAsia="zh-CN"/>
        </w:rPr>
        <w:t>，</w:t>
      </w:r>
      <w:r>
        <w:rPr>
          <w:rFonts w:hint="eastAsia"/>
        </w:rPr>
        <w:t>我们是通过生产资本品</w:t>
      </w:r>
      <w:r>
        <w:rPr>
          <w:rFonts w:hint="eastAsia"/>
          <w:lang w:eastAsia="zh-CN"/>
        </w:rPr>
        <w:t>，</w:t>
      </w:r>
      <w:r>
        <w:rPr>
          <w:rFonts w:hint="eastAsia"/>
        </w:rPr>
        <w:t>进一步生产消费品的</w:t>
      </w:r>
      <w:r>
        <w:rPr>
          <w:rFonts w:hint="eastAsia"/>
          <w:lang w:eastAsia="zh-CN"/>
        </w:rPr>
        <w:t>，</w:t>
      </w:r>
      <w:r>
        <w:rPr>
          <w:rFonts w:hint="eastAsia"/>
        </w:rPr>
        <w:t>以牛奶为例</w:t>
      </w:r>
      <w:r>
        <w:rPr>
          <w:rFonts w:hint="eastAsia"/>
          <w:lang w:eastAsia="zh-CN"/>
        </w:rPr>
        <w:t>，</w:t>
      </w:r>
      <w:r>
        <w:rPr>
          <w:rFonts w:hint="eastAsia"/>
        </w:rPr>
        <w:t>消费品是什么</w:t>
      </w:r>
      <w:r>
        <w:rPr>
          <w:rFonts w:hint="eastAsia"/>
          <w:lang w:eastAsia="zh-CN"/>
        </w:rPr>
        <w:t>，</w:t>
      </w:r>
      <w:r>
        <w:rPr>
          <w:rFonts w:hint="eastAsia"/>
        </w:rPr>
        <w:t>牛奶本身</w:t>
      </w:r>
      <w:r>
        <w:rPr>
          <w:rFonts w:hint="eastAsia"/>
          <w:lang w:eastAsia="zh-CN"/>
        </w:rPr>
        <w:t>。</w:t>
      </w:r>
      <w:r>
        <w:rPr>
          <w:rFonts w:hint="eastAsia"/>
        </w:rPr>
        <w:t>而资本品是什么</w:t>
      </w:r>
      <w:r>
        <w:rPr>
          <w:rFonts w:hint="eastAsia"/>
          <w:lang w:eastAsia="zh-CN"/>
        </w:rPr>
        <w:t>，</w:t>
      </w:r>
      <w:r>
        <w:rPr>
          <w:rFonts w:hint="eastAsia"/>
        </w:rPr>
        <w:t>是现代化农机具规模化养殖</w:t>
      </w:r>
      <w:r>
        <w:rPr>
          <w:rFonts w:hint="eastAsia"/>
          <w:lang w:eastAsia="zh-CN"/>
        </w:rPr>
        <w:t>，</w:t>
      </w:r>
      <w:r>
        <w:rPr>
          <w:rFonts w:hint="eastAsia"/>
        </w:rPr>
        <w:t>奶牛育种和改良巴氏消毒工艺</w:t>
      </w:r>
      <w:r>
        <w:rPr>
          <w:rFonts w:hint="eastAsia"/>
          <w:lang w:eastAsia="zh-CN"/>
        </w:rPr>
        <w:t>，</w:t>
      </w:r>
      <w:r>
        <w:rPr>
          <w:rFonts w:hint="eastAsia"/>
        </w:rPr>
        <w:t>冷藏运输体系道路交通系统</w:t>
      </w:r>
      <w:r>
        <w:rPr>
          <w:rFonts w:hint="eastAsia"/>
          <w:lang w:eastAsia="zh-CN"/>
        </w:rPr>
        <w:t>，</w:t>
      </w:r>
      <w:r>
        <w:rPr>
          <w:rFonts w:hint="eastAsia"/>
        </w:rPr>
        <w:t>批量化流水线等等</w:t>
      </w:r>
      <w:r>
        <w:rPr>
          <w:rFonts w:hint="eastAsia"/>
          <w:lang w:eastAsia="zh-CN"/>
        </w:rPr>
        <w:t>。</w:t>
      </w:r>
      <w:r>
        <w:rPr>
          <w:rFonts w:hint="eastAsia"/>
        </w:rPr>
        <w:t>资本品越发达效率就越高</w:t>
      </w:r>
      <w:r>
        <w:rPr>
          <w:rFonts w:hint="eastAsia"/>
          <w:lang w:eastAsia="zh-CN"/>
        </w:rPr>
        <w:t>。</w:t>
      </w:r>
      <w:r>
        <w:rPr>
          <w:rFonts w:hint="eastAsia"/>
        </w:rPr>
        <w:t>消费品就越便宜</w:t>
      </w:r>
      <w:r>
        <w:rPr>
          <w:rFonts w:hint="eastAsia"/>
          <w:lang w:eastAsia="zh-CN"/>
        </w:rPr>
        <w:t>，</w:t>
      </w:r>
      <w:r>
        <w:rPr>
          <w:rFonts w:hint="eastAsia"/>
        </w:rPr>
        <w:t>生活代价就越低</w:t>
      </w:r>
      <w:r>
        <w:rPr>
          <w:rFonts w:hint="eastAsia"/>
          <w:lang w:eastAsia="zh-CN"/>
        </w:rPr>
        <w:t>，</w:t>
      </w:r>
      <w:r>
        <w:rPr>
          <w:rFonts w:hint="eastAsia"/>
        </w:rPr>
        <w:t>牛奶便宜</w:t>
      </w:r>
      <w:r>
        <w:rPr>
          <w:rFonts w:hint="eastAsia"/>
          <w:lang w:eastAsia="zh-CN"/>
        </w:rPr>
        <w:t>得</w:t>
      </w:r>
      <w:r>
        <w:rPr>
          <w:rFonts w:hint="eastAsia"/>
        </w:rPr>
        <w:t>像白开水一样</w:t>
      </w:r>
      <w:r>
        <w:rPr>
          <w:rFonts w:hint="eastAsia"/>
          <w:lang w:eastAsia="zh-CN"/>
        </w:rPr>
        <w:t>，</w:t>
      </w:r>
      <w:r>
        <w:rPr>
          <w:rFonts w:hint="eastAsia"/>
        </w:rPr>
        <w:t>代价低到无需刻意节省</w:t>
      </w:r>
      <w:r>
        <w:rPr>
          <w:rFonts w:hint="eastAsia"/>
          <w:lang w:eastAsia="zh-CN"/>
        </w:rPr>
        <w:t>，</w:t>
      </w:r>
      <w:r>
        <w:rPr>
          <w:rFonts w:hint="eastAsia"/>
        </w:rPr>
        <w:t>也依然可以过得很好</w:t>
      </w:r>
    </w:p>
    <w:p>
      <w:pPr>
        <w:pStyle w:val="4"/>
        <w:rPr>
          <w:rFonts w:hint="eastAsia"/>
        </w:rPr>
      </w:pPr>
      <w:r>
        <w:rPr>
          <w:rFonts w:hint="eastAsia"/>
        </w:rPr>
        <w:t>以前是一天的劳动换一桶</w:t>
      </w:r>
      <w:r>
        <w:rPr>
          <w:rFonts w:hint="eastAsia"/>
          <w:lang w:eastAsia="zh-CN"/>
        </w:rPr>
        <w:t>，</w:t>
      </w:r>
      <w:r>
        <w:rPr>
          <w:rFonts w:hint="eastAsia"/>
        </w:rPr>
        <w:t>现在是一分钟的劳动换一桶</w:t>
      </w:r>
      <w:r>
        <w:rPr>
          <w:rFonts w:hint="eastAsia"/>
          <w:lang w:eastAsia="zh-CN"/>
        </w:rPr>
        <w:t>，</w:t>
      </w:r>
      <w:r>
        <w:rPr>
          <w:rFonts w:hint="eastAsia"/>
        </w:rPr>
        <w:t>剩下的能量可以生产更多的资本品</w:t>
      </w:r>
      <w:r>
        <w:rPr>
          <w:rFonts w:hint="eastAsia"/>
          <w:lang w:eastAsia="zh-CN"/>
        </w:rPr>
        <w:t>，</w:t>
      </w:r>
      <w:r>
        <w:rPr>
          <w:rFonts w:hint="eastAsia"/>
        </w:rPr>
        <w:t>把各行各业的代价都降下来</w:t>
      </w:r>
      <w:r>
        <w:rPr>
          <w:rFonts w:hint="eastAsia"/>
          <w:lang w:eastAsia="zh-CN"/>
        </w:rPr>
        <w:t>。</w:t>
      </w:r>
      <w:r>
        <w:rPr>
          <w:rFonts w:hint="eastAsia"/>
        </w:rPr>
        <w:t>手机越来越便宜</w:t>
      </w:r>
      <w:r>
        <w:rPr>
          <w:rFonts w:hint="eastAsia"/>
          <w:lang w:eastAsia="zh-CN"/>
        </w:rPr>
        <w:t>，</w:t>
      </w:r>
      <w:r>
        <w:rPr>
          <w:rFonts w:hint="eastAsia"/>
        </w:rPr>
        <w:t>汽车越来越便宜</w:t>
      </w:r>
      <w:r>
        <w:rPr>
          <w:rFonts w:hint="eastAsia"/>
          <w:lang w:eastAsia="zh-CN"/>
        </w:rPr>
        <w:t>，</w:t>
      </w:r>
      <w:r>
        <w:rPr>
          <w:rFonts w:hint="eastAsia"/>
        </w:rPr>
        <w:t>服装越来越便宜</w:t>
      </w:r>
      <w:r>
        <w:rPr>
          <w:rFonts w:hint="eastAsia"/>
          <w:lang w:eastAsia="zh-CN"/>
        </w:rPr>
        <w:t>，</w:t>
      </w:r>
      <w:r>
        <w:rPr>
          <w:rFonts w:hint="eastAsia"/>
        </w:rPr>
        <w:t>无限循环下去</w:t>
      </w:r>
      <w:r>
        <w:rPr>
          <w:rFonts w:hint="eastAsia"/>
          <w:lang w:eastAsia="zh-CN"/>
        </w:rPr>
        <w:t>。</w:t>
      </w:r>
      <w:r>
        <w:rPr>
          <w:rFonts w:hint="eastAsia"/>
        </w:rPr>
        <w:t>生产力极大繁荣</w:t>
      </w:r>
      <w:r>
        <w:rPr>
          <w:rFonts w:hint="eastAsia"/>
          <w:lang w:eastAsia="zh-CN"/>
        </w:rPr>
        <w:t>，</w:t>
      </w:r>
      <w:r>
        <w:rPr>
          <w:rFonts w:hint="eastAsia"/>
        </w:rPr>
        <w:t>生活水平极大提高</w:t>
      </w:r>
      <w:r>
        <w:rPr>
          <w:rFonts w:hint="eastAsia"/>
          <w:lang w:eastAsia="zh-CN"/>
        </w:rPr>
        <w:t>，</w:t>
      </w:r>
      <w:r>
        <w:rPr>
          <w:rFonts w:hint="eastAsia"/>
        </w:rPr>
        <w:t>铺路造桥</w:t>
      </w:r>
      <w:r>
        <w:rPr>
          <w:rFonts w:hint="eastAsia"/>
          <w:lang w:eastAsia="zh-CN"/>
        </w:rPr>
        <w:t>，</w:t>
      </w:r>
      <w:r>
        <w:rPr>
          <w:rFonts w:hint="eastAsia"/>
        </w:rPr>
        <w:t>医药科研</w:t>
      </w:r>
      <w:r>
        <w:rPr>
          <w:rFonts w:hint="eastAsia"/>
          <w:lang w:eastAsia="zh-CN"/>
        </w:rPr>
        <w:t>，</w:t>
      </w:r>
      <w:r>
        <w:rPr>
          <w:rFonts w:hint="eastAsia"/>
        </w:rPr>
        <w:t>宇宙飞船卫星上天</w:t>
      </w:r>
      <w:r>
        <w:rPr>
          <w:rFonts w:hint="eastAsia"/>
          <w:lang w:eastAsia="zh-CN"/>
        </w:rPr>
        <w:t>，</w:t>
      </w:r>
      <w:r>
        <w:rPr>
          <w:rFonts w:hint="eastAsia"/>
        </w:rPr>
        <w:t>大洋彼岸瞬间往返</w:t>
      </w:r>
      <w:r>
        <w:rPr>
          <w:rFonts w:hint="eastAsia"/>
          <w:lang w:eastAsia="zh-CN"/>
        </w:rPr>
        <w:t>，</w:t>
      </w:r>
      <w:r>
        <w:rPr>
          <w:rFonts w:hint="eastAsia"/>
        </w:rPr>
        <w:t>月球火星生态重建</w:t>
      </w:r>
      <w:r>
        <w:rPr>
          <w:rFonts w:hint="eastAsia"/>
          <w:lang w:eastAsia="zh-CN"/>
        </w:rPr>
        <w:t>。</w:t>
      </w:r>
      <w:r>
        <w:rPr>
          <w:rFonts w:hint="eastAsia"/>
        </w:rPr>
        <w:t>以前想都不敢想的东西</w:t>
      </w:r>
      <w:r>
        <w:rPr>
          <w:rFonts w:hint="eastAsia"/>
          <w:lang w:eastAsia="zh-CN"/>
        </w:rPr>
        <w:t>，</w:t>
      </w:r>
      <w:r>
        <w:rPr>
          <w:rFonts w:hint="eastAsia"/>
        </w:rPr>
        <w:t>在生产力的推动下变得代价低廉</w:t>
      </w:r>
    </w:p>
    <w:p>
      <w:pPr>
        <w:pStyle w:val="4"/>
        <w:rPr>
          <w:rFonts w:hint="eastAsia"/>
        </w:rPr>
      </w:pPr>
      <w:r>
        <w:rPr>
          <w:rFonts w:hint="eastAsia"/>
        </w:rPr>
        <w:t>触手可及</w:t>
      </w:r>
      <w:r>
        <w:rPr>
          <w:rFonts w:hint="eastAsia"/>
          <w:lang w:eastAsia="zh-CN"/>
        </w:rPr>
        <w:t>。</w:t>
      </w:r>
      <w:r>
        <w:rPr>
          <w:rFonts w:hint="eastAsia"/>
        </w:rPr>
        <w:t>哪怕不那么极端</w:t>
      </w:r>
      <w:r>
        <w:rPr>
          <w:rFonts w:hint="eastAsia"/>
          <w:lang w:eastAsia="zh-CN"/>
        </w:rPr>
        <w:t>，</w:t>
      </w:r>
      <w:r>
        <w:rPr>
          <w:rFonts w:hint="eastAsia"/>
        </w:rPr>
        <w:t>现实当中如果有两个经济体</w:t>
      </w:r>
      <w:r>
        <w:rPr>
          <w:rFonts w:hint="eastAsia"/>
          <w:lang w:eastAsia="zh-CN"/>
        </w:rPr>
        <w:t>，</w:t>
      </w:r>
      <w:r>
        <w:rPr>
          <w:rFonts w:hint="eastAsia"/>
        </w:rPr>
        <w:t>一个把90%能量用于投资</w:t>
      </w:r>
      <w:r>
        <w:rPr>
          <w:rFonts w:hint="eastAsia"/>
          <w:lang w:eastAsia="zh-CN"/>
        </w:rPr>
        <w:t>，</w:t>
      </w:r>
      <w:r>
        <w:rPr>
          <w:rFonts w:hint="eastAsia"/>
        </w:rPr>
        <w:t>另外一个把90%能量用于消费</w:t>
      </w:r>
      <w:r>
        <w:rPr>
          <w:rFonts w:hint="eastAsia"/>
          <w:lang w:eastAsia="zh-CN"/>
        </w:rPr>
        <w:t>。</w:t>
      </w:r>
      <w:r>
        <w:rPr>
          <w:rFonts w:hint="eastAsia"/>
        </w:rPr>
        <w:t>那么前者的发展速度一定是远超后者</w:t>
      </w:r>
      <w:r>
        <w:rPr>
          <w:rFonts w:hint="eastAsia"/>
          <w:lang w:eastAsia="zh-CN"/>
        </w:rPr>
        <w:t>，</w:t>
      </w:r>
      <w:r>
        <w:rPr>
          <w:rFonts w:hint="eastAsia"/>
        </w:rPr>
        <w:t>这就是为什么勤俭的民族会发展</w:t>
      </w:r>
      <w:r>
        <w:rPr>
          <w:rFonts w:hint="eastAsia"/>
          <w:lang w:eastAsia="zh-CN"/>
        </w:rPr>
        <w:t>得</w:t>
      </w:r>
      <w:r>
        <w:rPr>
          <w:rFonts w:hint="eastAsia"/>
        </w:rPr>
        <w:t>更快</w:t>
      </w:r>
      <w:r>
        <w:rPr>
          <w:rFonts w:hint="eastAsia"/>
          <w:lang w:eastAsia="zh-CN"/>
        </w:rPr>
        <w:t>。</w:t>
      </w:r>
      <w:r>
        <w:rPr>
          <w:rFonts w:hint="eastAsia"/>
        </w:rPr>
        <w:t>因为他们骨子里有节俭的天性</w:t>
      </w:r>
      <w:r>
        <w:rPr>
          <w:rFonts w:hint="eastAsia"/>
          <w:lang w:eastAsia="zh-CN"/>
        </w:rPr>
        <w:t>，</w:t>
      </w:r>
      <w:r>
        <w:rPr>
          <w:rFonts w:hint="eastAsia"/>
        </w:rPr>
        <w:t>希望积累更多的能量用于生产</w:t>
      </w:r>
      <w:r>
        <w:rPr>
          <w:rFonts w:hint="eastAsia"/>
          <w:lang w:eastAsia="zh-CN"/>
        </w:rPr>
        <w:t>，</w:t>
      </w:r>
      <w:r>
        <w:rPr>
          <w:rFonts w:hint="eastAsia"/>
        </w:rPr>
        <w:t>而不是晒太阳喝啤酒及时行乐</w:t>
      </w:r>
      <w:r>
        <w:rPr>
          <w:rFonts w:hint="eastAsia"/>
          <w:lang w:eastAsia="zh-CN"/>
        </w:rPr>
        <w:t>，</w:t>
      </w:r>
      <w:r>
        <w:rPr>
          <w:rFonts w:hint="eastAsia"/>
        </w:rPr>
        <w:t>透支未来</w:t>
      </w:r>
      <w:r>
        <w:rPr>
          <w:rFonts w:hint="eastAsia"/>
          <w:lang w:eastAsia="zh-CN"/>
        </w:rPr>
        <w:t>。</w:t>
      </w:r>
      <w:r>
        <w:rPr>
          <w:rFonts w:hint="eastAsia"/>
        </w:rPr>
        <w:t>我们享受一切美好的事物</w:t>
      </w:r>
      <w:r>
        <w:rPr>
          <w:rFonts w:hint="eastAsia"/>
          <w:lang w:eastAsia="zh-CN"/>
        </w:rPr>
        <w:t>，</w:t>
      </w:r>
      <w:r>
        <w:rPr>
          <w:rFonts w:hint="eastAsia"/>
        </w:rPr>
        <w:t>代价却低到忽略不计</w:t>
      </w:r>
      <w:r>
        <w:rPr>
          <w:rFonts w:hint="eastAsia"/>
          <w:lang w:eastAsia="zh-CN"/>
        </w:rPr>
        <w:t>。</w:t>
      </w:r>
      <w:r>
        <w:rPr>
          <w:rFonts w:hint="eastAsia"/>
        </w:rPr>
        <w:t>才是经济发展的终极摇椅</w:t>
      </w:r>
    </w:p>
    <w:p>
      <w:pPr>
        <w:pStyle w:val="4"/>
        <w:rPr>
          <w:rFonts w:hint="eastAsia"/>
        </w:rPr>
      </w:pPr>
      <w:r>
        <w:rPr>
          <w:rFonts w:hint="eastAsia"/>
        </w:rPr>
        <w:t>资源只有一份</w:t>
      </w:r>
      <w:r>
        <w:rPr>
          <w:rFonts w:hint="eastAsia"/>
          <w:lang w:eastAsia="zh-CN"/>
        </w:rPr>
        <w:t>，</w:t>
      </w:r>
      <w:r>
        <w:rPr>
          <w:rFonts w:hint="eastAsia"/>
        </w:rPr>
        <w:t>只有在当前尽量节省才能更多</w:t>
      </w:r>
      <w:r>
        <w:rPr>
          <w:rFonts w:hint="eastAsia"/>
          <w:lang w:eastAsia="zh-CN"/>
        </w:rPr>
        <w:t>地</w:t>
      </w:r>
      <w:r>
        <w:rPr>
          <w:rFonts w:hint="eastAsia"/>
        </w:rPr>
        <w:t>用于未来产生更大的折现价值</w:t>
      </w:r>
    </w:p>
    <w:p>
      <w:pPr>
        <w:pStyle w:val="4"/>
        <w:rPr>
          <w:rFonts w:hint="eastAsia"/>
        </w:rPr>
      </w:pPr>
      <w:r>
        <w:rPr>
          <w:rFonts w:hint="eastAsia"/>
        </w:rPr>
        <w:t>那每个人就应该咸菜就米饭吗</w:t>
      </w:r>
      <w:r>
        <w:rPr>
          <w:rFonts w:hint="eastAsia"/>
          <w:lang w:eastAsia="zh-CN"/>
        </w:rPr>
        <w:t>，</w:t>
      </w:r>
      <w:r>
        <w:rPr>
          <w:rFonts w:hint="eastAsia"/>
        </w:rPr>
        <w:t>不节约并不是狭义的节约</w:t>
      </w:r>
      <w:r>
        <w:rPr>
          <w:rFonts w:hint="eastAsia"/>
          <w:lang w:eastAsia="zh-CN"/>
        </w:rPr>
        <w:t>，</w:t>
      </w:r>
      <w:r>
        <w:rPr>
          <w:rFonts w:hint="eastAsia"/>
        </w:rPr>
        <w:t>是全流程的长远节约</w:t>
      </w:r>
    </w:p>
    <w:p>
      <w:pPr>
        <w:pStyle w:val="4"/>
        <w:rPr>
          <w:rFonts w:hint="eastAsia"/>
          <w:lang w:eastAsia="zh-CN"/>
        </w:rPr>
      </w:pPr>
      <w:r>
        <w:rPr>
          <w:rFonts w:hint="eastAsia"/>
        </w:rPr>
        <w:t>每天咸菜米饭看似省钱但有可能损害健康</w:t>
      </w:r>
      <w:r>
        <w:rPr>
          <w:rFonts w:hint="eastAsia"/>
          <w:lang w:eastAsia="zh-CN"/>
        </w:rPr>
        <w:t>，</w:t>
      </w:r>
      <w:r>
        <w:rPr>
          <w:rFonts w:hint="eastAsia"/>
        </w:rPr>
        <w:t>而均衡饮食增加营养看似多花钱</w:t>
      </w:r>
      <w:r>
        <w:rPr>
          <w:rFonts w:hint="eastAsia"/>
          <w:lang w:eastAsia="zh-CN"/>
        </w:rPr>
        <w:t>，</w:t>
      </w:r>
      <w:r>
        <w:rPr>
          <w:rFonts w:hint="eastAsia"/>
        </w:rPr>
        <w:t>实际是种更长远的节约</w:t>
      </w:r>
      <w:r>
        <w:rPr>
          <w:rFonts w:hint="eastAsia"/>
          <w:lang w:eastAsia="zh-CN"/>
        </w:rPr>
        <w:t>。</w:t>
      </w:r>
      <w:r>
        <w:rPr>
          <w:rFonts w:hint="eastAsia"/>
        </w:rPr>
        <w:t>节约的成本不应该超过节约的收益</w:t>
      </w:r>
      <w:r>
        <w:rPr>
          <w:rFonts w:hint="eastAsia"/>
          <w:lang w:eastAsia="zh-CN"/>
        </w:rPr>
        <w:t>，</w:t>
      </w:r>
      <w:r>
        <w:rPr>
          <w:rFonts w:hint="eastAsia"/>
        </w:rPr>
        <w:t>在这个基础之上</w:t>
      </w:r>
      <w:r>
        <w:rPr>
          <w:rFonts w:hint="eastAsia"/>
          <w:lang w:eastAsia="zh-CN"/>
        </w:rPr>
        <w:t>，</w:t>
      </w:r>
      <w:r>
        <w:rPr>
          <w:rFonts w:hint="eastAsia"/>
        </w:rPr>
        <w:t>消费</w:t>
      </w:r>
      <w:r>
        <w:rPr>
          <w:rFonts w:hint="eastAsia"/>
          <w:lang w:eastAsia="zh-CN"/>
        </w:rPr>
        <w:t>压缩得越大</w:t>
      </w:r>
      <w:r>
        <w:rPr>
          <w:rFonts w:hint="eastAsia"/>
        </w:rPr>
        <w:t>越好勤俭节约是美德吗</w:t>
      </w:r>
      <w:r>
        <w:rPr>
          <w:rFonts w:hint="eastAsia"/>
          <w:lang w:eastAsia="zh-CN"/>
        </w:rPr>
        <w:t>，</w:t>
      </w:r>
      <w:r>
        <w:rPr>
          <w:rFonts w:hint="eastAsia"/>
        </w:rPr>
        <w:t>是肯定吗</w:t>
      </w:r>
      <w:r>
        <w:rPr>
          <w:rFonts w:hint="eastAsia"/>
          <w:lang w:eastAsia="zh-CN"/>
        </w:rPr>
        <w:t>，</w:t>
      </w:r>
      <w:r>
        <w:rPr>
          <w:rFonts w:hint="eastAsia"/>
        </w:rPr>
        <w:t>肯定</w:t>
      </w:r>
      <w:r>
        <w:rPr>
          <w:rFonts w:hint="eastAsia"/>
          <w:lang w:eastAsia="zh-CN"/>
        </w:rPr>
        <w:t>。</w:t>
      </w:r>
    </w:p>
    <w:p>
      <w:pPr>
        <w:pStyle w:val="4"/>
        <w:jc w:val="center"/>
        <w:rPr>
          <w:rFonts w:hint="eastAsia" w:eastAsiaTheme="minorEastAsia"/>
          <w:sz w:val="44"/>
          <w:szCs w:val="52"/>
          <w:lang w:val="en-US" w:eastAsia="zh-CN"/>
        </w:rPr>
      </w:pPr>
      <w:r>
        <w:rPr>
          <w:rFonts w:hint="eastAsia"/>
          <w:lang w:eastAsia="zh-CN"/>
        </w:rPr>
        <w:br w:type="page"/>
      </w:r>
      <w:r>
        <w:rPr>
          <w:rFonts w:hint="eastAsia"/>
          <w:sz w:val="44"/>
          <w:szCs w:val="52"/>
          <w:lang w:val="en-US" w:eastAsia="zh-CN"/>
        </w:rPr>
        <w:t>第二十篇</w:t>
      </w:r>
    </w:p>
    <w:p>
      <w:pPr>
        <w:pStyle w:val="4"/>
        <w:rPr>
          <w:rFonts w:hint="eastAsia"/>
        </w:rPr>
      </w:pPr>
      <w:r>
        <w:rPr>
          <w:rFonts w:hint="eastAsia"/>
          <w:lang w:val="en-US" w:eastAsia="zh-CN"/>
        </w:rPr>
        <w:t>核污</w:t>
      </w:r>
      <w:r>
        <w:rPr>
          <w:rFonts w:hint="eastAsia"/>
        </w:rPr>
        <w:t>排海</w:t>
      </w:r>
      <w:r>
        <w:rPr>
          <w:rFonts w:hint="eastAsia"/>
          <w:lang w:eastAsia="zh-CN"/>
        </w:rPr>
        <w:t>，</w:t>
      </w:r>
      <w:r>
        <w:rPr>
          <w:rFonts w:hint="eastAsia"/>
        </w:rPr>
        <w:t>以邻为壑</w:t>
      </w:r>
    </w:p>
    <w:p>
      <w:pPr>
        <w:pStyle w:val="4"/>
        <w:rPr>
          <w:rFonts w:hint="eastAsia"/>
        </w:rPr>
      </w:pPr>
      <w:r>
        <w:rPr>
          <w:rFonts w:hint="eastAsia"/>
        </w:rPr>
        <w:t>真实的日本什么样</w:t>
      </w:r>
      <w:r>
        <w:rPr>
          <w:rFonts w:hint="eastAsia"/>
          <w:lang w:eastAsia="zh-CN"/>
        </w:rPr>
        <w:t>，</w:t>
      </w:r>
      <w:r>
        <w:rPr>
          <w:rFonts w:hint="eastAsia"/>
        </w:rPr>
        <w:t>今天我们揭开骗局的第一篇工匠精神</w:t>
      </w:r>
      <w:r>
        <w:rPr>
          <w:rFonts w:hint="eastAsia"/>
          <w:lang w:eastAsia="zh-CN"/>
        </w:rPr>
        <w:t>。</w:t>
      </w:r>
      <w:r>
        <w:rPr>
          <w:rFonts w:hint="eastAsia"/>
        </w:rPr>
        <w:t>不要相信日本的工匠精神</w:t>
      </w:r>
      <w:r>
        <w:rPr>
          <w:rFonts w:hint="eastAsia"/>
          <w:lang w:eastAsia="zh-CN"/>
        </w:rPr>
        <w:t>，</w:t>
      </w:r>
      <w:r>
        <w:rPr>
          <w:rFonts w:hint="eastAsia"/>
        </w:rPr>
        <w:t>更不要推崇他们的工匠精神</w:t>
      </w:r>
      <w:r>
        <w:rPr>
          <w:rFonts w:hint="eastAsia"/>
          <w:lang w:eastAsia="zh-CN"/>
        </w:rPr>
        <w:t>。</w:t>
      </w:r>
      <w:r>
        <w:rPr>
          <w:rFonts w:hint="eastAsia"/>
        </w:rPr>
        <w:t>第一工匠精神不意味着好</w:t>
      </w:r>
      <w:r>
        <w:rPr>
          <w:rFonts w:hint="eastAsia"/>
          <w:lang w:eastAsia="zh-CN"/>
        </w:rPr>
        <w:t>，</w:t>
      </w:r>
      <w:r>
        <w:rPr>
          <w:rFonts w:hint="eastAsia"/>
        </w:rPr>
        <w:t>第二日本的工匠不是真正的工匠</w:t>
      </w:r>
    </w:p>
    <w:p>
      <w:pPr>
        <w:pStyle w:val="4"/>
        <w:rPr>
          <w:rFonts w:hint="eastAsia"/>
          <w:lang w:eastAsia="zh-CN"/>
        </w:rPr>
      </w:pPr>
      <w:r>
        <w:rPr>
          <w:rFonts w:hint="eastAsia"/>
        </w:rPr>
        <w:t>先说第一个</w:t>
      </w:r>
      <w:r>
        <w:rPr>
          <w:rFonts w:hint="eastAsia"/>
          <w:lang w:eastAsia="zh-CN"/>
        </w:rPr>
        <w:t>，</w:t>
      </w:r>
      <w:r>
        <w:rPr>
          <w:rFonts w:hint="eastAsia"/>
        </w:rPr>
        <w:t>工匠精神不意味着好</w:t>
      </w:r>
      <w:r>
        <w:rPr>
          <w:rFonts w:hint="eastAsia"/>
          <w:lang w:eastAsia="zh-CN"/>
        </w:rPr>
        <w:t>。‘</w:t>
      </w:r>
      <w:r>
        <w:rPr>
          <w:rFonts w:hint="eastAsia"/>
        </w:rPr>
        <w:t>怎么可能</w:t>
      </w:r>
      <w:r>
        <w:rPr>
          <w:rFonts w:hint="eastAsia"/>
          <w:lang w:eastAsia="zh-CN"/>
        </w:rPr>
        <w:t>，</w:t>
      </w:r>
      <w:r>
        <w:rPr>
          <w:rFonts w:hint="eastAsia"/>
        </w:rPr>
        <w:t>我精雕细琢做的更精致一点</w:t>
      </w:r>
      <w:r>
        <w:rPr>
          <w:rFonts w:hint="eastAsia"/>
          <w:lang w:eastAsia="zh-CN"/>
        </w:rPr>
        <w:t>，</w:t>
      </w:r>
      <w:r>
        <w:rPr>
          <w:rFonts w:hint="eastAsia"/>
        </w:rPr>
        <w:t>更完美一点难道不是更好吗</w:t>
      </w:r>
      <w:r>
        <w:rPr>
          <w:rFonts w:hint="eastAsia"/>
          <w:lang w:eastAsia="zh-CN"/>
        </w:rPr>
        <w:t>’</w:t>
      </w:r>
      <w:r>
        <w:rPr>
          <w:rFonts w:hint="eastAsia"/>
        </w:rPr>
        <w:t>不是的</w:t>
      </w:r>
      <w:r>
        <w:rPr>
          <w:rFonts w:hint="eastAsia"/>
          <w:lang w:eastAsia="zh-CN"/>
        </w:rPr>
        <w:t>，</w:t>
      </w:r>
      <w:r>
        <w:rPr>
          <w:rFonts w:hint="eastAsia"/>
        </w:rPr>
        <w:t>因为精致不等于好</w:t>
      </w:r>
      <w:r>
        <w:rPr>
          <w:rFonts w:hint="eastAsia"/>
          <w:lang w:eastAsia="zh-CN"/>
        </w:rPr>
        <w:t>。</w:t>
      </w:r>
      <w:r>
        <w:rPr>
          <w:rFonts w:hint="eastAsia"/>
        </w:rPr>
        <w:t>每一份精致都是要花钱的是要客户去买单的</w:t>
      </w:r>
      <w:r>
        <w:rPr>
          <w:rFonts w:hint="eastAsia"/>
          <w:lang w:eastAsia="zh-CN"/>
        </w:rPr>
        <w:t>，</w:t>
      </w:r>
      <w:r>
        <w:rPr>
          <w:rFonts w:hint="eastAsia"/>
        </w:rPr>
        <w:t>成年人的世界没有好坏只有代价</w:t>
      </w:r>
      <w:r>
        <w:rPr>
          <w:rFonts w:hint="eastAsia"/>
          <w:lang w:eastAsia="zh-CN"/>
        </w:rPr>
        <w:t>，</w:t>
      </w:r>
      <w:r>
        <w:rPr>
          <w:rFonts w:hint="eastAsia"/>
        </w:rPr>
        <w:t>你愿意为这一份好付出多少代价</w:t>
      </w:r>
      <w:r>
        <w:rPr>
          <w:rFonts w:hint="eastAsia"/>
          <w:lang w:eastAsia="zh-CN"/>
        </w:rPr>
        <w:t>。</w:t>
      </w:r>
    </w:p>
    <w:p>
      <w:pPr>
        <w:pStyle w:val="4"/>
        <w:rPr>
          <w:rFonts w:hint="eastAsia"/>
        </w:rPr>
      </w:pPr>
      <w:r>
        <w:rPr>
          <w:rFonts w:hint="eastAsia"/>
        </w:rPr>
        <w:t>你觉得这个劳斯莱斯太棒了大气磅礴</w:t>
      </w:r>
      <w:r>
        <w:rPr>
          <w:rFonts w:hint="eastAsia"/>
          <w:lang w:eastAsia="zh-CN"/>
        </w:rPr>
        <w:t>，</w:t>
      </w:r>
      <w:r>
        <w:rPr>
          <w:rFonts w:hint="eastAsia"/>
        </w:rPr>
        <w:t>视野开阔轻轻关一下门</w:t>
      </w:r>
      <w:r>
        <w:rPr>
          <w:rFonts w:hint="eastAsia"/>
          <w:lang w:eastAsia="zh-CN"/>
        </w:rPr>
        <w:t>，</w:t>
      </w:r>
      <w:r>
        <w:rPr>
          <w:rFonts w:hint="eastAsia"/>
        </w:rPr>
        <w:t>荷尔蒙都能给你震出来</w:t>
      </w:r>
      <w:r>
        <w:rPr>
          <w:rFonts w:hint="eastAsia"/>
          <w:lang w:eastAsia="zh-CN"/>
        </w:rPr>
        <w:t>。</w:t>
      </w:r>
      <w:r>
        <w:rPr>
          <w:rFonts w:hint="eastAsia"/>
        </w:rPr>
        <w:t>好</w:t>
      </w:r>
      <w:r>
        <w:rPr>
          <w:rFonts w:hint="eastAsia"/>
          <w:lang w:eastAsia="zh-CN"/>
        </w:rPr>
        <w:t>，</w:t>
      </w:r>
      <w:r>
        <w:rPr>
          <w:rFonts w:hint="eastAsia"/>
        </w:rPr>
        <w:t>你告诉我为什么到最后你买了个捷达</w:t>
      </w:r>
    </w:p>
    <w:p>
      <w:pPr>
        <w:pStyle w:val="4"/>
        <w:rPr>
          <w:rFonts w:hint="eastAsia"/>
        </w:rPr>
      </w:pPr>
      <w:r>
        <w:rPr>
          <w:rFonts w:hint="eastAsia"/>
        </w:rPr>
        <w:t>因为代价</w:t>
      </w:r>
      <w:r>
        <w:rPr>
          <w:rFonts w:hint="eastAsia"/>
          <w:lang w:eastAsia="zh-CN"/>
        </w:rPr>
        <w:t>，</w:t>
      </w:r>
      <w:r>
        <w:rPr>
          <w:rFonts w:hint="eastAsia"/>
        </w:rPr>
        <w:t>好</w:t>
      </w:r>
      <w:r>
        <w:rPr>
          <w:rFonts w:hint="eastAsia"/>
          <w:lang w:eastAsia="zh-CN"/>
        </w:rPr>
        <w:t>，</w:t>
      </w:r>
      <w:r>
        <w:rPr>
          <w:rFonts w:hint="eastAsia"/>
        </w:rPr>
        <w:t>是需要花钱的</w:t>
      </w:r>
      <w:r>
        <w:rPr>
          <w:rFonts w:hint="eastAsia"/>
          <w:lang w:eastAsia="zh-CN"/>
        </w:rPr>
        <w:t>，</w:t>
      </w:r>
      <w:r>
        <w:rPr>
          <w:rFonts w:hint="eastAsia"/>
        </w:rPr>
        <w:t>是需要花血汗钱的</w:t>
      </w:r>
      <w:r>
        <w:rPr>
          <w:rFonts w:hint="eastAsia"/>
          <w:lang w:eastAsia="zh-CN"/>
        </w:rPr>
        <w:t>，</w:t>
      </w:r>
      <w:r>
        <w:rPr>
          <w:rFonts w:hint="eastAsia"/>
        </w:rPr>
        <w:t>没有无缘无故的好</w:t>
      </w:r>
      <w:r>
        <w:rPr>
          <w:rFonts w:hint="eastAsia"/>
          <w:lang w:eastAsia="zh-CN"/>
        </w:rPr>
        <w:t>，</w:t>
      </w:r>
      <w:r>
        <w:rPr>
          <w:rFonts w:hint="eastAsia"/>
        </w:rPr>
        <w:t>没有不需要代价的精致</w:t>
      </w:r>
      <w:r>
        <w:rPr>
          <w:rFonts w:hint="eastAsia"/>
          <w:lang w:eastAsia="zh-CN"/>
        </w:rPr>
        <w:t>，</w:t>
      </w:r>
      <w:r>
        <w:rPr>
          <w:rFonts w:hint="eastAsia"/>
        </w:rPr>
        <w:t>把东西精致到像艺术品一样和把它便宜到千家万户都用得起一样重要</w:t>
      </w:r>
      <w:r>
        <w:rPr>
          <w:rFonts w:hint="eastAsia"/>
          <w:lang w:eastAsia="zh-CN"/>
        </w:rPr>
        <w:t>。</w:t>
      </w:r>
      <w:r>
        <w:rPr>
          <w:rFonts w:hint="eastAsia"/>
        </w:rPr>
        <w:t>把头等舱做的奢华舒适和把经济舱多加几个座椅让老百姓都坐得起也一样的重要</w:t>
      </w:r>
    </w:p>
    <w:p>
      <w:pPr>
        <w:pStyle w:val="4"/>
        <w:rPr>
          <w:rFonts w:hint="eastAsia"/>
        </w:rPr>
      </w:pPr>
      <w:r>
        <w:rPr>
          <w:rFonts w:hint="eastAsia"/>
        </w:rPr>
        <w:t>任何时候</w:t>
      </w:r>
      <w:r>
        <w:rPr>
          <w:rFonts w:hint="eastAsia"/>
          <w:lang w:eastAsia="zh-CN"/>
        </w:rPr>
        <w:t>，</w:t>
      </w:r>
      <w:r>
        <w:rPr>
          <w:rFonts w:hint="eastAsia"/>
        </w:rPr>
        <w:t>任何企业任何人的资源都不是无限的</w:t>
      </w:r>
      <w:r>
        <w:rPr>
          <w:rFonts w:hint="eastAsia"/>
          <w:lang w:eastAsia="zh-CN"/>
        </w:rPr>
        <w:t>，</w:t>
      </w:r>
      <w:r>
        <w:rPr>
          <w:rFonts w:hint="eastAsia"/>
        </w:rPr>
        <w:t>永远要考虑这部分的代价花在什么地方更值</w:t>
      </w:r>
    </w:p>
    <w:p>
      <w:pPr>
        <w:pStyle w:val="4"/>
        <w:rPr>
          <w:rFonts w:hint="eastAsia"/>
          <w:lang w:eastAsia="zh-CN"/>
        </w:rPr>
      </w:pPr>
      <w:r>
        <w:rPr>
          <w:rFonts w:hint="eastAsia"/>
        </w:rPr>
        <w:t>第二日本的工匠并非真正的工匠</w:t>
      </w:r>
      <w:r>
        <w:rPr>
          <w:rFonts w:hint="eastAsia"/>
          <w:lang w:eastAsia="zh-CN"/>
        </w:rPr>
        <w:t>，</w:t>
      </w:r>
      <w:r>
        <w:rPr>
          <w:rFonts w:hint="eastAsia"/>
        </w:rPr>
        <w:t>寿司之神一辈子只为了做好寿司煮饭</w:t>
      </w:r>
      <w:r>
        <w:rPr>
          <w:rFonts w:hint="eastAsia"/>
          <w:lang w:eastAsia="zh-CN"/>
        </w:rPr>
        <w:t>。</w:t>
      </w:r>
      <w:r>
        <w:rPr>
          <w:rFonts w:hint="eastAsia"/>
        </w:rPr>
        <w:t>先人毕生精力做好一碗米饭</w:t>
      </w:r>
      <w:r>
        <w:rPr>
          <w:rFonts w:hint="eastAsia"/>
          <w:lang w:eastAsia="zh-CN"/>
        </w:rPr>
        <w:t>。</w:t>
      </w:r>
      <w:r>
        <w:rPr>
          <w:rFonts w:hint="eastAsia"/>
        </w:rPr>
        <w:t>桥本隆</w:t>
      </w:r>
      <w:r>
        <w:rPr>
          <w:rFonts w:hint="eastAsia"/>
          <w:lang w:val="en-US" w:eastAsia="zh-CN"/>
        </w:rPr>
        <w:t>志</w:t>
      </w:r>
      <w:r>
        <w:rPr>
          <w:rFonts w:hint="eastAsia"/>
        </w:rPr>
        <w:t>的大米料亭</w:t>
      </w:r>
      <w:r>
        <w:rPr>
          <w:rFonts w:hint="eastAsia"/>
          <w:lang w:eastAsia="zh-CN"/>
        </w:rPr>
        <w:t>，</w:t>
      </w:r>
      <w:r>
        <w:rPr>
          <w:rFonts w:hint="eastAsia"/>
        </w:rPr>
        <w:t>千万不要被表象迷惑</w:t>
      </w:r>
      <w:r>
        <w:rPr>
          <w:rFonts w:hint="eastAsia"/>
          <w:lang w:eastAsia="zh-CN"/>
        </w:rPr>
        <w:t>。</w:t>
      </w:r>
      <w:r>
        <w:rPr>
          <w:rFonts w:hint="eastAsia"/>
        </w:rPr>
        <w:t>当一个系统没有办法对外扩展</w:t>
      </w:r>
      <w:r>
        <w:rPr>
          <w:rFonts w:hint="eastAsia"/>
          <w:lang w:eastAsia="zh-CN"/>
        </w:rPr>
        <w:t>，</w:t>
      </w:r>
      <w:r>
        <w:rPr>
          <w:rFonts w:hint="eastAsia"/>
        </w:rPr>
        <w:t>才会在内部无限的精进</w:t>
      </w:r>
      <w:r>
        <w:rPr>
          <w:rFonts w:hint="eastAsia"/>
          <w:lang w:eastAsia="zh-CN"/>
        </w:rPr>
        <w:t>，</w:t>
      </w:r>
      <w:r>
        <w:rPr>
          <w:rFonts w:hint="eastAsia"/>
        </w:rPr>
        <w:t>为了0.01%无限的付出代价日本停滞了30年</w:t>
      </w:r>
      <w:r>
        <w:rPr>
          <w:rFonts w:hint="eastAsia"/>
          <w:lang w:eastAsia="zh-CN"/>
        </w:rPr>
        <w:t>。</w:t>
      </w:r>
      <w:r>
        <w:rPr>
          <w:rFonts w:hint="eastAsia"/>
        </w:rPr>
        <w:t>你90年去和今天去几乎没有任何区别</w:t>
      </w:r>
      <w:r>
        <w:rPr>
          <w:rFonts w:hint="eastAsia"/>
          <w:lang w:eastAsia="zh-CN"/>
        </w:rPr>
        <w:t>，</w:t>
      </w:r>
      <w:r>
        <w:rPr>
          <w:rFonts w:hint="eastAsia"/>
        </w:rPr>
        <w:t>但是你看看90年代的中国谁应该学习谁</w:t>
      </w:r>
      <w:r>
        <w:rPr>
          <w:rFonts w:hint="eastAsia"/>
          <w:lang w:eastAsia="zh-CN"/>
        </w:rPr>
        <w:t>。</w:t>
      </w:r>
      <w:r>
        <w:rPr>
          <w:rFonts w:hint="eastAsia"/>
        </w:rPr>
        <w:t>你看到的那些不够工匠的地方恰恰说明我们是一个高速发展的社会</w:t>
      </w:r>
      <w:r>
        <w:rPr>
          <w:rFonts w:hint="eastAsia"/>
          <w:lang w:eastAsia="zh-CN"/>
        </w:rPr>
        <w:t>，</w:t>
      </w:r>
      <w:r>
        <w:rPr>
          <w:rFonts w:hint="eastAsia"/>
        </w:rPr>
        <w:t>我们有一个开拓创新的制度才会有更多的能量用于外部的拓展</w:t>
      </w:r>
      <w:r>
        <w:rPr>
          <w:rFonts w:hint="eastAsia"/>
          <w:lang w:eastAsia="zh-CN"/>
        </w:rPr>
        <w:t>。</w:t>
      </w:r>
      <w:r>
        <w:rPr>
          <w:rFonts w:hint="eastAsia"/>
        </w:rPr>
        <w:t>我们有司空见惯的网约车</w:t>
      </w:r>
      <w:r>
        <w:rPr>
          <w:rFonts w:hint="eastAsia"/>
          <w:lang w:eastAsia="zh-CN"/>
        </w:rPr>
        <w:t>，</w:t>
      </w:r>
      <w:r>
        <w:rPr>
          <w:rFonts w:hint="eastAsia"/>
        </w:rPr>
        <w:t>他们却需要在路边揽</w:t>
      </w:r>
      <w:r>
        <w:rPr>
          <w:rFonts w:hint="eastAsia"/>
          <w:lang w:val="en-US" w:eastAsia="zh-CN"/>
        </w:rPr>
        <w:t>出租车。</w:t>
      </w:r>
      <w:r>
        <w:rPr>
          <w:rFonts w:hint="eastAsia"/>
        </w:rPr>
        <w:t>我们有习以为常的在线音乐</w:t>
      </w:r>
      <w:r>
        <w:rPr>
          <w:rFonts w:hint="eastAsia"/>
          <w:lang w:eastAsia="zh-CN"/>
        </w:rPr>
        <w:t>，</w:t>
      </w:r>
      <w:r>
        <w:rPr>
          <w:rFonts w:hint="eastAsia"/>
        </w:rPr>
        <w:t>他们却需要走到店里去买CD</w:t>
      </w:r>
      <w:r>
        <w:rPr>
          <w:rFonts w:hint="eastAsia"/>
          <w:lang w:eastAsia="zh-CN"/>
        </w:rPr>
        <w:t>。</w:t>
      </w:r>
      <w:r>
        <w:rPr>
          <w:rFonts w:hint="eastAsia"/>
        </w:rPr>
        <w:t>我们习惯了电商促销隔日到家</w:t>
      </w:r>
      <w:r>
        <w:rPr>
          <w:rFonts w:hint="eastAsia"/>
          <w:lang w:eastAsia="zh-CN"/>
        </w:rPr>
        <w:t>，</w:t>
      </w:r>
      <w:r>
        <w:rPr>
          <w:rFonts w:hint="eastAsia"/>
        </w:rPr>
        <w:t>他们却需要到银座里面买个电视再找个车拉回去</w:t>
      </w:r>
      <w:r>
        <w:rPr>
          <w:rFonts w:hint="eastAsia"/>
          <w:lang w:eastAsia="zh-CN"/>
        </w:rPr>
        <w:t>。</w:t>
      </w:r>
      <w:r>
        <w:rPr>
          <w:rFonts w:hint="eastAsia"/>
        </w:rPr>
        <w:t>为什么日本没有新兴行业</w:t>
      </w:r>
      <w:r>
        <w:rPr>
          <w:rFonts w:hint="eastAsia"/>
          <w:lang w:eastAsia="zh-CN"/>
        </w:rPr>
        <w:t>，</w:t>
      </w:r>
      <w:r>
        <w:rPr>
          <w:rFonts w:hint="eastAsia"/>
        </w:rPr>
        <w:t>因为社会结构年工序列死气沉沉</w:t>
      </w:r>
      <w:r>
        <w:rPr>
          <w:rFonts w:hint="eastAsia"/>
          <w:lang w:eastAsia="zh-CN"/>
        </w:rPr>
        <w:t>，</w:t>
      </w:r>
      <w:r>
        <w:rPr>
          <w:rFonts w:hint="eastAsia"/>
        </w:rPr>
        <w:t>年轻人一出头就会被打</w:t>
      </w:r>
      <w:r>
        <w:rPr>
          <w:rFonts w:hint="eastAsia"/>
          <w:lang w:val="en-US" w:eastAsia="zh-CN"/>
        </w:rPr>
        <w:t>压</w:t>
      </w:r>
      <w:r>
        <w:rPr>
          <w:rFonts w:hint="eastAsia"/>
        </w:rPr>
        <w:t>哭</w:t>
      </w:r>
      <w:r>
        <w:rPr>
          <w:rFonts w:hint="eastAsia"/>
          <w:lang w:eastAsia="zh-CN"/>
        </w:rPr>
        <w:t>。</w:t>
      </w:r>
      <w:r>
        <w:rPr>
          <w:rFonts w:hint="eastAsia"/>
        </w:rPr>
        <w:t>姜跪文想折腾一下结果被送进了监狱</w:t>
      </w:r>
      <w:r>
        <w:rPr>
          <w:rFonts w:hint="eastAsia"/>
          <w:lang w:eastAsia="zh-CN"/>
        </w:rPr>
        <w:t>，</w:t>
      </w:r>
      <w:r>
        <w:rPr>
          <w:rFonts w:hint="eastAsia"/>
        </w:rPr>
        <w:t>那就只能在原有的模式之下无限的内卷</w:t>
      </w:r>
      <w:r>
        <w:rPr>
          <w:rFonts w:hint="eastAsia"/>
          <w:lang w:eastAsia="zh-CN"/>
        </w:rPr>
        <w:t>，</w:t>
      </w:r>
      <w:r>
        <w:rPr>
          <w:rFonts w:hint="eastAsia"/>
        </w:rPr>
        <w:t>把车擦的干净点</w:t>
      </w:r>
      <w:r>
        <w:rPr>
          <w:rFonts w:hint="eastAsia"/>
          <w:lang w:eastAsia="zh-CN"/>
        </w:rPr>
        <w:t>，</w:t>
      </w:r>
      <w:r>
        <w:rPr>
          <w:rFonts w:hint="eastAsia"/>
        </w:rPr>
        <w:t>再干净点最好连发动机的缝隙都给他擦干净</w:t>
      </w:r>
      <w:r>
        <w:rPr>
          <w:rFonts w:hint="eastAsia"/>
          <w:lang w:eastAsia="zh-CN"/>
        </w:rPr>
        <w:t>。</w:t>
      </w:r>
      <w:r>
        <w:rPr>
          <w:rFonts w:hint="eastAsia"/>
        </w:rPr>
        <w:t>撕开工匠精神的伪装</w:t>
      </w:r>
      <w:r>
        <w:rPr>
          <w:rFonts w:hint="eastAsia"/>
          <w:lang w:eastAsia="zh-CN"/>
        </w:rPr>
        <w:t>，</w:t>
      </w:r>
      <w:r>
        <w:rPr>
          <w:rFonts w:hint="eastAsia"/>
        </w:rPr>
        <w:t>工匠精神就是一个营销手段</w:t>
      </w:r>
      <w:r>
        <w:rPr>
          <w:rFonts w:hint="eastAsia"/>
          <w:lang w:eastAsia="zh-CN"/>
        </w:rPr>
        <w:t>，</w:t>
      </w:r>
      <w:r>
        <w:rPr>
          <w:rFonts w:hint="eastAsia"/>
        </w:rPr>
        <w:t>这是一个塑造IP的技巧</w:t>
      </w:r>
      <w:r>
        <w:rPr>
          <w:rFonts w:hint="eastAsia"/>
          <w:lang w:eastAsia="zh-CN"/>
        </w:rPr>
        <w:t>。</w:t>
      </w:r>
      <w:r>
        <w:rPr>
          <w:rFonts w:hint="eastAsia"/>
        </w:rPr>
        <w:t>一碗米饭怎么卖出100碗的价格</w:t>
      </w:r>
      <w:r>
        <w:rPr>
          <w:rFonts w:hint="eastAsia"/>
          <w:lang w:eastAsia="zh-CN"/>
        </w:rPr>
        <w:t>，</w:t>
      </w:r>
      <w:r>
        <w:rPr>
          <w:rFonts w:hint="eastAsia"/>
        </w:rPr>
        <w:t>答案是讲故事讲情怀</w:t>
      </w:r>
      <w:r>
        <w:rPr>
          <w:rFonts w:hint="eastAsia"/>
          <w:lang w:eastAsia="zh-CN"/>
        </w:rPr>
        <w:t>，</w:t>
      </w:r>
      <w:r>
        <w:rPr>
          <w:rFonts w:hint="eastAsia"/>
        </w:rPr>
        <w:t>你吃的不是米饭</w:t>
      </w:r>
      <w:r>
        <w:rPr>
          <w:rFonts w:hint="eastAsia"/>
          <w:lang w:eastAsia="zh-CN"/>
        </w:rPr>
        <w:t>，</w:t>
      </w:r>
      <w:r>
        <w:rPr>
          <w:rFonts w:hint="eastAsia"/>
        </w:rPr>
        <w:t>你吃的是文化</w:t>
      </w:r>
      <w:r>
        <w:rPr>
          <w:rFonts w:hint="eastAsia"/>
          <w:lang w:eastAsia="zh-CN"/>
        </w:rPr>
        <w:t>，</w:t>
      </w:r>
      <w:r>
        <w:rPr>
          <w:rFonts w:hint="eastAsia"/>
        </w:rPr>
        <w:t>吃的是仙风道骨</w:t>
      </w:r>
      <w:r>
        <w:rPr>
          <w:rFonts w:hint="eastAsia"/>
          <w:lang w:eastAsia="zh-CN"/>
        </w:rPr>
        <w:t>，</w:t>
      </w:r>
      <w:r>
        <w:rPr>
          <w:rFonts w:hint="eastAsia"/>
        </w:rPr>
        <w:t>吃的是鹤发童冶</w:t>
      </w:r>
      <w:r>
        <w:rPr>
          <w:rFonts w:hint="eastAsia"/>
          <w:lang w:eastAsia="zh-CN"/>
        </w:rPr>
        <w:t>。</w:t>
      </w:r>
      <w:r>
        <w:rPr>
          <w:rFonts w:hint="eastAsia"/>
        </w:rPr>
        <w:t>你看那个</w:t>
      </w:r>
      <w:r>
        <w:rPr>
          <w:rFonts w:hint="eastAsia"/>
          <w:lang w:val="en-US" w:eastAsia="zh-CN"/>
        </w:rPr>
        <w:t>煮饭</w:t>
      </w:r>
      <w:r>
        <w:rPr>
          <w:rFonts w:hint="eastAsia"/>
        </w:rPr>
        <w:t>先生面颊清瘦</w:t>
      </w:r>
      <w:r>
        <w:rPr>
          <w:rFonts w:hint="eastAsia"/>
          <w:lang w:eastAsia="zh-CN"/>
        </w:rPr>
        <w:t>，</w:t>
      </w:r>
      <w:r>
        <w:rPr>
          <w:rFonts w:hint="eastAsia"/>
        </w:rPr>
        <w:t>目光如炬</w:t>
      </w:r>
      <w:r>
        <w:rPr>
          <w:rFonts w:hint="eastAsia"/>
          <w:lang w:eastAsia="zh-CN"/>
        </w:rPr>
        <w:t>，</w:t>
      </w:r>
      <w:r>
        <w:rPr>
          <w:rFonts w:hint="eastAsia"/>
        </w:rPr>
        <w:t>不食人间烟火不被铜臭所沾染用指尖触摸大米感受灵魂</w:t>
      </w:r>
      <w:r>
        <w:rPr>
          <w:rFonts w:hint="eastAsia"/>
          <w:lang w:eastAsia="zh-CN"/>
        </w:rPr>
        <w:t>，</w:t>
      </w:r>
      <w:r>
        <w:rPr>
          <w:rFonts w:hint="eastAsia"/>
        </w:rPr>
        <w:t>完美符合很多人心中的匠人形象</w:t>
      </w:r>
      <w:r>
        <w:rPr>
          <w:rFonts w:hint="eastAsia"/>
          <w:lang w:eastAsia="zh-CN"/>
        </w:rPr>
        <w:t>。</w:t>
      </w:r>
      <w:r>
        <w:rPr>
          <w:rFonts w:hint="eastAsia"/>
        </w:rPr>
        <w:t>但凡你胖一点穿个裤衩搭个毛巾</w:t>
      </w:r>
      <w:r>
        <w:rPr>
          <w:rFonts w:hint="eastAsia"/>
          <w:lang w:eastAsia="zh-CN"/>
        </w:rPr>
        <w:t>，</w:t>
      </w:r>
      <w:r>
        <w:rPr>
          <w:rFonts w:hint="eastAsia"/>
        </w:rPr>
        <w:t>他就感觉好像哪里不对了</w:t>
      </w:r>
      <w:r>
        <w:rPr>
          <w:rFonts w:hint="eastAsia"/>
          <w:lang w:eastAsia="zh-CN"/>
        </w:rPr>
        <w:t>。</w:t>
      </w:r>
      <w:r>
        <w:rPr>
          <w:rFonts w:hint="eastAsia"/>
        </w:rPr>
        <w:t>饭不值那个钱</w:t>
      </w:r>
      <w:r>
        <w:rPr>
          <w:rFonts w:hint="eastAsia"/>
          <w:lang w:eastAsia="zh-CN"/>
        </w:rPr>
        <w:t>，</w:t>
      </w:r>
      <w:r>
        <w:rPr>
          <w:rFonts w:hint="eastAsia"/>
        </w:rPr>
        <w:t>故事才值那个钱</w:t>
      </w:r>
      <w:r>
        <w:rPr>
          <w:rFonts w:hint="eastAsia"/>
          <w:lang w:eastAsia="zh-CN"/>
        </w:rPr>
        <w:t>，</w:t>
      </w:r>
      <w:r>
        <w:rPr>
          <w:rFonts w:hint="eastAsia"/>
        </w:rPr>
        <w:t>杀人诛心</w:t>
      </w:r>
      <w:r>
        <w:rPr>
          <w:rFonts w:hint="eastAsia"/>
          <w:lang w:eastAsia="zh-CN"/>
        </w:rPr>
        <w:t>。</w:t>
      </w:r>
    </w:p>
    <w:p>
      <w:pPr>
        <w:pStyle w:val="4"/>
        <w:jc w:val="center"/>
        <w:rPr>
          <w:rFonts w:hint="default" w:eastAsiaTheme="minorEastAsia"/>
          <w:sz w:val="44"/>
          <w:szCs w:val="52"/>
          <w:lang w:val="en-US" w:eastAsia="zh-CN"/>
        </w:rPr>
      </w:pPr>
      <w:r>
        <w:rPr>
          <w:rFonts w:hint="eastAsia"/>
          <w:lang w:eastAsia="zh-CN"/>
        </w:rPr>
        <w:br w:type="page"/>
      </w:r>
      <w:r>
        <w:rPr>
          <w:rFonts w:hint="eastAsia"/>
          <w:sz w:val="44"/>
          <w:szCs w:val="52"/>
          <w:lang w:val="en-US" w:eastAsia="zh-CN"/>
        </w:rPr>
        <w:t>第二十一篇</w:t>
      </w:r>
    </w:p>
    <w:p>
      <w:pPr>
        <w:pStyle w:val="4"/>
        <w:rPr>
          <w:rFonts w:hint="eastAsia"/>
        </w:rPr>
      </w:pPr>
      <w:r>
        <w:rPr>
          <w:rFonts w:hint="eastAsia"/>
        </w:rPr>
        <w:t>7颗栗子</w:t>
      </w:r>
      <w:r>
        <w:rPr>
          <w:rFonts w:hint="eastAsia"/>
          <w:lang w:eastAsia="zh-CN"/>
        </w:rPr>
        <w:t>，</w:t>
      </w:r>
      <w:r>
        <w:rPr>
          <w:rFonts w:hint="eastAsia"/>
        </w:rPr>
        <w:t>早上3颗</w:t>
      </w:r>
      <w:r>
        <w:rPr>
          <w:rFonts w:hint="eastAsia"/>
          <w:lang w:eastAsia="zh-CN"/>
        </w:rPr>
        <w:t>，</w:t>
      </w:r>
      <w:r>
        <w:rPr>
          <w:rFonts w:hint="eastAsia"/>
        </w:rPr>
        <w:t>晚上4颗</w:t>
      </w:r>
      <w:r>
        <w:rPr>
          <w:rFonts w:hint="eastAsia"/>
          <w:lang w:eastAsia="zh-CN"/>
        </w:rPr>
        <w:t>，</w:t>
      </w:r>
      <w:r>
        <w:rPr>
          <w:rFonts w:hint="eastAsia"/>
        </w:rPr>
        <w:t>猴子们就很不开心</w:t>
      </w:r>
      <w:r>
        <w:rPr>
          <w:rFonts w:hint="eastAsia"/>
          <w:lang w:eastAsia="zh-CN"/>
        </w:rPr>
        <w:t>；</w:t>
      </w:r>
      <w:r>
        <w:rPr>
          <w:rFonts w:hint="eastAsia"/>
        </w:rPr>
        <w:t>换一下</w:t>
      </w:r>
      <w:r>
        <w:rPr>
          <w:rFonts w:hint="eastAsia"/>
          <w:lang w:eastAsia="zh-CN"/>
        </w:rPr>
        <w:t>，</w:t>
      </w:r>
      <w:r>
        <w:rPr>
          <w:rFonts w:hint="eastAsia"/>
        </w:rPr>
        <w:t>早上4颗</w:t>
      </w:r>
      <w:r>
        <w:rPr>
          <w:rFonts w:hint="eastAsia"/>
          <w:lang w:eastAsia="zh-CN"/>
        </w:rPr>
        <w:t>，</w:t>
      </w:r>
      <w:r>
        <w:rPr>
          <w:rFonts w:hint="eastAsia"/>
        </w:rPr>
        <w:t>晚上3颗</w:t>
      </w:r>
      <w:r>
        <w:rPr>
          <w:rFonts w:hint="eastAsia"/>
          <w:lang w:eastAsia="zh-CN"/>
        </w:rPr>
        <w:t>，</w:t>
      </w:r>
      <w:r>
        <w:rPr>
          <w:rFonts w:hint="eastAsia"/>
        </w:rPr>
        <w:t>猴子们就非常高兴</w:t>
      </w:r>
      <w:r>
        <w:rPr>
          <w:rFonts w:hint="eastAsia"/>
          <w:lang w:eastAsia="zh-CN"/>
        </w:rPr>
        <w:t>，</w:t>
      </w:r>
      <w:r>
        <w:rPr>
          <w:rFonts w:hint="eastAsia"/>
        </w:rPr>
        <w:t>可是换来换去都是7颗栗子</w:t>
      </w:r>
      <w:r>
        <w:rPr>
          <w:rFonts w:hint="eastAsia"/>
          <w:lang w:eastAsia="zh-CN"/>
        </w:rPr>
        <w:t>，</w:t>
      </w:r>
      <w:r>
        <w:rPr>
          <w:rFonts w:hint="eastAsia"/>
        </w:rPr>
        <w:t>那帮猴子是不是傻</w:t>
      </w:r>
      <w:r>
        <w:rPr>
          <w:rFonts w:hint="eastAsia"/>
          <w:lang w:eastAsia="zh-CN"/>
        </w:rPr>
        <w:t>。</w:t>
      </w:r>
      <w:r>
        <w:rPr>
          <w:rFonts w:hint="eastAsia"/>
        </w:rPr>
        <w:t>不是</w:t>
      </w:r>
      <w:r>
        <w:rPr>
          <w:rFonts w:hint="eastAsia"/>
          <w:lang w:eastAsia="zh-CN"/>
        </w:rPr>
        <w:t>，</w:t>
      </w:r>
      <w:r>
        <w:rPr>
          <w:rFonts w:hint="eastAsia"/>
        </w:rPr>
        <w:t>因为结果并不是唯一的衡量维度</w:t>
      </w:r>
      <w:r>
        <w:rPr>
          <w:rFonts w:hint="eastAsia"/>
          <w:lang w:eastAsia="zh-CN"/>
        </w:rPr>
        <w:t>，</w:t>
      </w:r>
      <w:r>
        <w:rPr>
          <w:rFonts w:hint="eastAsia"/>
        </w:rPr>
        <w:t>同样的结果不同的过程效果会大相径庭</w:t>
      </w:r>
    </w:p>
    <w:p>
      <w:pPr>
        <w:pStyle w:val="4"/>
        <w:rPr>
          <w:rFonts w:hint="eastAsia" w:eastAsiaTheme="minorEastAsia"/>
          <w:lang w:eastAsia="zh-CN"/>
        </w:rPr>
      </w:pPr>
      <w:r>
        <w:rPr>
          <w:rFonts w:hint="eastAsia"/>
        </w:rPr>
        <w:t>从经济学上来讲</w:t>
      </w:r>
      <w:r>
        <w:rPr>
          <w:rFonts w:hint="eastAsia"/>
          <w:lang w:eastAsia="zh-CN"/>
        </w:rPr>
        <w:t>，</w:t>
      </w:r>
      <w:r>
        <w:rPr>
          <w:rFonts w:hint="eastAsia"/>
        </w:rPr>
        <w:t>只要双方同意就是好事</w:t>
      </w:r>
      <w:r>
        <w:rPr>
          <w:rFonts w:hint="eastAsia"/>
          <w:lang w:eastAsia="zh-CN"/>
        </w:rPr>
        <w:t>，</w:t>
      </w:r>
      <w:r>
        <w:rPr>
          <w:rFonts w:hint="eastAsia"/>
        </w:rPr>
        <w:t>而第二个方案双方皆大欢喜显然更好</w:t>
      </w:r>
      <w:r>
        <w:rPr>
          <w:rFonts w:hint="eastAsia"/>
          <w:lang w:eastAsia="zh-CN"/>
        </w:rPr>
        <w:t>，</w:t>
      </w:r>
      <w:r>
        <w:rPr>
          <w:rFonts w:hint="eastAsia"/>
        </w:rPr>
        <w:t>两个方案差别到底在哪</w:t>
      </w:r>
      <w:r>
        <w:rPr>
          <w:rFonts w:hint="eastAsia"/>
          <w:lang w:val="en-US" w:eastAsia="zh-CN"/>
        </w:rPr>
        <w:t>里。</w:t>
      </w:r>
      <w:r>
        <w:rPr>
          <w:rFonts w:hint="eastAsia"/>
        </w:rPr>
        <w:t>举个例子</w:t>
      </w:r>
      <w:r>
        <w:rPr>
          <w:rFonts w:hint="eastAsia"/>
          <w:lang w:eastAsia="zh-CN"/>
        </w:rPr>
        <w:t>：</w:t>
      </w:r>
      <w:r>
        <w:rPr>
          <w:rFonts w:hint="eastAsia"/>
        </w:rPr>
        <w:t>一个好消息</w:t>
      </w:r>
      <w:r>
        <w:rPr>
          <w:rFonts w:hint="eastAsia"/>
          <w:lang w:eastAsia="zh-CN"/>
        </w:rPr>
        <w:t>，</w:t>
      </w:r>
      <w:r>
        <w:rPr>
          <w:rFonts w:hint="eastAsia"/>
        </w:rPr>
        <w:t>一个坏消息</w:t>
      </w:r>
      <w:r>
        <w:rPr>
          <w:rFonts w:hint="eastAsia"/>
          <w:lang w:eastAsia="zh-CN"/>
        </w:rPr>
        <w:t>；</w:t>
      </w:r>
      <w:r>
        <w:rPr>
          <w:rFonts w:hint="eastAsia"/>
        </w:rPr>
        <w:t>你先听哪个</w:t>
      </w:r>
      <w:r>
        <w:rPr>
          <w:rFonts w:hint="eastAsia"/>
          <w:lang w:eastAsia="zh-CN"/>
        </w:rPr>
        <w:t>，</w:t>
      </w:r>
      <w:r>
        <w:rPr>
          <w:rFonts w:hint="eastAsia"/>
        </w:rPr>
        <w:t>好消息是你中了500万</w:t>
      </w:r>
      <w:r>
        <w:rPr>
          <w:rFonts w:hint="eastAsia"/>
          <w:lang w:eastAsia="zh-CN"/>
        </w:rPr>
        <w:t>，</w:t>
      </w:r>
      <w:r>
        <w:rPr>
          <w:rFonts w:hint="eastAsia"/>
        </w:rPr>
        <w:t>坏消息是昨天没领过期了</w:t>
      </w:r>
      <w:r>
        <w:rPr>
          <w:rFonts w:hint="eastAsia"/>
          <w:lang w:eastAsia="zh-CN"/>
        </w:rPr>
        <w:t>；</w:t>
      </w:r>
      <w:r>
        <w:rPr>
          <w:rFonts w:hint="eastAsia"/>
        </w:rPr>
        <w:t>请问和你压根没中奖</w:t>
      </w:r>
      <w:r>
        <w:rPr>
          <w:rFonts w:hint="eastAsia"/>
          <w:lang w:eastAsia="zh-CN"/>
        </w:rPr>
        <w:t>，</w:t>
      </w:r>
      <w:r>
        <w:rPr>
          <w:rFonts w:hint="eastAsia"/>
        </w:rPr>
        <w:t>这两个有区别吗</w:t>
      </w:r>
      <w:r>
        <w:rPr>
          <w:rFonts w:hint="eastAsia"/>
          <w:lang w:eastAsia="zh-CN"/>
        </w:rPr>
        <w:t>。</w:t>
      </w:r>
      <w:r>
        <w:rPr>
          <w:rFonts w:hint="eastAsia"/>
        </w:rPr>
        <w:t>当然有</w:t>
      </w:r>
      <w:r>
        <w:rPr>
          <w:rFonts w:hint="eastAsia"/>
          <w:lang w:eastAsia="zh-CN"/>
        </w:rPr>
        <w:t>，</w:t>
      </w:r>
      <w:r>
        <w:rPr>
          <w:rFonts w:hint="eastAsia"/>
        </w:rPr>
        <w:t>后者嗷一声就完事了</w:t>
      </w:r>
      <w:r>
        <w:rPr>
          <w:rFonts w:hint="eastAsia"/>
          <w:lang w:eastAsia="zh-CN"/>
        </w:rPr>
        <w:t>，</w:t>
      </w:r>
      <w:r>
        <w:rPr>
          <w:rFonts w:hint="eastAsia"/>
        </w:rPr>
        <w:t>但前者一定会念念不忘</w:t>
      </w:r>
      <w:r>
        <w:rPr>
          <w:rFonts w:hint="eastAsia"/>
          <w:lang w:eastAsia="zh-CN"/>
        </w:rPr>
        <w:t>‘</w:t>
      </w:r>
      <w:r>
        <w:rPr>
          <w:rFonts w:hint="eastAsia"/>
        </w:rPr>
        <w:t>这房子真漂亮当年差一点就是我的了</w:t>
      </w:r>
      <w:r>
        <w:rPr>
          <w:rFonts w:hint="eastAsia"/>
          <w:lang w:eastAsia="zh-CN"/>
        </w:rPr>
        <w:t>’</w:t>
      </w:r>
    </w:p>
    <w:p>
      <w:pPr>
        <w:pStyle w:val="4"/>
        <w:rPr>
          <w:rFonts w:hint="eastAsia"/>
        </w:rPr>
      </w:pPr>
      <w:r>
        <w:rPr>
          <w:rFonts w:hint="eastAsia"/>
        </w:rPr>
        <w:t>看似都是0收益</w:t>
      </w:r>
      <w:r>
        <w:rPr>
          <w:rFonts w:hint="eastAsia"/>
          <w:lang w:eastAsia="zh-CN"/>
        </w:rPr>
        <w:t>，</w:t>
      </w:r>
      <w:r>
        <w:rPr>
          <w:rFonts w:hint="eastAsia"/>
        </w:rPr>
        <w:t>但是人类对收益和损失的敏感度不同导致感受天差地别</w:t>
      </w:r>
    </w:p>
    <w:p>
      <w:pPr>
        <w:pStyle w:val="4"/>
        <w:rPr>
          <w:rFonts w:hint="eastAsia"/>
        </w:rPr>
      </w:pPr>
      <w:r>
        <w:rPr>
          <w:rFonts w:hint="eastAsia"/>
        </w:rPr>
        <w:t>那帮猴子也是一样朝三暮四并不是笨</w:t>
      </w:r>
      <w:r>
        <w:rPr>
          <w:rFonts w:hint="eastAsia"/>
          <w:lang w:eastAsia="zh-CN"/>
        </w:rPr>
        <w:t>，</w:t>
      </w:r>
      <w:r>
        <w:rPr>
          <w:rFonts w:hint="eastAsia"/>
        </w:rPr>
        <w:t>虽然总量都是7但是分配的方式不同</w:t>
      </w:r>
      <w:r>
        <w:rPr>
          <w:rFonts w:hint="eastAsia"/>
          <w:lang w:eastAsia="zh-CN"/>
        </w:rPr>
        <w:t>，</w:t>
      </w:r>
      <w:r>
        <w:rPr>
          <w:rFonts w:hint="eastAsia"/>
        </w:rPr>
        <w:t>感受就完全不同这种细微的差别在营销中体现</w:t>
      </w:r>
      <w:r>
        <w:rPr>
          <w:rFonts w:hint="eastAsia"/>
          <w:lang w:eastAsia="zh-CN"/>
        </w:rPr>
        <w:t>得</w:t>
      </w:r>
      <w:r>
        <w:rPr>
          <w:rFonts w:hint="eastAsia"/>
        </w:rPr>
        <w:t>淋漓尽致</w:t>
      </w:r>
    </w:p>
    <w:p>
      <w:pPr>
        <w:pStyle w:val="4"/>
        <w:rPr>
          <w:rFonts w:hint="eastAsia"/>
        </w:rPr>
      </w:pPr>
      <w:r>
        <w:rPr>
          <w:rFonts w:hint="eastAsia"/>
        </w:rPr>
        <w:t>比如满1,000减200和直接满1,000打8折不一样</w:t>
      </w:r>
      <w:r>
        <w:rPr>
          <w:rFonts w:hint="eastAsia"/>
          <w:lang w:eastAsia="zh-CN"/>
        </w:rPr>
        <w:t>，</w:t>
      </w:r>
      <w:r>
        <w:rPr>
          <w:rFonts w:hint="eastAsia"/>
        </w:rPr>
        <w:t>前者会让人感觉白减了200</w:t>
      </w:r>
    </w:p>
    <w:p>
      <w:pPr>
        <w:pStyle w:val="4"/>
        <w:rPr>
          <w:rFonts w:hint="eastAsia"/>
        </w:rPr>
      </w:pPr>
      <w:r>
        <w:rPr>
          <w:rFonts w:hint="eastAsia"/>
        </w:rPr>
        <w:t>再比如直接标价699</w:t>
      </w:r>
      <w:r>
        <w:rPr>
          <w:rFonts w:hint="eastAsia"/>
          <w:lang w:eastAsia="zh-CN"/>
        </w:rPr>
        <w:t>，</w:t>
      </w:r>
      <w:r>
        <w:rPr>
          <w:rFonts w:hint="eastAsia"/>
        </w:rPr>
        <w:t>但现价只要699</w:t>
      </w:r>
      <w:r>
        <w:rPr>
          <w:rFonts w:hint="eastAsia"/>
          <w:lang w:eastAsia="zh-CN"/>
        </w:rPr>
        <w:t>，</w:t>
      </w:r>
      <w:r>
        <w:rPr>
          <w:rFonts w:hint="eastAsia"/>
        </w:rPr>
        <w:t>会让人感觉占了便宜</w:t>
      </w:r>
    </w:p>
    <w:p>
      <w:pPr>
        <w:pStyle w:val="4"/>
        <w:rPr>
          <w:rFonts w:hint="eastAsia"/>
        </w:rPr>
      </w:pPr>
      <w:r>
        <w:rPr>
          <w:rFonts w:hint="eastAsia"/>
        </w:rPr>
        <w:t>再比如商品9块9但是免费包邮</w:t>
      </w:r>
      <w:r>
        <w:rPr>
          <w:rFonts w:hint="eastAsia"/>
          <w:lang w:eastAsia="zh-CN"/>
        </w:rPr>
        <w:t>，</w:t>
      </w:r>
      <w:r>
        <w:rPr>
          <w:rFonts w:hint="eastAsia"/>
        </w:rPr>
        <w:t>和商品免费但是邮费9块9</w:t>
      </w:r>
      <w:r>
        <w:rPr>
          <w:rFonts w:hint="eastAsia"/>
          <w:lang w:eastAsia="zh-CN"/>
        </w:rPr>
        <w:t>，</w:t>
      </w:r>
      <w:r>
        <w:rPr>
          <w:rFonts w:hint="eastAsia"/>
        </w:rPr>
        <w:t>用户感受也是完全不同</w:t>
      </w:r>
    </w:p>
    <w:p>
      <w:pPr>
        <w:pStyle w:val="4"/>
        <w:rPr>
          <w:rFonts w:hint="eastAsia"/>
        </w:rPr>
      </w:pPr>
      <w:r>
        <w:rPr>
          <w:rFonts w:hint="eastAsia"/>
        </w:rPr>
        <w:t>因为价格决策是需要</w:t>
      </w:r>
      <w:r>
        <w:rPr>
          <w:rFonts w:hint="eastAsia"/>
          <w:lang w:val="en-US" w:eastAsia="zh-CN"/>
        </w:rPr>
        <w:t>锚的</w:t>
      </w:r>
      <w:r>
        <w:rPr>
          <w:rFonts w:hint="eastAsia"/>
          <w:lang w:eastAsia="zh-CN"/>
        </w:rPr>
        <w:t>，</w:t>
      </w:r>
      <w:r>
        <w:rPr>
          <w:rFonts w:hint="eastAsia"/>
        </w:rPr>
        <w:t>我们并不知道这个东西到底值多少钱</w:t>
      </w:r>
      <w:r>
        <w:rPr>
          <w:rFonts w:hint="eastAsia"/>
          <w:lang w:eastAsia="zh-CN"/>
        </w:rPr>
        <w:t>，</w:t>
      </w:r>
      <w:r>
        <w:rPr>
          <w:rFonts w:hint="eastAsia"/>
        </w:rPr>
        <w:t>它到底贵还是便宜</w:t>
      </w:r>
      <w:r>
        <w:rPr>
          <w:rFonts w:hint="eastAsia"/>
          <w:lang w:eastAsia="zh-CN"/>
        </w:rPr>
        <w:t>，</w:t>
      </w:r>
      <w:r>
        <w:rPr>
          <w:rFonts w:hint="eastAsia"/>
        </w:rPr>
        <w:t>完全取决于我们的参照系是什么</w:t>
      </w:r>
      <w:r>
        <w:rPr>
          <w:rFonts w:hint="eastAsia"/>
          <w:lang w:eastAsia="zh-CN"/>
        </w:rPr>
        <w:t>，</w:t>
      </w:r>
      <w:r>
        <w:rPr>
          <w:rFonts w:hint="eastAsia"/>
        </w:rPr>
        <w:t>这个参照系就是</w:t>
      </w:r>
      <w:r>
        <w:rPr>
          <w:rFonts w:hint="eastAsia"/>
          <w:lang w:val="en-US" w:eastAsia="zh-CN"/>
        </w:rPr>
        <w:t>锚，锚</w:t>
      </w:r>
      <w:r>
        <w:rPr>
          <w:rFonts w:hint="eastAsia"/>
        </w:rPr>
        <w:t>不同决策就不同</w:t>
      </w:r>
    </w:p>
    <w:p>
      <w:pPr>
        <w:pStyle w:val="4"/>
        <w:rPr>
          <w:rFonts w:hint="eastAsia"/>
        </w:rPr>
      </w:pPr>
      <w:r>
        <w:rPr>
          <w:rFonts w:hint="eastAsia"/>
        </w:rPr>
        <w:t>比如一瓶矿泉水</w:t>
      </w:r>
      <w:r>
        <w:rPr>
          <w:rFonts w:hint="eastAsia"/>
          <w:lang w:eastAsia="zh-CN"/>
        </w:rPr>
        <w:t>，</w:t>
      </w:r>
      <w:r>
        <w:rPr>
          <w:rFonts w:hint="eastAsia"/>
        </w:rPr>
        <w:t>有人卖4块</w:t>
      </w:r>
      <w:r>
        <w:rPr>
          <w:rFonts w:hint="eastAsia"/>
          <w:lang w:eastAsia="zh-CN"/>
        </w:rPr>
        <w:t>，</w:t>
      </w:r>
      <w:r>
        <w:rPr>
          <w:rFonts w:hint="eastAsia"/>
        </w:rPr>
        <w:t>但是马路对面只卖两块</w:t>
      </w:r>
      <w:r>
        <w:rPr>
          <w:rFonts w:hint="eastAsia"/>
          <w:lang w:eastAsia="zh-CN"/>
        </w:rPr>
        <w:t>，</w:t>
      </w:r>
      <w:r>
        <w:rPr>
          <w:rFonts w:hint="eastAsia"/>
        </w:rPr>
        <w:t>很多人会走到对面去买</w:t>
      </w:r>
    </w:p>
    <w:p>
      <w:pPr>
        <w:pStyle w:val="4"/>
        <w:rPr>
          <w:rFonts w:hint="eastAsia"/>
        </w:rPr>
      </w:pPr>
      <w:r>
        <w:rPr>
          <w:rFonts w:hint="eastAsia"/>
        </w:rPr>
        <w:t>但是如果是一台i Max有人卖1万五</w:t>
      </w:r>
      <w:r>
        <w:rPr>
          <w:rFonts w:hint="eastAsia"/>
          <w:lang w:eastAsia="zh-CN"/>
        </w:rPr>
        <w:t>，</w:t>
      </w:r>
      <w:r>
        <w:rPr>
          <w:rFonts w:hint="eastAsia"/>
        </w:rPr>
        <w:t>但是马路对面只卖14998也是便宜两块钱就很少有人为这两块钱专门走过去</w:t>
      </w:r>
    </w:p>
    <w:p>
      <w:pPr>
        <w:pStyle w:val="4"/>
        <w:rPr>
          <w:rFonts w:hint="eastAsia"/>
        </w:rPr>
      </w:pPr>
      <w:r>
        <w:rPr>
          <w:rFonts w:hint="eastAsia"/>
        </w:rPr>
        <w:t>因为我们潜意识里锚定的是市场价</w:t>
      </w:r>
      <w:r>
        <w:rPr>
          <w:rFonts w:hint="eastAsia"/>
          <w:lang w:eastAsia="zh-CN"/>
        </w:rPr>
        <w:t>，</w:t>
      </w:r>
      <w:r>
        <w:rPr>
          <w:rFonts w:hint="eastAsia"/>
        </w:rPr>
        <w:t>就是其他家都卖多少钱</w:t>
      </w:r>
      <w:r>
        <w:rPr>
          <w:rFonts w:hint="eastAsia"/>
          <w:lang w:eastAsia="zh-CN"/>
        </w:rPr>
        <w:t>。</w:t>
      </w:r>
      <w:r>
        <w:rPr>
          <w:rFonts w:hint="eastAsia"/>
        </w:rPr>
        <w:t>同样一瓶水</w:t>
      </w:r>
      <w:r>
        <w:rPr>
          <w:rFonts w:hint="eastAsia"/>
          <w:lang w:eastAsia="zh-CN"/>
        </w:rPr>
        <w:t>，</w:t>
      </w:r>
      <w:r>
        <w:rPr>
          <w:rFonts w:hint="eastAsia"/>
        </w:rPr>
        <w:t>大家都卖两块</w:t>
      </w:r>
      <w:r>
        <w:rPr>
          <w:rFonts w:hint="eastAsia"/>
          <w:lang w:eastAsia="zh-CN"/>
        </w:rPr>
        <w:t>，</w:t>
      </w:r>
      <w:r>
        <w:rPr>
          <w:rFonts w:hint="eastAsia"/>
        </w:rPr>
        <w:t>有人卖4块</w:t>
      </w:r>
      <w:r>
        <w:rPr>
          <w:rFonts w:hint="eastAsia"/>
          <w:lang w:eastAsia="zh-CN"/>
        </w:rPr>
        <w:t>，</w:t>
      </w:r>
      <w:r>
        <w:rPr>
          <w:rFonts w:hint="eastAsia"/>
        </w:rPr>
        <w:t>价格就贵了100%</w:t>
      </w:r>
      <w:r>
        <w:rPr>
          <w:rFonts w:hint="eastAsia"/>
          <w:lang w:eastAsia="zh-CN"/>
        </w:rPr>
        <w:t>。</w:t>
      </w:r>
      <w:r>
        <w:rPr>
          <w:rFonts w:hint="eastAsia"/>
        </w:rPr>
        <w:t>能接受而如果是一台i Mac</w:t>
      </w:r>
      <w:r>
        <w:rPr>
          <w:rFonts w:hint="eastAsia"/>
          <w:lang w:eastAsia="zh-CN"/>
        </w:rPr>
        <w:t>，</w:t>
      </w:r>
      <w:r>
        <w:rPr>
          <w:rFonts w:hint="eastAsia"/>
        </w:rPr>
        <w:t>大家都卖1万五</w:t>
      </w:r>
      <w:r>
        <w:rPr>
          <w:rFonts w:hint="eastAsia"/>
          <w:lang w:eastAsia="zh-CN"/>
        </w:rPr>
        <w:t>。</w:t>
      </w:r>
      <w:r>
        <w:rPr>
          <w:rFonts w:hint="eastAsia"/>
        </w:rPr>
        <w:t>有人卖14998仅仅便宜了0.01%那就忽略不计</w:t>
      </w:r>
      <w:r>
        <w:rPr>
          <w:rFonts w:hint="eastAsia"/>
          <w:lang w:eastAsia="zh-CN"/>
        </w:rPr>
        <w:t>，</w:t>
      </w:r>
      <w:r>
        <w:rPr>
          <w:rFonts w:hint="eastAsia"/>
        </w:rPr>
        <w:t>尽管都是两块钱</w:t>
      </w:r>
      <w:r>
        <w:rPr>
          <w:rFonts w:hint="eastAsia"/>
          <w:lang w:eastAsia="zh-CN"/>
        </w:rPr>
        <w:t>，</w:t>
      </w:r>
      <w:r>
        <w:rPr>
          <w:rFonts w:hint="eastAsia"/>
        </w:rPr>
        <w:t>但是从</w:t>
      </w:r>
      <w:r>
        <w:rPr>
          <w:rFonts w:hint="eastAsia"/>
          <w:lang w:val="en-US" w:eastAsia="zh-CN"/>
        </w:rPr>
        <w:t>锚</w:t>
      </w:r>
      <w:r>
        <w:rPr>
          <w:rFonts w:hint="eastAsia"/>
        </w:rPr>
        <w:t>的角度</w:t>
      </w:r>
      <w:r>
        <w:rPr>
          <w:rFonts w:hint="eastAsia"/>
          <w:lang w:eastAsia="zh-CN"/>
        </w:rPr>
        <w:t>，</w:t>
      </w:r>
      <w:r>
        <w:rPr>
          <w:rFonts w:hint="eastAsia"/>
        </w:rPr>
        <w:t>一个偏离了100%</w:t>
      </w:r>
      <w:r>
        <w:rPr>
          <w:rFonts w:hint="eastAsia"/>
          <w:lang w:eastAsia="zh-CN"/>
        </w:rPr>
        <w:t>，</w:t>
      </w:r>
      <w:r>
        <w:rPr>
          <w:rFonts w:hint="eastAsia"/>
        </w:rPr>
        <w:t>一个仅偏离0.01%</w:t>
      </w:r>
      <w:r>
        <w:rPr>
          <w:rFonts w:hint="eastAsia"/>
          <w:lang w:eastAsia="zh-CN"/>
        </w:rPr>
        <w:t>。</w:t>
      </w:r>
      <w:r>
        <w:rPr>
          <w:rFonts w:hint="eastAsia"/>
        </w:rPr>
        <w:t>所以场景不同</w:t>
      </w:r>
      <w:r>
        <w:rPr>
          <w:rFonts w:hint="eastAsia"/>
          <w:lang w:eastAsia="zh-CN"/>
        </w:rPr>
        <w:t>，</w:t>
      </w:r>
      <w:r>
        <w:rPr>
          <w:rFonts w:hint="eastAsia"/>
          <w:lang w:val="en-US" w:eastAsia="zh-CN"/>
        </w:rPr>
        <w:t>锚</w:t>
      </w:r>
      <w:r>
        <w:rPr>
          <w:rFonts w:hint="eastAsia"/>
        </w:rPr>
        <w:t>不同</w:t>
      </w:r>
      <w:r>
        <w:rPr>
          <w:rFonts w:hint="eastAsia"/>
          <w:lang w:eastAsia="zh-CN"/>
        </w:rPr>
        <w:t>，</w:t>
      </w:r>
      <w:r>
        <w:rPr>
          <w:rFonts w:hint="eastAsia"/>
        </w:rPr>
        <w:t>哪怕同一个人</w:t>
      </w:r>
      <w:r>
        <w:rPr>
          <w:rFonts w:hint="eastAsia"/>
          <w:lang w:eastAsia="zh-CN"/>
        </w:rPr>
        <w:t>，</w:t>
      </w:r>
      <w:r>
        <w:rPr>
          <w:rFonts w:hint="eastAsia"/>
        </w:rPr>
        <w:t>同样的距离</w:t>
      </w:r>
      <w:r>
        <w:rPr>
          <w:rFonts w:hint="eastAsia"/>
          <w:lang w:eastAsia="zh-CN"/>
        </w:rPr>
        <w:t>，</w:t>
      </w:r>
      <w:r>
        <w:rPr>
          <w:rFonts w:hint="eastAsia"/>
        </w:rPr>
        <w:t>同样的差价</w:t>
      </w:r>
      <w:r>
        <w:rPr>
          <w:rFonts w:hint="eastAsia"/>
          <w:lang w:eastAsia="zh-CN"/>
        </w:rPr>
        <w:t>，</w:t>
      </w:r>
      <w:r>
        <w:rPr>
          <w:rFonts w:hint="eastAsia"/>
        </w:rPr>
        <w:t>选择也可能完全相反</w:t>
      </w:r>
    </w:p>
    <w:p>
      <w:pPr>
        <w:pStyle w:val="4"/>
        <w:rPr>
          <w:rFonts w:hint="eastAsia"/>
        </w:rPr>
      </w:pPr>
      <w:r>
        <w:rPr>
          <w:rFonts w:hint="eastAsia"/>
        </w:rPr>
        <w:t>而营销研究的就是消费者心理</w:t>
      </w:r>
      <w:r>
        <w:rPr>
          <w:rFonts w:hint="eastAsia"/>
          <w:lang w:eastAsia="zh-CN"/>
        </w:rPr>
        <w:t>，</w:t>
      </w:r>
      <w:r>
        <w:rPr>
          <w:rFonts w:hint="eastAsia"/>
        </w:rPr>
        <w:t>就是这种朝三暮四的细微差异</w:t>
      </w:r>
      <w:r>
        <w:rPr>
          <w:rFonts w:hint="eastAsia"/>
          <w:lang w:eastAsia="zh-CN"/>
        </w:rPr>
        <w:t>，</w:t>
      </w:r>
      <w:r>
        <w:rPr>
          <w:rFonts w:hint="eastAsia"/>
        </w:rPr>
        <w:t>通过反复</w:t>
      </w:r>
      <w:r>
        <w:rPr>
          <w:rFonts w:hint="eastAsia"/>
          <w:lang w:eastAsia="zh-CN"/>
        </w:rPr>
        <w:t>地</w:t>
      </w:r>
      <w:r>
        <w:rPr>
          <w:rFonts w:hint="eastAsia"/>
        </w:rPr>
        <w:t>调配各个配方</w:t>
      </w:r>
      <w:r>
        <w:rPr>
          <w:rFonts w:hint="eastAsia"/>
          <w:lang w:eastAsia="zh-CN"/>
        </w:rPr>
        <w:t>，</w:t>
      </w:r>
      <w:r>
        <w:rPr>
          <w:rFonts w:hint="eastAsia"/>
        </w:rPr>
        <w:t>反复优化各个细节来达到每个消费者心中的最优解</w:t>
      </w:r>
      <w:r>
        <w:rPr>
          <w:rFonts w:hint="eastAsia"/>
          <w:lang w:eastAsia="zh-CN"/>
        </w:rPr>
        <w:t>，</w:t>
      </w:r>
      <w:r>
        <w:rPr>
          <w:rFonts w:hint="eastAsia"/>
        </w:rPr>
        <w:t>200的商品标价199并非商家故弄玄虚</w:t>
      </w:r>
      <w:r>
        <w:rPr>
          <w:rFonts w:hint="eastAsia"/>
          <w:lang w:eastAsia="zh-CN"/>
        </w:rPr>
        <w:t>，</w:t>
      </w:r>
      <w:r>
        <w:rPr>
          <w:rFonts w:hint="eastAsia"/>
        </w:rPr>
        <w:t>而是潜意识往往不受我们控制</w:t>
      </w:r>
      <w:r>
        <w:rPr>
          <w:rFonts w:hint="eastAsia"/>
          <w:lang w:eastAsia="zh-CN"/>
        </w:rPr>
        <w:t>，</w:t>
      </w:r>
      <w:r>
        <w:rPr>
          <w:rFonts w:hint="eastAsia"/>
        </w:rPr>
        <w:t>猴子并不可笑他们可能只是我们的影子</w:t>
      </w:r>
    </w:p>
    <w:p>
      <w:pPr>
        <w:pStyle w:val="4"/>
        <w:jc w:val="center"/>
        <w:rPr>
          <w:rFonts w:hint="eastAsia" w:eastAsiaTheme="minorEastAsia"/>
          <w:lang w:val="en-US" w:eastAsia="zh-CN"/>
        </w:rPr>
      </w:pPr>
      <w:r>
        <w:rPr>
          <w:rFonts w:hint="eastAsia"/>
        </w:rPr>
        <w:br w:type="page"/>
      </w:r>
      <w:r>
        <w:rPr>
          <w:rFonts w:hint="eastAsia"/>
          <w:sz w:val="44"/>
          <w:szCs w:val="52"/>
          <w:lang w:val="en-US" w:eastAsia="zh-CN"/>
        </w:rPr>
        <w:t>第二十二篇</w:t>
      </w:r>
    </w:p>
    <w:p>
      <w:pPr>
        <w:pStyle w:val="4"/>
        <w:rPr>
          <w:rFonts w:hint="eastAsia"/>
        </w:rPr>
      </w:pPr>
      <w:r>
        <w:rPr>
          <w:rFonts w:hint="eastAsia"/>
        </w:rPr>
        <w:t>很多宣称复利奇迹的</w:t>
      </w:r>
      <w:r>
        <w:rPr>
          <w:rFonts w:hint="eastAsia"/>
          <w:lang w:eastAsia="zh-CN"/>
        </w:rPr>
        <w:t>，</w:t>
      </w:r>
      <w:r>
        <w:rPr>
          <w:rFonts w:hint="eastAsia"/>
        </w:rPr>
        <w:t>都会在算法上犯一个严重的逻辑错误</w:t>
      </w:r>
      <w:r>
        <w:rPr>
          <w:rFonts w:hint="eastAsia"/>
          <w:lang w:eastAsia="zh-CN"/>
        </w:rPr>
        <w:t>。</w:t>
      </w:r>
      <w:r>
        <w:rPr>
          <w:rFonts w:hint="eastAsia"/>
        </w:rPr>
        <w:t>什么是复利</w:t>
      </w:r>
      <w:r>
        <w:rPr>
          <w:rFonts w:hint="eastAsia"/>
          <w:lang w:eastAsia="zh-CN"/>
        </w:rPr>
        <w:t>，</w:t>
      </w:r>
      <w:r>
        <w:rPr>
          <w:rFonts w:hint="eastAsia"/>
        </w:rPr>
        <w:t>就是利滚利</w:t>
      </w:r>
      <w:r>
        <w:rPr>
          <w:rFonts w:hint="eastAsia"/>
          <w:lang w:eastAsia="zh-CN"/>
        </w:rPr>
        <w:t>。</w:t>
      </w:r>
      <w:r>
        <w:rPr>
          <w:rFonts w:hint="eastAsia"/>
        </w:rPr>
        <w:t>本金有利息</w:t>
      </w:r>
      <w:r>
        <w:rPr>
          <w:rFonts w:hint="eastAsia"/>
          <w:lang w:eastAsia="zh-CN"/>
        </w:rPr>
        <w:t>，</w:t>
      </w:r>
      <w:r>
        <w:rPr>
          <w:rFonts w:hint="eastAsia"/>
        </w:rPr>
        <w:t>利息也有利息</w:t>
      </w:r>
      <w:r>
        <w:rPr>
          <w:rFonts w:hint="eastAsia"/>
          <w:lang w:eastAsia="zh-CN"/>
        </w:rPr>
        <w:t>，</w:t>
      </w:r>
      <w:r>
        <w:rPr>
          <w:rFonts w:hint="eastAsia"/>
        </w:rPr>
        <w:t>利息的利息还有利息</w:t>
      </w:r>
      <w:r>
        <w:rPr>
          <w:rFonts w:hint="eastAsia"/>
          <w:lang w:eastAsia="zh-CN"/>
        </w:rPr>
        <w:t>，</w:t>
      </w:r>
      <w:r>
        <w:rPr>
          <w:rFonts w:hint="eastAsia"/>
        </w:rPr>
        <w:t>看上去很神奇</w:t>
      </w:r>
    </w:p>
    <w:p>
      <w:pPr>
        <w:pStyle w:val="4"/>
        <w:rPr>
          <w:rFonts w:hint="eastAsia"/>
        </w:rPr>
      </w:pPr>
      <w:r>
        <w:rPr>
          <w:rFonts w:hint="eastAsia"/>
        </w:rPr>
        <w:t>但最大的问题是没有什么用</w:t>
      </w:r>
      <w:r>
        <w:rPr>
          <w:rFonts w:hint="eastAsia"/>
          <w:lang w:eastAsia="zh-CN"/>
        </w:rPr>
        <w:t>，</w:t>
      </w:r>
      <w:r>
        <w:rPr>
          <w:rFonts w:hint="eastAsia"/>
        </w:rPr>
        <w:t>每年定存1万年化15%</w:t>
      </w:r>
      <w:r>
        <w:rPr>
          <w:rFonts w:hint="eastAsia"/>
          <w:lang w:eastAsia="zh-CN"/>
        </w:rPr>
        <w:t>，</w:t>
      </w:r>
      <w:r>
        <w:rPr>
          <w:rFonts w:hint="eastAsia"/>
        </w:rPr>
        <w:t xml:space="preserve"> 40年后身价千万</w:t>
      </w:r>
      <w:r>
        <w:rPr>
          <w:rFonts w:hint="eastAsia"/>
          <w:lang w:eastAsia="zh-CN"/>
        </w:rPr>
        <w:t>。</w:t>
      </w:r>
      <w:r>
        <w:rPr>
          <w:rFonts w:hint="eastAsia"/>
        </w:rPr>
        <w:t>这种故事只存在于励志书籍当中</w:t>
      </w:r>
      <w:r>
        <w:rPr>
          <w:rFonts w:hint="eastAsia"/>
          <w:lang w:eastAsia="zh-CN"/>
        </w:rPr>
        <w:t>，</w:t>
      </w:r>
      <w:r>
        <w:rPr>
          <w:rFonts w:hint="eastAsia"/>
        </w:rPr>
        <w:t>从来没有人现身说法</w:t>
      </w:r>
      <w:r>
        <w:rPr>
          <w:rFonts w:hint="eastAsia"/>
          <w:lang w:eastAsia="zh-CN"/>
        </w:rPr>
        <w:t>。</w:t>
      </w:r>
      <w:r>
        <w:rPr>
          <w:rFonts w:hint="eastAsia"/>
        </w:rPr>
        <w:t>说把82年买拉菲的钱定投到现在结果身价千万</w:t>
      </w:r>
      <w:r>
        <w:rPr>
          <w:rFonts w:hint="eastAsia"/>
          <w:lang w:eastAsia="zh-CN"/>
        </w:rPr>
        <w:t>。</w:t>
      </w:r>
      <w:r>
        <w:rPr>
          <w:rFonts w:hint="eastAsia"/>
        </w:rPr>
        <w:t>它有一个很严重的问题</w:t>
      </w:r>
      <w:r>
        <w:rPr>
          <w:rFonts w:hint="eastAsia"/>
          <w:lang w:eastAsia="zh-CN"/>
        </w:rPr>
        <w:t>，</w:t>
      </w:r>
      <w:r>
        <w:rPr>
          <w:rFonts w:hint="eastAsia"/>
        </w:rPr>
        <w:t>只要一次出错几乎就前功尽弃</w:t>
      </w:r>
      <w:r>
        <w:rPr>
          <w:rFonts w:hint="eastAsia"/>
          <w:lang w:eastAsia="zh-CN"/>
        </w:rPr>
        <w:t>。</w:t>
      </w:r>
      <w:r>
        <w:rPr>
          <w:rFonts w:hint="eastAsia"/>
        </w:rPr>
        <w:t>所以作用仅限于多买两杯咖啡</w:t>
      </w:r>
      <w:r>
        <w:rPr>
          <w:rFonts w:hint="eastAsia"/>
          <w:lang w:eastAsia="zh-CN"/>
        </w:rPr>
        <w:t>，</w:t>
      </w:r>
      <w:r>
        <w:rPr>
          <w:rFonts w:hint="eastAsia"/>
        </w:rPr>
        <w:t>或者吃一顿火锅</w:t>
      </w:r>
      <w:r>
        <w:rPr>
          <w:rFonts w:hint="eastAsia"/>
          <w:lang w:eastAsia="zh-CN"/>
        </w:rPr>
        <w:t>，</w:t>
      </w:r>
      <w:r>
        <w:rPr>
          <w:rFonts w:hint="eastAsia"/>
        </w:rPr>
        <w:t>想实现奇迹就绝无可能</w:t>
      </w:r>
      <w:r>
        <w:rPr>
          <w:rFonts w:hint="eastAsia"/>
          <w:lang w:eastAsia="zh-CN"/>
        </w:rPr>
        <w:t>。</w:t>
      </w:r>
      <w:r>
        <w:rPr>
          <w:rFonts w:hint="eastAsia"/>
        </w:rPr>
        <w:t>人家说年化15%并不是每年15%</w:t>
      </w:r>
      <w:r>
        <w:rPr>
          <w:rFonts w:hint="eastAsia"/>
          <w:lang w:eastAsia="zh-CN"/>
        </w:rPr>
        <w:t>，</w:t>
      </w:r>
      <w:r>
        <w:rPr>
          <w:rFonts w:hint="eastAsia"/>
        </w:rPr>
        <w:t>而是今年亏了明年再赚回来</w:t>
      </w:r>
      <w:r>
        <w:rPr>
          <w:rFonts w:hint="eastAsia"/>
          <w:lang w:eastAsia="zh-CN"/>
        </w:rPr>
        <w:t>。</w:t>
      </w:r>
      <w:r>
        <w:rPr>
          <w:rFonts w:hint="eastAsia"/>
        </w:rPr>
        <w:t>平均15%就行</w:t>
      </w:r>
      <w:r>
        <w:rPr>
          <w:rFonts w:hint="eastAsia"/>
          <w:lang w:eastAsia="zh-CN"/>
        </w:rPr>
        <w:t>，</w:t>
      </w:r>
      <w:r>
        <w:rPr>
          <w:rFonts w:hint="eastAsia"/>
        </w:rPr>
        <w:t>这个就是他们的逻辑错误</w:t>
      </w:r>
    </w:p>
    <w:p>
      <w:pPr>
        <w:pStyle w:val="4"/>
        <w:rPr>
          <w:rFonts w:hint="eastAsia"/>
          <w:lang w:eastAsia="zh-CN"/>
        </w:rPr>
      </w:pPr>
      <w:r>
        <w:rPr>
          <w:rFonts w:hint="eastAsia"/>
        </w:rPr>
        <w:t>有一个卖衣服的第一年赚了20%</w:t>
      </w:r>
      <w:r>
        <w:rPr>
          <w:rFonts w:hint="eastAsia"/>
          <w:lang w:eastAsia="zh-CN"/>
        </w:rPr>
        <w:t>，</w:t>
      </w:r>
      <w:r>
        <w:rPr>
          <w:rFonts w:hint="eastAsia"/>
        </w:rPr>
        <w:t>第二年亏了30%</w:t>
      </w:r>
      <w:r>
        <w:rPr>
          <w:rFonts w:hint="eastAsia"/>
          <w:lang w:eastAsia="zh-CN"/>
        </w:rPr>
        <w:t>，</w:t>
      </w:r>
      <w:r>
        <w:rPr>
          <w:rFonts w:hint="eastAsia"/>
        </w:rPr>
        <w:t>第三年又赚了50%</w:t>
      </w:r>
      <w:r>
        <w:rPr>
          <w:rFonts w:hint="eastAsia"/>
          <w:lang w:eastAsia="zh-CN"/>
        </w:rPr>
        <w:t>，</w:t>
      </w:r>
      <w:r>
        <w:rPr>
          <w:rFonts w:hint="eastAsia"/>
        </w:rPr>
        <w:t>第四年又亏了15%</w:t>
      </w:r>
      <w:r>
        <w:rPr>
          <w:rFonts w:hint="eastAsia"/>
          <w:lang w:eastAsia="zh-CN"/>
        </w:rPr>
        <w:t>，</w:t>
      </w:r>
      <w:r>
        <w:rPr>
          <w:rFonts w:hint="eastAsia"/>
        </w:rPr>
        <w:t>第五年赚了50%</w:t>
      </w:r>
      <w:r>
        <w:rPr>
          <w:rFonts w:hint="eastAsia"/>
          <w:lang w:eastAsia="zh-CN"/>
        </w:rPr>
        <w:t>，</w:t>
      </w:r>
      <w:r>
        <w:rPr>
          <w:rFonts w:hint="eastAsia"/>
        </w:rPr>
        <w:t>一直到第40年赚了1,000万折算一下年化收益是15%</w:t>
      </w:r>
      <w:r>
        <w:rPr>
          <w:rFonts w:hint="eastAsia"/>
          <w:lang w:eastAsia="zh-CN"/>
        </w:rPr>
        <w:t>。</w:t>
      </w:r>
      <w:r>
        <w:rPr>
          <w:rFonts w:hint="eastAsia"/>
        </w:rPr>
        <w:t>请问这个人是不是靠复利赚的1,000万</w:t>
      </w:r>
      <w:r>
        <w:rPr>
          <w:rFonts w:hint="eastAsia"/>
          <w:lang w:eastAsia="zh-CN"/>
        </w:rPr>
        <w:t>。</w:t>
      </w:r>
      <w:r>
        <w:rPr>
          <w:rFonts w:hint="eastAsia"/>
        </w:rPr>
        <w:t>当然不是</w:t>
      </w:r>
      <w:r>
        <w:rPr>
          <w:rFonts w:hint="eastAsia"/>
          <w:lang w:eastAsia="zh-CN"/>
        </w:rPr>
        <w:t>，</w:t>
      </w:r>
      <w:r>
        <w:rPr>
          <w:rFonts w:hint="eastAsia"/>
        </w:rPr>
        <w:t>人家是靠卖衣服赚的</w:t>
      </w:r>
      <w:r>
        <w:rPr>
          <w:rFonts w:hint="eastAsia"/>
          <w:lang w:eastAsia="zh-CN"/>
        </w:rPr>
        <w:t>。</w:t>
      </w:r>
    </w:p>
    <w:p>
      <w:pPr>
        <w:pStyle w:val="4"/>
        <w:rPr>
          <w:rFonts w:hint="eastAsia"/>
        </w:rPr>
      </w:pPr>
      <w:r>
        <w:rPr>
          <w:rFonts w:hint="eastAsia"/>
        </w:rPr>
        <w:t>所谓的折算是在拿结果倒推规定一个起点和终点</w:t>
      </w:r>
      <w:r>
        <w:rPr>
          <w:rFonts w:hint="eastAsia"/>
          <w:lang w:eastAsia="zh-CN"/>
        </w:rPr>
        <w:t>，</w:t>
      </w:r>
      <w:r>
        <w:rPr>
          <w:rFonts w:hint="eastAsia"/>
        </w:rPr>
        <w:t>然后反推复利应该是多少</w:t>
      </w:r>
      <w:r>
        <w:rPr>
          <w:rFonts w:hint="eastAsia"/>
          <w:lang w:eastAsia="zh-CN"/>
        </w:rPr>
        <w:t>。</w:t>
      </w:r>
      <w:r>
        <w:rPr>
          <w:rFonts w:hint="eastAsia"/>
        </w:rPr>
        <w:t>这个和通过复利来实现从起点到终点的跨越是完完全全两个概念</w:t>
      </w:r>
      <w:r>
        <w:rPr>
          <w:rFonts w:hint="eastAsia"/>
          <w:lang w:eastAsia="zh-CN"/>
        </w:rPr>
        <w:t>。</w:t>
      </w:r>
      <w:r>
        <w:rPr>
          <w:rFonts w:hint="eastAsia"/>
        </w:rPr>
        <w:t>更进一步</w:t>
      </w:r>
      <w:r>
        <w:rPr>
          <w:rFonts w:hint="eastAsia"/>
          <w:lang w:eastAsia="zh-CN"/>
        </w:rPr>
        <w:t>，</w:t>
      </w:r>
      <w:r>
        <w:rPr>
          <w:rFonts w:hint="eastAsia"/>
        </w:rPr>
        <w:t>亏了之后想再赚回来可就没那么容易</w:t>
      </w:r>
      <w:r>
        <w:rPr>
          <w:rFonts w:hint="eastAsia"/>
          <w:lang w:eastAsia="zh-CN"/>
        </w:rPr>
        <w:t>。</w:t>
      </w:r>
      <w:r>
        <w:rPr>
          <w:rFonts w:hint="eastAsia"/>
        </w:rPr>
        <w:t>因为亏和赚的幅度是不对等的</w:t>
      </w:r>
      <w:r>
        <w:rPr>
          <w:rFonts w:hint="eastAsia"/>
          <w:lang w:eastAsia="zh-CN"/>
        </w:rPr>
        <w:t>，</w:t>
      </w:r>
      <w:r>
        <w:rPr>
          <w:rFonts w:hint="eastAsia"/>
        </w:rPr>
        <w:t>这是一个数字游戏</w:t>
      </w:r>
      <w:r>
        <w:rPr>
          <w:rFonts w:hint="eastAsia"/>
          <w:lang w:eastAsia="zh-CN"/>
        </w:rPr>
        <w:t>。</w:t>
      </w:r>
      <w:r>
        <w:rPr>
          <w:rFonts w:hint="eastAsia"/>
        </w:rPr>
        <w:t>比如100块钱</w:t>
      </w:r>
      <w:r>
        <w:rPr>
          <w:rFonts w:hint="eastAsia"/>
          <w:lang w:eastAsia="zh-CN"/>
        </w:rPr>
        <w:t>，</w:t>
      </w:r>
      <w:r>
        <w:rPr>
          <w:rFonts w:hint="eastAsia"/>
        </w:rPr>
        <w:t>亏50% 就只剩50的本金了</w:t>
      </w:r>
      <w:r>
        <w:rPr>
          <w:rFonts w:hint="eastAsia"/>
          <w:lang w:eastAsia="zh-CN"/>
        </w:rPr>
        <w:t>，</w:t>
      </w:r>
      <w:r>
        <w:rPr>
          <w:rFonts w:hint="eastAsia"/>
        </w:rPr>
        <w:t>想回本只赚50%是不够的</w:t>
      </w:r>
      <w:r>
        <w:rPr>
          <w:rFonts w:hint="eastAsia"/>
          <w:lang w:eastAsia="zh-CN"/>
        </w:rPr>
        <w:t>，</w:t>
      </w:r>
      <w:r>
        <w:rPr>
          <w:rFonts w:hint="eastAsia"/>
        </w:rPr>
        <w:t>得赚100%才行</w:t>
      </w:r>
    </w:p>
    <w:p>
      <w:pPr>
        <w:pStyle w:val="4"/>
        <w:rPr>
          <w:rFonts w:hint="eastAsia"/>
        </w:rPr>
      </w:pPr>
      <w:r>
        <w:rPr>
          <w:rFonts w:hint="eastAsia"/>
        </w:rPr>
        <w:t>复利不是结果倒推</w:t>
      </w:r>
      <w:r>
        <w:rPr>
          <w:rFonts w:hint="eastAsia"/>
          <w:lang w:eastAsia="zh-CN"/>
        </w:rPr>
        <w:t>，</w:t>
      </w:r>
      <w:r>
        <w:rPr>
          <w:rFonts w:hint="eastAsia"/>
        </w:rPr>
        <w:t>复利的核心应该是持续和稳定</w:t>
      </w:r>
      <w:r>
        <w:rPr>
          <w:rFonts w:hint="eastAsia"/>
          <w:lang w:eastAsia="zh-CN"/>
        </w:rPr>
        <w:t>，</w:t>
      </w:r>
      <w:r>
        <w:rPr>
          <w:rFonts w:hint="eastAsia"/>
        </w:rPr>
        <w:t>通俗</w:t>
      </w:r>
      <w:r>
        <w:rPr>
          <w:rFonts w:hint="eastAsia"/>
          <w:lang w:eastAsia="zh-CN"/>
        </w:rPr>
        <w:t>地</w:t>
      </w:r>
      <w:r>
        <w:rPr>
          <w:rFonts w:hint="eastAsia"/>
        </w:rPr>
        <w:t>讲就是每天进步一点点</w:t>
      </w:r>
      <w:r>
        <w:rPr>
          <w:rFonts w:hint="eastAsia"/>
          <w:lang w:eastAsia="zh-CN"/>
        </w:rPr>
        <w:t>。</w:t>
      </w:r>
      <w:r>
        <w:rPr>
          <w:rFonts w:hint="eastAsia"/>
        </w:rPr>
        <w:t>重点是每天和一点点</w:t>
      </w:r>
      <w:r>
        <w:rPr>
          <w:rFonts w:hint="eastAsia"/>
          <w:lang w:eastAsia="zh-CN"/>
        </w:rPr>
        <w:t>，</w:t>
      </w:r>
      <w:r>
        <w:rPr>
          <w:rFonts w:hint="eastAsia"/>
        </w:rPr>
        <w:t>这两个关键的因素</w:t>
      </w:r>
      <w:r>
        <w:rPr>
          <w:rFonts w:hint="eastAsia"/>
          <w:lang w:eastAsia="zh-CN"/>
        </w:rPr>
        <w:t>，</w:t>
      </w:r>
      <w:r>
        <w:rPr>
          <w:rFonts w:hint="eastAsia"/>
        </w:rPr>
        <w:t>而不是说今天大起大落</w:t>
      </w:r>
      <w:r>
        <w:rPr>
          <w:rFonts w:hint="eastAsia"/>
          <w:lang w:eastAsia="zh-CN"/>
        </w:rPr>
        <w:t>，</w:t>
      </w:r>
      <w:r>
        <w:rPr>
          <w:rFonts w:hint="eastAsia"/>
        </w:rPr>
        <w:t>明天也大起大落</w:t>
      </w:r>
      <w:r>
        <w:rPr>
          <w:rFonts w:hint="eastAsia"/>
          <w:lang w:eastAsia="zh-CN"/>
        </w:rPr>
        <w:t>，</w:t>
      </w:r>
      <w:r>
        <w:rPr>
          <w:rFonts w:hint="eastAsia"/>
        </w:rPr>
        <w:t>但悖论就在于</w:t>
      </w:r>
      <w:r>
        <w:rPr>
          <w:rFonts w:hint="eastAsia"/>
          <w:lang w:eastAsia="zh-CN"/>
        </w:rPr>
        <w:t>，</w:t>
      </w:r>
      <w:r>
        <w:rPr>
          <w:rFonts w:hint="eastAsia"/>
        </w:rPr>
        <w:t>低回报的话撑不起奇迹</w:t>
      </w:r>
      <w:r>
        <w:rPr>
          <w:rFonts w:hint="eastAsia"/>
          <w:lang w:eastAsia="zh-CN"/>
        </w:rPr>
        <w:t>，</w:t>
      </w:r>
      <w:r>
        <w:rPr>
          <w:rFonts w:hint="eastAsia"/>
        </w:rPr>
        <w:t>而高回报的话又不是无风险的想实现奇迹就得先有足够多的本金</w:t>
      </w:r>
      <w:r>
        <w:rPr>
          <w:rFonts w:hint="eastAsia"/>
          <w:lang w:eastAsia="zh-CN"/>
        </w:rPr>
        <w:t>，</w:t>
      </w:r>
      <w:r>
        <w:rPr>
          <w:rFonts w:hint="eastAsia"/>
        </w:rPr>
        <w:t>回报才会有量级的意义</w:t>
      </w:r>
      <w:r>
        <w:rPr>
          <w:rFonts w:hint="eastAsia"/>
          <w:lang w:eastAsia="zh-CN"/>
        </w:rPr>
        <w:t>，</w:t>
      </w:r>
      <w:r>
        <w:rPr>
          <w:rFonts w:hint="eastAsia"/>
        </w:rPr>
        <w:t>而从0到足够多的本金的这个坎靠复利是永远过不去的</w:t>
      </w:r>
    </w:p>
    <w:p>
      <w:pPr>
        <w:pStyle w:val="4"/>
        <w:jc w:val="center"/>
        <w:rPr>
          <w:rFonts w:hint="eastAsia" w:eastAsiaTheme="minorEastAsia"/>
          <w:lang w:val="en-US" w:eastAsia="zh-CN"/>
        </w:rPr>
      </w:pPr>
      <w:r>
        <w:rPr>
          <w:rFonts w:hint="eastAsia"/>
        </w:rPr>
        <w:br w:type="page"/>
      </w:r>
      <w:r>
        <w:rPr>
          <w:rFonts w:hint="eastAsia"/>
          <w:sz w:val="44"/>
          <w:szCs w:val="52"/>
          <w:lang w:val="en-US" w:eastAsia="zh-CN"/>
        </w:rPr>
        <w:t>第二十三篇</w:t>
      </w:r>
    </w:p>
    <w:p>
      <w:pPr>
        <w:pStyle w:val="4"/>
        <w:rPr>
          <w:rFonts w:hint="eastAsia"/>
        </w:rPr>
      </w:pPr>
      <w:r>
        <w:rPr>
          <w:rFonts w:hint="eastAsia"/>
        </w:rPr>
        <w:t>贷款10万等额本息一年还清</w:t>
      </w:r>
      <w:r>
        <w:rPr>
          <w:rFonts w:hint="eastAsia"/>
          <w:lang w:eastAsia="zh-CN"/>
        </w:rPr>
        <w:t>，</w:t>
      </w:r>
      <w:r>
        <w:rPr>
          <w:rFonts w:hint="eastAsia"/>
        </w:rPr>
        <w:t>最后一共还了105,500</w:t>
      </w:r>
      <w:r>
        <w:rPr>
          <w:rFonts w:hint="eastAsia"/>
          <w:lang w:eastAsia="zh-CN"/>
        </w:rPr>
        <w:t>。</w:t>
      </w:r>
      <w:r>
        <w:rPr>
          <w:rFonts w:hint="eastAsia"/>
        </w:rPr>
        <w:t>请问利率是不是5.5%</w:t>
      </w:r>
      <w:r>
        <w:rPr>
          <w:rFonts w:hint="eastAsia"/>
          <w:lang w:eastAsia="zh-CN"/>
        </w:rPr>
        <w:t>。</w:t>
      </w:r>
      <w:r>
        <w:rPr>
          <w:rFonts w:hint="eastAsia"/>
        </w:rPr>
        <w:t>当然不是</w:t>
      </w:r>
      <w:r>
        <w:rPr>
          <w:rFonts w:hint="eastAsia"/>
          <w:lang w:eastAsia="zh-CN"/>
        </w:rPr>
        <w:t>，</w:t>
      </w:r>
      <w:r>
        <w:rPr>
          <w:rFonts w:hint="eastAsia"/>
        </w:rPr>
        <w:t>这是一个典型的数字错觉</w:t>
      </w:r>
      <w:r>
        <w:rPr>
          <w:rFonts w:hint="eastAsia"/>
          <w:lang w:eastAsia="zh-CN"/>
        </w:rPr>
        <w:t>。</w:t>
      </w:r>
      <w:r>
        <w:rPr>
          <w:rFonts w:hint="eastAsia"/>
        </w:rPr>
        <w:t>尽管大部分销售会告诉你</w:t>
      </w:r>
      <w:r>
        <w:rPr>
          <w:rFonts w:hint="eastAsia"/>
          <w:lang w:eastAsia="zh-CN"/>
        </w:rPr>
        <w:t>，</w:t>
      </w:r>
      <w:r>
        <w:rPr>
          <w:rFonts w:hint="eastAsia"/>
        </w:rPr>
        <w:t>他们的年化就是5.5</w:t>
      </w:r>
      <w:r>
        <w:rPr>
          <w:rFonts w:hint="eastAsia"/>
          <w:lang w:eastAsia="zh-CN"/>
        </w:rPr>
        <w:t>，</w:t>
      </w:r>
      <w:r>
        <w:rPr>
          <w:rFonts w:hint="eastAsia"/>
        </w:rPr>
        <w:t>月息就是4厘多听起来很便宜的样子</w:t>
      </w:r>
      <w:r>
        <w:rPr>
          <w:rFonts w:hint="eastAsia"/>
          <w:lang w:eastAsia="zh-CN"/>
        </w:rPr>
        <w:t>。</w:t>
      </w:r>
      <w:r>
        <w:rPr>
          <w:rFonts w:hint="eastAsia"/>
        </w:rPr>
        <w:t>很多做分期的也会这么告诉你</w:t>
      </w:r>
      <w:r>
        <w:rPr>
          <w:rFonts w:hint="eastAsia"/>
          <w:lang w:eastAsia="zh-CN"/>
        </w:rPr>
        <w:t>，</w:t>
      </w:r>
      <w:r>
        <w:rPr>
          <w:rFonts w:hint="eastAsia"/>
        </w:rPr>
        <w:t>但他的真实利率是10%几乎要高一倍</w:t>
      </w:r>
    </w:p>
    <w:p>
      <w:pPr>
        <w:pStyle w:val="4"/>
        <w:rPr>
          <w:rFonts w:hint="eastAsia"/>
        </w:rPr>
      </w:pPr>
      <w:r>
        <w:rPr>
          <w:rFonts w:hint="eastAsia"/>
        </w:rPr>
        <w:t>奇怪了哪里出问题了</w:t>
      </w:r>
      <w:r>
        <w:rPr>
          <w:rFonts w:hint="eastAsia"/>
          <w:lang w:eastAsia="zh-CN"/>
        </w:rPr>
        <w:t>，</w:t>
      </w:r>
      <w:r>
        <w:rPr>
          <w:rFonts w:hint="eastAsia"/>
        </w:rPr>
        <w:t>资金利用率就说这10万块钱</w:t>
      </w:r>
      <w:r>
        <w:rPr>
          <w:rFonts w:hint="eastAsia"/>
          <w:lang w:eastAsia="zh-CN"/>
        </w:rPr>
        <w:t>，</w:t>
      </w:r>
      <w:r>
        <w:rPr>
          <w:rFonts w:hint="eastAsia"/>
        </w:rPr>
        <w:t>你不是从头用到尾的</w:t>
      </w:r>
      <w:r>
        <w:rPr>
          <w:rFonts w:hint="eastAsia"/>
          <w:lang w:eastAsia="zh-CN"/>
        </w:rPr>
        <w:t>，</w:t>
      </w:r>
      <w:r>
        <w:rPr>
          <w:rFonts w:hint="eastAsia"/>
        </w:rPr>
        <w:t>你在不停</w:t>
      </w:r>
      <w:r>
        <w:rPr>
          <w:rFonts w:hint="eastAsia"/>
          <w:lang w:eastAsia="zh-CN"/>
        </w:rPr>
        <w:t>地</w:t>
      </w:r>
      <w:r>
        <w:rPr>
          <w:rFonts w:hint="eastAsia"/>
        </w:rPr>
        <w:t>归还本金</w:t>
      </w:r>
      <w:r>
        <w:rPr>
          <w:rFonts w:hint="eastAsia"/>
          <w:lang w:eastAsia="zh-CN"/>
        </w:rPr>
        <w:t>，</w:t>
      </w:r>
      <w:r>
        <w:rPr>
          <w:rFonts w:hint="eastAsia"/>
        </w:rPr>
        <w:t>导致你实际利用的本金远远没有那么多</w:t>
      </w:r>
    </w:p>
    <w:p>
      <w:pPr>
        <w:pStyle w:val="4"/>
        <w:rPr>
          <w:rFonts w:hint="eastAsia"/>
        </w:rPr>
      </w:pPr>
      <w:r>
        <w:rPr>
          <w:rFonts w:hint="eastAsia"/>
        </w:rPr>
        <w:t>我们做一个表格刚借到钱的时候</w:t>
      </w:r>
      <w:r>
        <w:rPr>
          <w:rFonts w:hint="eastAsia"/>
          <w:lang w:eastAsia="zh-CN"/>
        </w:rPr>
        <w:t>，</w:t>
      </w:r>
      <w:r>
        <w:rPr>
          <w:rFonts w:hint="eastAsia"/>
        </w:rPr>
        <w:t>你手里是有10万本金的</w:t>
      </w:r>
      <w:r>
        <w:rPr>
          <w:rFonts w:hint="eastAsia"/>
          <w:lang w:eastAsia="zh-CN"/>
        </w:rPr>
        <w:t>，</w:t>
      </w:r>
      <w:r>
        <w:rPr>
          <w:rFonts w:hint="eastAsia"/>
        </w:rPr>
        <w:t>每个月还8,000多所谓的等额本息</w:t>
      </w:r>
    </w:p>
    <w:p>
      <w:pPr>
        <w:pStyle w:val="4"/>
        <w:rPr>
          <w:rFonts w:hint="eastAsia"/>
        </w:rPr>
      </w:pPr>
      <w:r>
        <w:rPr>
          <w:rFonts w:hint="eastAsia"/>
        </w:rPr>
        <w:t>就是每个月还款额连本带息都一样的</w:t>
      </w:r>
      <w:r>
        <w:rPr>
          <w:rFonts w:hint="eastAsia"/>
          <w:lang w:eastAsia="zh-CN"/>
        </w:rPr>
        <w:t>，</w:t>
      </w:r>
      <w:r>
        <w:rPr>
          <w:rFonts w:hint="eastAsia"/>
        </w:rPr>
        <w:t>所以到最后一个月你手里只剩几</w:t>
      </w:r>
      <w:r>
        <w:rPr>
          <w:rFonts w:hint="eastAsia"/>
          <w:lang w:eastAsia="zh-CN"/>
        </w:rPr>
        <w:t>千元</w:t>
      </w:r>
      <w:r>
        <w:rPr>
          <w:rFonts w:hint="eastAsia"/>
        </w:rPr>
        <w:t>的本金了</w:t>
      </w:r>
      <w:r>
        <w:rPr>
          <w:rFonts w:hint="eastAsia"/>
          <w:lang w:eastAsia="zh-CN"/>
        </w:rPr>
        <w:t>，</w:t>
      </w:r>
      <w:r>
        <w:rPr>
          <w:rFonts w:hint="eastAsia"/>
        </w:rPr>
        <w:t>每个月还是要还8,000多</w:t>
      </w:r>
      <w:r>
        <w:rPr>
          <w:rFonts w:hint="eastAsia"/>
          <w:lang w:eastAsia="zh-CN"/>
        </w:rPr>
        <w:t>。</w:t>
      </w:r>
    </w:p>
    <w:p>
      <w:pPr>
        <w:pStyle w:val="4"/>
        <w:rPr>
          <w:rFonts w:hint="eastAsia"/>
          <w:lang w:eastAsia="zh-CN"/>
        </w:rPr>
      </w:pPr>
      <w:r>
        <w:rPr>
          <w:rFonts w:hint="eastAsia"/>
        </w:rPr>
        <w:t>最开始是10万</w:t>
      </w:r>
      <w:r>
        <w:rPr>
          <w:rFonts w:hint="eastAsia"/>
          <w:lang w:eastAsia="zh-CN"/>
        </w:rPr>
        <w:t>，</w:t>
      </w:r>
      <w:r>
        <w:rPr>
          <w:rFonts w:hint="eastAsia"/>
        </w:rPr>
        <w:t>但是越往后可以利用的本金就越少</w:t>
      </w:r>
      <w:r>
        <w:rPr>
          <w:rFonts w:hint="eastAsia"/>
          <w:lang w:eastAsia="zh-CN"/>
        </w:rPr>
        <w:t>。</w:t>
      </w:r>
      <w:r>
        <w:rPr>
          <w:rFonts w:hint="eastAsia"/>
        </w:rPr>
        <w:t>我们平均一下实际每个月</w:t>
      </w:r>
      <w:r>
        <w:rPr>
          <w:rFonts w:hint="eastAsia"/>
          <w:lang w:eastAsia="zh-CN"/>
        </w:rPr>
        <w:t>，</w:t>
      </w:r>
      <w:r>
        <w:rPr>
          <w:rFonts w:hint="eastAsia"/>
        </w:rPr>
        <w:t>你可以利用的本金只有5万左右</w:t>
      </w:r>
      <w:r>
        <w:rPr>
          <w:rFonts w:hint="eastAsia"/>
          <w:lang w:eastAsia="zh-CN"/>
        </w:rPr>
        <w:t>，</w:t>
      </w:r>
      <w:r>
        <w:rPr>
          <w:rFonts w:hint="eastAsia"/>
        </w:rPr>
        <w:t>只有借款额的一半</w:t>
      </w:r>
      <w:r>
        <w:rPr>
          <w:rFonts w:hint="eastAsia"/>
          <w:lang w:eastAsia="zh-CN"/>
        </w:rPr>
        <w:t>，</w:t>
      </w:r>
      <w:r>
        <w:rPr>
          <w:rFonts w:hint="eastAsia"/>
        </w:rPr>
        <w:t>所以折算一下实际利率等于是高了一倍</w:t>
      </w:r>
      <w:r>
        <w:rPr>
          <w:rFonts w:hint="eastAsia"/>
          <w:lang w:eastAsia="zh-CN"/>
        </w:rPr>
        <w:t>。</w:t>
      </w:r>
    </w:p>
    <w:p>
      <w:pPr>
        <w:pStyle w:val="4"/>
        <w:rPr>
          <w:rFonts w:hint="eastAsia"/>
        </w:rPr>
      </w:pPr>
      <w:r>
        <w:rPr>
          <w:rFonts w:hint="eastAsia"/>
        </w:rPr>
        <w:t>那我们的结论是什么</w:t>
      </w:r>
      <w:r>
        <w:rPr>
          <w:rFonts w:hint="eastAsia"/>
          <w:lang w:eastAsia="zh-CN"/>
        </w:rPr>
        <w:t>，</w:t>
      </w:r>
      <w:r>
        <w:rPr>
          <w:rFonts w:hint="eastAsia"/>
        </w:rPr>
        <w:t>这种贷款不要碰吗</w:t>
      </w:r>
      <w:r>
        <w:rPr>
          <w:rFonts w:hint="eastAsia"/>
          <w:lang w:eastAsia="zh-CN"/>
        </w:rPr>
        <w:t>？</w:t>
      </w:r>
      <w:r>
        <w:rPr>
          <w:rFonts w:hint="eastAsia"/>
        </w:rPr>
        <w:t>不对</w:t>
      </w:r>
      <w:r>
        <w:rPr>
          <w:rFonts w:hint="eastAsia"/>
          <w:lang w:eastAsia="zh-CN"/>
        </w:rPr>
        <w:t>，</w:t>
      </w:r>
      <w:r>
        <w:rPr>
          <w:rFonts w:hint="eastAsia"/>
        </w:rPr>
        <w:t>科学应该是基于事实而不是情绪</w:t>
      </w:r>
      <w:r>
        <w:rPr>
          <w:rFonts w:hint="eastAsia"/>
          <w:lang w:eastAsia="zh-CN"/>
        </w:rPr>
        <w:t>，</w:t>
      </w:r>
      <w:r>
        <w:rPr>
          <w:rFonts w:hint="eastAsia"/>
        </w:rPr>
        <w:t>事实是它完全没有那么可怕</w:t>
      </w:r>
      <w:r>
        <w:rPr>
          <w:rFonts w:hint="eastAsia"/>
          <w:lang w:eastAsia="zh-CN"/>
        </w:rPr>
        <w:t>，</w:t>
      </w:r>
      <w:r>
        <w:rPr>
          <w:rFonts w:hint="eastAsia"/>
        </w:rPr>
        <w:t>因为还取决于另外一个重要维度加权</w:t>
      </w:r>
      <w:r>
        <w:rPr>
          <w:rFonts w:hint="eastAsia"/>
          <w:lang w:eastAsia="zh-CN"/>
        </w:rPr>
        <w:t>，</w:t>
      </w:r>
      <w:r>
        <w:rPr>
          <w:rFonts w:hint="eastAsia"/>
        </w:rPr>
        <w:t>抛开剂量谈毒性是不道德的</w:t>
      </w:r>
    </w:p>
    <w:p>
      <w:pPr>
        <w:pStyle w:val="4"/>
        <w:rPr>
          <w:rFonts w:hint="eastAsia"/>
        </w:rPr>
      </w:pPr>
      <w:r>
        <w:rPr>
          <w:rFonts w:hint="eastAsia"/>
        </w:rPr>
        <w:t>加权利率高不高一方面取决于实际利率</w:t>
      </w:r>
      <w:r>
        <w:rPr>
          <w:rFonts w:hint="eastAsia"/>
          <w:lang w:eastAsia="zh-CN"/>
        </w:rPr>
        <w:t>，</w:t>
      </w:r>
      <w:r>
        <w:rPr>
          <w:rFonts w:hint="eastAsia"/>
        </w:rPr>
        <w:t>一方面也取决于本金的多少</w:t>
      </w:r>
    </w:p>
    <w:p>
      <w:pPr>
        <w:pStyle w:val="4"/>
        <w:rPr>
          <w:rFonts w:hint="eastAsia" w:eastAsiaTheme="minorEastAsia"/>
          <w:lang w:eastAsia="zh-CN"/>
        </w:rPr>
      </w:pPr>
      <w:r>
        <w:rPr>
          <w:rFonts w:hint="eastAsia"/>
        </w:rPr>
        <w:t>举个例子</w:t>
      </w:r>
      <w:r>
        <w:rPr>
          <w:rFonts w:hint="eastAsia"/>
          <w:lang w:eastAsia="zh-CN"/>
        </w:rPr>
        <w:t>，</w:t>
      </w:r>
      <w:r>
        <w:rPr>
          <w:rFonts w:hint="eastAsia"/>
        </w:rPr>
        <w:t>你借同学一瓶可乐</w:t>
      </w:r>
      <w:r>
        <w:rPr>
          <w:rFonts w:hint="eastAsia"/>
          <w:lang w:eastAsia="zh-CN"/>
        </w:rPr>
        <w:t>，</w:t>
      </w:r>
      <w:r>
        <w:rPr>
          <w:rFonts w:hint="eastAsia"/>
        </w:rPr>
        <w:t>第二年还他两瓶可乐</w:t>
      </w:r>
      <w:r>
        <w:rPr>
          <w:rFonts w:hint="eastAsia"/>
          <w:lang w:eastAsia="zh-CN"/>
        </w:rPr>
        <w:t>。</w:t>
      </w:r>
      <w:r>
        <w:rPr>
          <w:rFonts w:hint="eastAsia"/>
        </w:rPr>
        <w:t>实际年化利率高达100%</w:t>
      </w:r>
      <w:r>
        <w:rPr>
          <w:rFonts w:hint="eastAsia"/>
          <w:lang w:eastAsia="zh-CN"/>
        </w:rPr>
        <w:t>，</w:t>
      </w:r>
      <w:r>
        <w:rPr>
          <w:rFonts w:hint="eastAsia"/>
        </w:rPr>
        <w:t>但对生活有影响吗</w:t>
      </w:r>
      <w:r>
        <w:rPr>
          <w:rFonts w:hint="eastAsia"/>
          <w:lang w:eastAsia="zh-CN"/>
        </w:rPr>
        <w:t>？</w:t>
      </w:r>
      <w:r>
        <w:rPr>
          <w:rFonts w:hint="eastAsia"/>
        </w:rPr>
        <w:t>完全没有</w:t>
      </w:r>
      <w:r>
        <w:rPr>
          <w:rFonts w:hint="eastAsia"/>
          <w:lang w:eastAsia="zh-CN"/>
        </w:rPr>
        <w:t>，</w:t>
      </w:r>
      <w:r>
        <w:rPr>
          <w:rFonts w:hint="eastAsia"/>
        </w:rPr>
        <w:t>因为权重太小了</w:t>
      </w:r>
      <w:r>
        <w:rPr>
          <w:rFonts w:hint="eastAsia"/>
          <w:lang w:eastAsia="zh-CN"/>
        </w:rPr>
        <w:t>，</w:t>
      </w:r>
      <w:r>
        <w:rPr>
          <w:rFonts w:hint="eastAsia"/>
        </w:rPr>
        <w:t>完全忽略不计反而是当时喝可乐的感觉更加重要</w:t>
      </w:r>
      <w:r>
        <w:rPr>
          <w:rFonts w:hint="eastAsia"/>
          <w:lang w:eastAsia="zh-CN"/>
        </w:rPr>
        <w:t>。</w:t>
      </w:r>
    </w:p>
    <w:p>
      <w:pPr>
        <w:pStyle w:val="4"/>
        <w:rPr>
          <w:rFonts w:hint="eastAsia"/>
        </w:rPr>
      </w:pPr>
      <w:r>
        <w:rPr>
          <w:rFonts w:hint="eastAsia"/>
        </w:rPr>
        <w:t>贷款也是一样</w:t>
      </w:r>
      <w:r>
        <w:rPr>
          <w:rFonts w:hint="eastAsia"/>
          <w:lang w:eastAsia="zh-CN"/>
        </w:rPr>
        <w:t>，</w:t>
      </w:r>
      <w:r>
        <w:rPr>
          <w:rFonts w:hint="eastAsia"/>
        </w:rPr>
        <w:t>取决于你当时的破切度</w:t>
      </w:r>
      <w:r>
        <w:rPr>
          <w:rFonts w:hint="eastAsia"/>
          <w:lang w:eastAsia="zh-CN"/>
        </w:rPr>
        <w:t>，</w:t>
      </w:r>
      <w:r>
        <w:rPr>
          <w:rFonts w:hint="eastAsia"/>
        </w:rPr>
        <w:t>如果他有效解决了你的需求</w:t>
      </w:r>
      <w:r>
        <w:rPr>
          <w:rFonts w:hint="eastAsia"/>
          <w:lang w:eastAsia="zh-CN"/>
        </w:rPr>
        <w:t>，</w:t>
      </w:r>
      <w:r>
        <w:rPr>
          <w:rFonts w:hint="eastAsia"/>
        </w:rPr>
        <w:t>并且资金量不大就完全没有问题</w:t>
      </w:r>
      <w:r>
        <w:rPr>
          <w:rFonts w:hint="eastAsia"/>
          <w:lang w:eastAsia="zh-CN"/>
        </w:rPr>
        <w:t>，</w:t>
      </w:r>
      <w:r>
        <w:rPr>
          <w:rFonts w:hint="eastAsia"/>
        </w:rPr>
        <w:t>因为他和你的房贷相比一加权就可以忽略不计了</w:t>
      </w:r>
    </w:p>
    <w:p>
      <w:pPr>
        <w:pStyle w:val="4"/>
        <w:rPr>
          <w:rFonts w:hint="eastAsia"/>
          <w:lang w:eastAsia="zh-CN"/>
        </w:rPr>
      </w:pPr>
      <w:r>
        <w:rPr>
          <w:rFonts w:hint="eastAsia"/>
        </w:rPr>
        <w:t>一方面明白真实利率是多少</w:t>
      </w:r>
      <w:r>
        <w:rPr>
          <w:rFonts w:hint="eastAsia"/>
          <w:lang w:eastAsia="zh-CN"/>
        </w:rPr>
        <w:t>，</w:t>
      </w:r>
      <w:r>
        <w:rPr>
          <w:rFonts w:hint="eastAsia"/>
        </w:rPr>
        <w:t>另一方面也明白实际影响有多大</w:t>
      </w:r>
      <w:r>
        <w:rPr>
          <w:rFonts w:hint="eastAsia"/>
          <w:lang w:eastAsia="zh-CN"/>
        </w:rPr>
        <w:t>。</w:t>
      </w:r>
      <w:r>
        <w:rPr>
          <w:rFonts w:hint="eastAsia"/>
        </w:rPr>
        <w:t>但是注意</w:t>
      </w:r>
      <w:r>
        <w:rPr>
          <w:rFonts w:hint="eastAsia"/>
          <w:lang w:eastAsia="zh-CN"/>
        </w:rPr>
        <w:t>，</w:t>
      </w:r>
      <w:r>
        <w:rPr>
          <w:rFonts w:hint="eastAsia"/>
        </w:rPr>
        <w:t>不是所有的等额本息真实利率都要乘以2的</w:t>
      </w:r>
      <w:r>
        <w:rPr>
          <w:rFonts w:hint="eastAsia"/>
          <w:lang w:eastAsia="zh-CN"/>
        </w:rPr>
        <w:t>，</w:t>
      </w:r>
      <w:r>
        <w:rPr>
          <w:rFonts w:hint="eastAsia"/>
        </w:rPr>
        <w:t>比如房贷他也是等额本息的</w:t>
      </w:r>
      <w:r>
        <w:rPr>
          <w:rFonts w:hint="eastAsia"/>
          <w:lang w:eastAsia="zh-CN"/>
        </w:rPr>
        <w:t>，</w:t>
      </w:r>
      <w:r>
        <w:rPr>
          <w:rFonts w:hint="eastAsia"/>
        </w:rPr>
        <w:t>利率5.5的话真实利率就是5.5不需要乘以2</w:t>
      </w:r>
      <w:r>
        <w:rPr>
          <w:rFonts w:hint="eastAsia"/>
          <w:lang w:eastAsia="zh-CN"/>
        </w:rPr>
        <w:t>。</w:t>
      </w:r>
    </w:p>
    <w:p>
      <w:pPr>
        <w:pStyle w:val="4"/>
        <w:jc w:val="center"/>
        <w:rPr>
          <w:rFonts w:hint="eastAsia" w:eastAsiaTheme="minorEastAsia"/>
          <w:sz w:val="40"/>
          <w:szCs w:val="48"/>
          <w:lang w:val="en-US" w:eastAsia="zh-CN"/>
        </w:rPr>
      </w:pPr>
      <w:r>
        <w:rPr>
          <w:rFonts w:hint="eastAsia"/>
          <w:lang w:eastAsia="zh-CN"/>
        </w:rPr>
        <w:br w:type="page"/>
      </w:r>
      <w:r>
        <w:rPr>
          <w:rFonts w:hint="eastAsia"/>
          <w:sz w:val="40"/>
          <w:szCs w:val="48"/>
          <w:lang w:val="en-US" w:eastAsia="zh-CN"/>
        </w:rPr>
        <w:t>第二十四篇</w:t>
      </w:r>
    </w:p>
    <w:p>
      <w:pPr>
        <w:pStyle w:val="4"/>
        <w:rPr>
          <w:rFonts w:hint="eastAsia" w:eastAsiaTheme="minorEastAsia"/>
          <w:lang w:eastAsia="zh-CN"/>
        </w:rPr>
      </w:pPr>
      <w:r>
        <w:rPr>
          <w:rFonts w:hint="eastAsia"/>
        </w:rPr>
        <w:t>有个万能公式叫丢了初心</w:t>
      </w:r>
      <w:r>
        <w:rPr>
          <w:rFonts w:hint="eastAsia"/>
          <w:lang w:eastAsia="zh-CN"/>
        </w:rPr>
        <w:t>，</w:t>
      </w:r>
      <w:r>
        <w:rPr>
          <w:rFonts w:hint="eastAsia"/>
        </w:rPr>
        <w:t>比如老干妈没有以前好吃了</w:t>
      </w:r>
      <w:r>
        <w:rPr>
          <w:rFonts w:hint="eastAsia"/>
          <w:lang w:eastAsia="zh-CN"/>
        </w:rPr>
        <w:t>，</w:t>
      </w:r>
      <w:r>
        <w:rPr>
          <w:rFonts w:hint="eastAsia"/>
        </w:rPr>
        <w:t>因为他的儿子丢了初心换了便宜的辣椒</w:t>
      </w:r>
      <w:r>
        <w:rPr>
          <w:rFonts w:hint="eastAsia"/>
          <w:lang w:eastAsia="zh-CN"/>
        </w:rPr>
        <w:t>，</w:t>
      </w:r>
      <w:r>
        <w:rPr>
          <w:rFonts w:hint="eastAsia"/>
        </w:rPr>
        <w:t>所以被用户抛弃了</w:t>
      </w:r>
      <w:r>
        <w:rPr>
          <w:rFonts w:hint="eastAsia"/>
          <w:lang w:eastAsia="zh-CN"/>
        </w:rPr>
        <w:t>。</w:t>
      </w:r>
      <w:r>
        <w:rPr>
          <w:rFonts w:hint="eastAsia"/>
        </w:rPr>
        <w:t>解决方式呢</w:t>
      </w:r>
      <w:r>
        <w:rPr>
          <w:rFonts w:hint="eastAsia"/>
          <w:lang w:eastAsia="zh-CN"/>
        </w:rPr>
        <w:t>，</w:t>
      </w:r>
      <w:r>
        <w:rPr>
          <w:rFonts w:hint="eastAsia"/>
        </w:rPr>
        <w:t>也很简单</w:t>
      </w:r>
      <w:r>
        <w:rPr>
          <w:rFonts w:hint="eastAsia"/>
          <w:lang w:eastAsia="zh-CN"/>
        </w:rPr>
        <w:t>，</w:t>
      </w:r>
      <w:r>
        <w:rPr>
          <w:rFonts w:hint="eastAsia"/>
        </w:rPr>
        <w:t>把辣椒换回来</w:t>
      </w:r>
      <w:r>
        <w:rPr>
          <w:rFonts w:hint="eastAsia"/>
          <w:lang w:eastAsia="zh-CN"/>
        </w:rPr>
        <w:t>。</w:t>
      </w:r>
    </w:p>
    <w:p>
      <w:pPr>
        <w:pStyle w:val="4"/>
        <w:rPr>
          <w:rFonts w:hint="eastAsia"/>
        </w:rPr>
      </w:pPr>
      <w:r>
        <w:rPr>
          <w:rFonts w:hint="eastAsia"/>
        </w:rPr>
        <w:t>可是这事两大可乐巨头也干过</w:t>
      </w:r>
      <w:r>
        <w:rPr>
          <w:rFonts w:hint="eastAsia"/>
          <w:lang w:eastAsia="zh-CN"/>
        </w:rPr>
        <w:t>，</w:t>
      </w:r>
      <w:r>
        <w:rPr>
          <w:rFonts w:hint="eastAsia"/>
        </w:rPr>
        <w:t>用高果糖谷物糖浆取代食糖</w:t>
      </w:r>
      <w:r>
        <w:rPr>
          <w:rFonts w:hint="eastAsia"/>
          <w:lang w:eastAsia="zh-CN"/>
        </w:rPr>
        <w:t>，</w:t>
      </w:r>
      <w:r>
        <w:rPr>
          <w:rFonts w:hint="eastAsia"/>
        </w:rPr>
        <w:t>也是因为价格便宜</w:t>
      </w:r>
      <w:r>
        <w:rPr>
          <w:rFonts w:hint="eastAsia"/>
          <w:lang w:eastAsia="zh-CN"/>
        </w:rPr>
        <w:t>得</w:t>
      </w:r>
      <w:r>
        <w:rPr>
          <w:rFonts w:hint="eastAsia"/>
        </w:rPr>
        <w:t>多一模一样的版本</w:t>
      </w:r>
      <w:r>
        <w:rPr>
          <w:rFonts w:hint="eastAsia"/>
          <w:lang w:eastAsia="zh-CN"/>
        </w:rPr>
        <w:t>，</w:t>
      </w:r>
      <w:r>
        <w:rPr>
          <w:rFonts w:hint="eastAsia"/>
        </w:rPr>
        <w:t>但为什么没有人说可乐忘了初心</w:t>
      </w:r>
      <w:r>
        <w:rPr>
          <w:rFonts w:hint="eastAsia"/>
          <w:lang w:eastAsia="zh-CN"/>
        </w:rPr>
        <w:t>。</w:t>
      </w:r>
      <w:r>
        <w:rPr>
          <w:rFonts w:hint="eastAsia"/>
        </w:rPr>
        <w:t>反而处处都是百年企业的传奇故事</w:t>
      </w:r>
      <w:r>
        <w:rPr>
          <w:rFonts w:hint="eastAsia"/>
          <w:lang w:eastAsia="zh-CN"/>
        </w:rPr>
        <w:t>，</w:t>
      </w:r>
      <w:r>
        <w:rPr>
          <w:rFonts w:hint="eastAsia"/>
        </w:rPr>
        <w:t>因为他们在拿结果倒推</w:t>
      </w:r>
      <w:r>
        <w:rPr>
          <w:rFonts w:hint="eastAsia"/>
          <w:lang w:eastAsia="zh-CN"/>
        </w:rPr>
        <w:t>，</w:t>
      </w:r>
      <w:r>
        <w:rPr>
          <w:rFonts w:hint="eastAsia"/>
        </w:rPr>
        <w:t>只要你业绩下滑</w:t>
      </w:r>
      <w:r>
        <w:rPr>
          <w:rFonts w:hint="eastAsia"/>
          <w:lang w:eastAsia="zh-CN"/>
        </w:rPr>
        <w:t>，</w:t>
      </w:r>
      <w:r>
        <w:rPr>
          <w:rFonts w:hint="eastAsia"/>
        </w:rPr>
        <w:t>一定是可以找一个理由的</w:t>
      </w:r>
      <w:r>
        <w:rPr>
          <w:rFonts w:hint="eastAsia"/>
          <w:lang w:eastAsia="zh-CN"/>
        </w:rPr>
        <w:t>，</w:t>
      </w:r>
      <w:r>
        <w:rPr>
          <w:rFonts w:hint="eastAsia"/>
        </w:rPr>
        <w:t>哪怕你还保持着原来的味道也一定有人说你固步自封</w:t>
      </w:r>
      <w:r>
        <w:rPr>
          <w:rFonts w:hint="eastAsia"/>
          <w:lang w:eastAsia="zh-CN"/>
        </w:rPr>
        <w:t>，</w:t>
      </w:r>
      <w:r>
        <w:rPr>
          <w:rFonts w:hint="eastAsia"/>
        </w:rPr>
        <w:t>第三方指手画脚总是很容易的</w:t>
      </w:r>
      <w:r>
        <w:rPr>
          <w:rFonts w:hint="eastAsia"/>
          <w:lang w:eastAsia="zh-CN"/>
        </w:rPr>
        <w:t>，</w:t>
      </w:r>
      <w:r>
        <w:rPr>
          <w:rFonts w:hint="eastAsia"/>
        </w:rPr>
        <w:t>有什么样的用户就会有什么样的文章</w:t>
      </w:r>
      <w:r>
        <w:rPr>
          <w:rFonts w:hint="eastAsia"/>
          <w:lang w:eastAsia="zh-CN"/>
        </w:rPr>
        <w:t>，</w:t>
      </w:r>
      <w:r>
        <w:rPr>
          <w:rFonts w:hint="eastAsia"/>
        </w:rPr>
        <w:t>当用户群体对商业复杂</w:t>
      </w:r>
      <w:r>
        <w:rPr>
          <w:rFonts w:hint="eastAsia"/>
          <w:lang w:eastAsia="zh-CN"/>
        </w:rPr>
        <w:t>度和</w:t>
      </w:r>
      <w:r>
        <w:rPr>
          <w:rFonts w:hint="eastAsia"/>
        </w:rPr>
        <w:t>市场细分度毫无概念的时候</w:t>
      </w:r>
      <w:r>
        <w:rPr>
          <w:rFonts w:hint="eastAsia"/>
          <w:lang w:eastAsia="zh-CN"/>
        </w:rPr>
        <w:t>，</w:t>
      </w:r>
      <w:r>
        <w:rPr>
          <w:rFonts w:hint="eastAsia"/>
        </w:rPr>
        <w:t>初心就是个很好的理由</w:t>
      </w:r>
      <w:r>
        <w:rPr>
          <w:rFonts w:hint="eastAsia"/>
          <w:lang w:eastAsia="zh-CN"/>
        </w:rPr>
        <w:t>，</w:t>
      </w:r>
      <w:r>
        <w:rPr>
          <w:rFonts w:hint="eastAsia"/>
        </w:rPr>
        <w:t>有初心就挣钱</w:t>
      </w:r>
      <w:r>
        <w:rPr>
          <w:rFonts w:hint="eastAsia"/>
          <w:lang w:eastAsia="zh-CN"/>
        </w:rPr>
        <w:t>，</w:t>
      </w:r>
      <w:r>
        <w:rPr>
          <w:rFonts w:hint="eastAsia"/>
        </w:rPr>
        <w:t>没初心就亏钱简单粗暴</w:t>
      </w:r>
    </w:p>
    <w:p>
      <w:pPr>
        <w:pStyle w:val="4"/>
        <w:rPr>
          <w:rFonts w:hint="eastAsia"/>
        </w:rPr>
      </w:pPr>
      <w:r>
        <w:rPr>
          <w:rFonts w:hint="eastAsia"/>
        </w:rPr>
        <w:t>事实上一个专业生产辣酱几十年的企业</w:t>
      </w:r>
      <w:r>
        <w:rPr>
          <w:rFonts w:hint="eastAsia"/>
          <w:lang w:eastAsia="zh-CN"/>
        </w:rPr>
        <w:t>，</w:t>
      </w:r>
      <w:r>
        <w:rPr>
          <w:rFonts w:hint="eastAsia"/>
        </w:rPr>
        <w:t>一定是有统一的供应链标准的流水线</w:t>
      </w:r>
      <w:r>
        <w:rPr>
          <w:rFonts w:hint="eastAsia"/>
          <w:lang w:eastAsia="zh-CN"/>
        </w:rPr>
        <w:t>，</w:t>
      </w:r>
      <w:r>
        <w:rPr>
          <w:rFonts w:hint="eastAsia"/>
        </w:rPr>
        <w:t>专业的品控人员的</w:t>
      </w:r>
      <w:r>
        <w:rPr>
          <w:rFonts w:hint="eastAsia"/>
          <w:lang w:eastAsia="zh-CN"/>
        </w:rPr>
        <w:t>，</w:t>
      </w:r>
      <w:r>
        <w:rPr>
          <w:rFonts w:hint="eastAsia"/>
        </w:rPr>
        <w:t>各个环节都有专人把控以确保口味的统一</w:t>
      </w:r>
      <w:r>
        <w:rPr>
          <w:rFonts w:hint="eastAsia"/>
          <w:lang w:eastAsia="zh-CN"/>
        </w:rPr>
        <w:t>。</w:t>
      </w:r>
      <w:r>
        <w:rPr>
          <w:rFonts w:hint="eastAsia"/>
        </w:rPr>
        <w:t>不是说家里炒个菜辣椒说换就换的</w:t>
      </w:r>
      <w:r>
        <w:rPr>
          <w:rFonts w:hint="eastAsia"/>
          <w:lang w:eastAsia="zh-CN"/>
        </w:rPr>
        <w:t>，</w:t>
      </w:r>
      <w:r>
        <w:rPr>
          <w:rFonts w:hint="eastAsia"/>
        </w:rPr>
        <w:t>他要有一套严谨的操作方法的</w:t>
      </w:r>
      <w:r>
        <w:rPr>
          <w:rFonts w:hint="eastAsia"/>
          <w:lang w:eastAsia="zh-CN"/>
        </w:rPr>
        <w:t>，</w:t>
      </w:r>
      <w:r>
        <w:rPr>
          <w:rFonts w:hint="eastAsia"/>
        </w:rPr>
        <w:t>推出之前一定会确定可行性</w:t>
      </w:r>
      <w:r>
        <w:rPr>
          <w:rFonts w:hint="eastAsia"/>
          <w:lang w:eastAsia="zh-CN"/>
        </w:rPr>
        <w:t>，</w:t>
      </w:r>
      <w:r>
        <w:rPr>
          <w:rFonts w:hint="eastAsia"/>
        </w:rPr>
        <w:t>小批量测试</w:t>
      </w:r>
      <w:r>
        <w:rPr>
          <w:rFonts w:hint="eastAsia"/>
          <w:lang w:eastAsia="zh-CN"/>
        </w:rPr>
        <w:t>，</w:t>
      </w:r>
      <w:r>
        <w:rPr>
          <w:rFonts w:hint="eastAsia"/>
        </w:rPr>
        <w:t>反复微调</w:t>
      </w:r>
      <w:r>
        <w:rPr>
          <w:rFonts w:hint="eastAsia"/>
          <w:lang w:eastAsia="zh-CN"/>
        </w:rPr>
        <w:t>。</w:t>
      </w:r>
      <w:r>
        <w:rPr>
          <w:rFonts w:hint="eastAsia"/>
        </w:rPr>
        <w:t>成品推出之后</w:t>
      </w:r>
    </w:p>
    <w:p>
      <w:pPr>
        <w:pStyle w:val="4"/>
        <w:rPr>
          <w:rFonts w:hint="eastAsia"/>
        </w:rPr>
      </w:pPr>
      <w:r>
        <w:rPr>
          <w:rFonts w:hint="eastAsia"/>
        </w:rPr>
        <w:t>还要谨慎</w:t>
      </w:r>
      <w:r>
        <w:rPr>
          <w:rFonts w:hint="eastAsia"/>
          <w:lang w:eastAsia="zh-CN"/>
        </w:rPr>
        <w:t>地</w:t>
      </w:r>
      <w:r>
        <w:rPr>
          <w:rFonts w:hint="eastAsia"/>
        </w:rPr>
        <w:t>观察市场的反馈用户流失在可接受的范围才会继续操作</w:t>
      </w:r>
      <w:r>
        <w:rPr>
          <w:rFonts w:hint="eastAsia"/>
          <w:lang w:eastAsia="zh-CN"/>
        </w:rPr>
        <w:t>。</w:t>
      </w:r>
      <w:r>
        <w:rPr>
          <w:rFonts w:hint="eastAsia"/>
        </w:rPr>
        <w:t>为什么一定要换辣椒呢</w:t>
      </w:r>
      <w:r>
        <w:rPr>
          <w:rFonts w:hint="eastAsia"/>
          <w:lang w:eastAsia="zh-CN"/>
        </w:rPr>
        <w:t>，</w:t>
      </w:r>
      <w:r>
        <w:rPr>
          <w:rFonts w:hint="eastAsia"/>
        </w:rPr>
        <w:t>一个重要的原因就是成本上升</w:t>
      </w:r>
      <w:r>
        <w:rPr>
          <w:rFonts w:hint="eastAsia"/>
          <w:lang w:eastAsia="zh-CN"/>
        </w:rPr>
        <w:t>，</w:t>
      </w:r>
      <w:r>
        <w:rPr>
          <w:rFonts w:hint="eastAsia"/>
        </w:rPr>
        <w:t>但是你不能轻易提价每一个细分赛道都有固定的客户</w:t>
      </w:r>
      <w:r>
        <w:rPr>
          <w:rFonts w:hint="eastAsia"/>
          <w:lang w:eastAsia="zh-CN"/>
        </w:rPr>
        <w:t>，</w:t>
      </w:r>
      <w:r>
        <w:rPr>
          <w:rFonts w:hint="eastAsia"/>
        </w:rPr>
        <w:t>每一个价格区间都已经占满了对手</w:t>
      </w:r>
      <w:r>
        <w:rPr>
          <w:rFonts w:hint="eastAsia"/>
          <w:lang w:eastAsia="zh-CN"/>
        </w:rPr>
        <w:t>。</w:t>
      </w:r>
      <w:r>
        <w:rPr>
          <w:rFonts w:hint="eastAsia"/>
        </w:rPr>
        <w:t>老干妈切入的是大众化低价格</w:t>
      </w:r>
      <w:r>
        <w:rPr>
          <w:rFonts w:hint="eastAsia"/>
          <w:lang w:eastAsia="zh-CN"/>
        </w:rPr>
        <w:t>，</w:t>
      </w:r>
      <w:r>
        <w:rPr>
          <w:rFonts w:hint="eastAsia"/>
        </w:rPr>
        <w:t>这一块号称国民辣酱有太多的企业虎视眈眈</w:t>
      </w:r>
      <w:r>
        <w:rPr>
          <w:rFonts w:hint="eastAsia"/>
          <w:lang w:eastAsia="zh-CN"/>
        </w:rPr>
        <w:t>。</w:t>
      </w:r>
      <w:r>
        <w:rPr>
          <w:rFonts w:hint="eastAsia"/>
        </w:rPr>
        <w:t>他的市场口味接近价格紧跟7-9块钱一瓶</w:t>
      </w:r>
      <w:r>
        <w:rPr>
          <w:rFonts w:hint="eastAsia"/>
          <w:lang w:eastAsia="zh-CN"/>
        </w:rPr>
        <w:t>，</w:t>
      </w:r>
      <w:r>
        <w:rPr>
          <w:rFonts w:hint="eastAsia"/>
        </w:rPr>
        <w:t>你一提价就会让出市场空间</w:t>
      </w:r>
      <w:r>
        <w:rPr>
          <w:rFonts w:hint="eastAsia"/>
          <w:lang w:eastAsia="zh-CN"/>
        </w:rPr>
        <w:t>，</w:t>
      </w:r>
      <w:r>
        <w:rPr>
          <w:rFonts w:hint="eastAsia"/>
        </w:rPr>
        <w:t>贸然出击最有可能的是露出软肋导致本土失手</w:t>
      </w:r>
      <w:r>
        <w:rPr>
          <w:rFonts w:hint="eastAsia"/>
          <w:lang w:eastAsia="zh-CN"/>
        </w:rPr>
        <w:t>。</w:t>
      </w:r>
      <w:r>
        <w:rPr>
          <w:rFonts w:hint="eastAsia"/>
        </w:rPr>
        <w:t>所以必须想尽一切办法压缩成本</w:t>
      </w:r>
      <w:r>
        <w:rPr>
          <w:rFonts w:hint="eastAsia"/>
          <w:lang w:eastAsia="zh-CN"/>
        </w:rPr>
        <w:t>，</w:t>
      </w:r>
      <w:r>
        <w:rPr>
          <w:rFonts w:hint="eastAsia"/>
        </w:rPr>
        <w:t>和企业的标准化数据化相比</w:t>
      </w:r>
      <w:r>
        <w:rPr>
          <w:rFonts w:hint="eastAsia"/>
          <w:lang w:eastAsia="zh-CN"/>
        </w:rPr>
        <w:t>，</w:t>
      </w:r>
      <w:r>
        <w:rPr>
          <w:rFonts w:hint="eastAsia"/>
        </w:rPr>
        <w:t>消费者反而更多的是主观感受</w:t>
      </w:r>
      <w:r>
        <w:rPr>
          <w:rFonts w:hint="eastAsia"/>
          <w:lang w:eastAsia="zh-CN"/>
        </w:rPr>
        <w:t>，</w:t>
      </w:r>
      <w:r>
        <w:rPr>
          <w:rFonts w:hint="eastAsia"/>
        </w:rPr>
        <w:t>第一次吃薯条觉得太美味了</w:t>
      </w:r>
      <w:r>
        <w:rPr>
          <w:rFonts w:hint="eastAsia"/>
          <w:lang w:eastAsia="zh-CN"/>
        </w:rPr>
        <w:t>。</w:t>
      </w:r>
      <w:r>
        <w:rPr>
          <w:rFonts w:hint="eastAsia"/>
        </w:rPr>
        <w:t>现在可能宁愿泡一碗面也不愿吃油炸食品</w:t>
      </w:r>
      <w:r>
        <w:rPr>
          <w:rFonts w:hint="eastAsia"/>
          <w:lang w:eastAsia="zh-CN"/>
        </w:rPr>
        <w:t>，</w:t>
      </w:r>
      <w:r>
        <w:rPr>
          <w:rFonts w:hint="eastAsia"/>
        </w:rPr>
        <w:t>薯条并没有变</w:t>
      </w:r>
      <w:r>
        <w:rPr>
          <w:rFonts w:hint="eastAsia"/>
          <w:lang w:eastAsia="zh-CN"/>
        </w:rPr>
        <w:t>，</w:t>
      </w:r>
      <w:r>
        <w:rPr>
          <w:rFonts w:hint="eastAsia"/>
        </w:rPr>
        <w:t>环境变了</w:t>
      </w:r>
      <w:r>
        <w:rPr>
          <w:rFonts w:hint="eastAsia"/>
          <w:lang w:eastAsia="zh-CN"/>
        </w:rPr>
        <w:t>。</w:t>
      </w:r>
      <w:r>
        <w:rPr>
          <w:rFonts w:hint="eastAsia"/>
        </w:rPr>
        <w:t>永远有新鲜的美食在刺激消费者</w:t>
      </w:r>
      <w:r>
        <w:rPr>
          <w:rFonts w:hint="eastAsia"/>
          <w:lang w:eastAsia="zh-CN"/>
        </w:rPr>
        <w:t>，</w:t>
      </w:r>
      <w:r>
        <w:rPr>
          <w:rFonts w:hint="eastAsia"/>
        </w:rPr>
        <w:t>永远有独特的味道在细分市场</w:t>
      </w:r>
      <w:r>
        <w:rPr>
          <w:rFonts w:hint="eastAsia"/>
          <w:lang w:eastAsia="zh-CN"/>
        </w:rPr>
        <w:t>。</w:t>
      </w:r>
      <w:r>
        <w:rPr>
          <w:rFonts w:hint="eastAsia"/>
        </w:rPr>
        <w:t>这种影响如此隐蔽不易察觉</w:t>
      </w:r>
      <w:r>
        <w:rPr>
          <w:rFonts w:hint="eastAsia"/>
          <w:lang w:eastAsia="zh-CN"/>
        </w:rPr>
        <w:t>，</w:t>
      </w:r>
      <w:r>
        <w:rPr>
          <w:rFonts w:hint="eastAsia"/>
        </w:rPr>
        <w:t>以至于日积月累会导致明显的感受偏差似乎这个辣酱没有以前好吃了</w:t>
      </w:r>
      <w:r>
        <w:rPr>
          <w:rFonts w:hint="eastAsia"/>
          <w:lang w:eastAsia="zh-CN"/>
        </w:rPr>
        <w:t>。</w:t>
      </w:r>
      <w:r>
        <w:rPr>
          <w:rFonts w:hint="eastAsia"/>
        </w:rPr>
        <w:t>即使它真的有一些变化企业的量化数据</w:t>
      </w:r>
      <w:r>
        <w:rPr>
          <w:rFonts w:hint="eastAsia"/>
          <w:lang w:eastAsia="zh-CN"/>
        </w:rPr>
        <w:t>，</w:t>
      </w:r>
      <w:r>
        <w:rPr>
          <w:rFonts w:hint="eastAsia"/>
        </w:rPr>
        <w:t>也会比消费者的主观感受更加精准也更具参考价值</w:t>
      </w:r>
      <w:r>
        <w:rPr>
          <w:rFonts w:hint="eastAsia"/>
          <w:lang w:eastAsia="zh-CN"/>
        </w:rPr>
        <w:t>。</w:t>
      </w:r>
      <w:r>
        <w:rPr>
          <w:rFonts w:hint="eastAsia"/>
        </w:rPr>
        <w:t>其实和换辣椒相比</w:t>
      </w:r>
      <w:r>
        <w:rPr>
          <w:rFonts w:hint="eastAsia"/>
          <w:lang w:eastAsia="zh-CN"/>
        </w:rPr>
        <w:t>，</w:t>
      </w:r>
      <w:r>
        <w:rPr>
          <w:rFonts w:hint="eastAsia"/>
        </w:rPr>
        <w:t>消费升级和IP老化才是一个老牌企业面临的最大问题</w:t>
      </w:r>
      <w:r>
        <w:rPr>
          <w:rFonts w:hint="eastAsia"/>
          <w:lang w:eastAsia="zh-CN"/>
        </w:rPr>
        <w:t>。</w:t>
      </w:r>
      <w:r>
        <w:rPr>
          <w:rFonts w:hint="eastAsia"/>
        </w:rPr>
        <w:t>老干妈也是</w:t>
      </w:r>
      <w:r>
        <w:rPr>
          <w:rFonts w:hint="eastAsia"/>
          <w:lang w:eastAsia="zh-CN"/>
        </w:rPr>
        <w:t>一贯</w:t>
      </w:r>
      <w:r>
        <w:rPr>
          <w:rFonts w:hint="eastAsia"/>
        </w:rPr>
        <w:t>不做广告的老企业</w:t>
      </w:r>
      <w:r>
        <w:rPr>
          <w:rFonts w:hint="eastAsia"/>
          <w:lang w:eastAsia="zh-CN"/>
        </w:rPr>
        <w:t>，</w:t>
      </w:r>
      <w:r>
        <w:rPr>
          <w:rFonts w:hint="eastAsia"/>
        </w:rPr>
        <w:t>在各个网络各个平台尝试各种跨界合作</w:t>
      </w:r>
      <w:r>
        <w:rPr>
          <w:rFonts w:hint="eastAsia"/>
          <w:lang w:eastAsia="zh-CN"/>
        </w:rPr>
        <w:t>，</w:t>
      </w:r>
      <w:r>
        <w:rPr>
          <w:rFonts w:hint="eastAsia"/>
        </w:rPr>
        <w:t>虽然有点尬但是却在努力</w:t>
      </w:r>
      <w:r>
        <w:rPr>
          <w:rFonts w:hint="eastAsia"/>
          <w:lang w:eastAsia="zh-CN"/>
        </w:rPr>
        <w:t>地</w:t>
      </w:r>
      <w:r>
        <w:rPr>
          <w:rFonts w:hint="eastAsia"/>
        </w:rPr>
        <w:t>尝试突破自我</w:t>
      </w:r>
      <w:r>
        <w:rPr>
          <w:rFonts w:hint="eastAsia"/>
          <w:lang w:eastAsia="zh-CN"/>
        </w:rPr>
        <w:t>，</w:t>
      </w:r>
      <w:r>
        <w:rPr>
          <w:rFonts w:hint="eastAsia"/>
        </w:rPr>
        <w:t>仿佛一个年过半百的中年人为了哄年轻人开心</w:t>
      </w:r>
      <w:r>
        <w:rPr>
          <w:rFonts w:hint="eastAsia"/>
          <w:lang w:eastAsia="zh-CN"/>
        </w:rPr>
        <w:t>，</w:t>
      </w:r>
      <w:r>
        <w:rPr>
          <w:rFonts w:hint="eastAsia"/>
        </w:rPr>
        <w:t>在直播间努力喊出全体宝宝们这样的词</w:t>
      </w:r>
      <w:r>
        <w:rPr>
          <w:rFonts w:hint="eastAsia"/>
          <w:lang w:eastAsia="zh-CN"/>
        </w:rPr>
        <w:t>。</w:t>
      </w:r>
      <w:r>
        <w:rPr>
          <w:rFonts w:hint="eastAsia"/>
        </w:rPr>
        <w:t>企业家永远在路上</w:t>
      </w:r>
      <w:r>
        <w:rPr>
          <w:rFonts w:hint="eastAsia"/>
          <w:lang w:eastAsia="zh-CN"/>
        </w:rPr>
        <w:t>，</w:t>
      </w:r>
      <w:r>
        <w:rPr>
          <w:rFonts w:hint="eastAsia"/>
        </w:rPr>
        <w:t>初心没那么容易丢</w:t>
      </w:r>
    </w:p>
    <w:p>
      <w:pPr>
        <w:pStyle w:val="4"/>
        <w:jc w:val="center"/>
        <w:rPr>
          <w:rFonts w:hint="eastAsia" w:eastAsiaTheme="minorEastAsia"/>
          <w:sz w:val="40"/>
          <w:szCs w:val="48"/>
          <w:lang w:val="en-US" w:eastAsia="zh-CN"/>
        </w:rPr>
      </w:pPr>
      <w:r>
        <w:rPr>
          <w:rFonts w:hint="eastAsia"/>
        </w:rPr>
        <w:br w:type="page"/>
      </w:r>
      <w:r>
        <w:rPr>
          <w:rFonts w:hint="eastAsia"/>
          <w:sz w:val="40"/>
          <w:szCs w:val="48"/>
          <w:lang w:val="en-US" w:eastAsia="zh-CN"/>
        </w:rPr>
        <w:t>第二十五篇</w:t>
      </w:r>
    </w:p>
    <w:p>
      <w:pPr>
        <w:pStyle w:val="4"/>
        <w:rPr>
          <w:rFonts w:hint="eastAsia"/>
        </w:rPr>
      </w:pPr>
      <w:r>
        <w:rPr>
          <w:rFonts w:hint="eastAsia"/>
        </w:rPr>
        <w:t>想通过一个最没有技术含量的方式脱颖而出就是交白卷</w:t>
      </w:r>
    </w:p>
    <w:p>
      <w:pPr>
        <w:pStyle w:val="4"/>
        <w:rPr>
          <w:rFonts w:hint="eastAsia"/>
        </w:rPr>
      </w:pPr>
      <w:r>
        <w:rPr>
          <w:rFonts w:hint="eastAsia"/>
        </w:rPr>
        <w:t>脱颖而出的核心应该是超过竞争对手</w:t>
      </w:r>
      <w:r>
        <w:rPr>
          <w:rFonts w:hint="eastAsia"/>
          <w:lang w:eastAsia="zh-CN"/>
        </w:rPr>
        <w:t>，</w:t>
      </w:r>
      <w:r>
        <w:rPr>
          <w:rFonts w:hint="eastAsia"/>
        </w:rPr>
        <w:t>比如韩同学的文章写</w:t>
      </w:r>
      <w:r>
        <w:rPr>
          <w:rFonts w:hint="eastAsia"/>
          <w:lang w:eastAsia="zh-CN"/>
        </w:rPr>
        <w:t>得</w:t>
      </w:r>
      <w:r>
        <w:rPr>
          <w:rFonts w:hint="eastAsia"/>
        </w:rPr>
        <w:t>特别好</w:t>
      </w:r>
      <w:r>
        <w:rPr>
          <w:rFonts w:hint="eastAsia"/>
          <w:lang w:eastAsia="zh-CN"/>
        </w:rPr>
        <w:t>，</w:t>
      </w:r>
      <w:r>
        <w:rPr>
          <w:rFonts w:hint="eastAsia"/>
        </w:rPr>
        <w:t>或者李同学的电脑知识很丰富</w:t>
      </w:r>
      <w:r>
        <w:rPr>
          <w:rFonts w:hint="eastAsia"/>
          <w:lang w:eastAsia="zh-CN"/>
        </w:rPr>
        <w:t>，</w:t>
      </w:r>
      <w:r>
        <w:rPr>
          <w:rFonts w:hint="eastAsia"/>
        </w:rPr>
        <w:t>这些积累使得他们可以绕开高考</w:t>
      </w:r>
      <w:r>
        <w:rPr>
          <w:rFonts w:hint="eastAsia"/>
          <w:lang w:eastAsia="zh-CN"/>
        </w:rPr>
        <w:t>。</w:t>
      </w:r>
      <w:r>
        <w:rPr>
          <w:rFonts w:hint="eastAsia"/>
        </w:rPr>
        <w:t>在另外一个维度跟别人竞争</w:t>
      </w:r>
      <w:r>
        <w:rPr>
          <w:rFonts w:hint="eastAsia"/>
          <w:lang w:eastAsia="zh-CN"/>
        </w:rPr>
        <w:t>，</w:t>
      </w:r>
      <w:r>
        <w:rPr>
          <w:rFonts w:hint="eastAsia"/>
        </w:rPr>
        <w:t>但如果没有出众的特长</w:t>
      </w:r>
      <w:r>
        <w:rPr>
          <w:rFonts w:hint="eastAsia"/>
          <w:lang w:eastAsia="zh-CN"/>
        </w:rPr>
        <w:t>，</w:t>
      </w:r>
      <w:r>
        <w:rPr>
          <w:rFonts w:hint="eastAsia"/>
        </w:rPr>
        <w:t>也没有耀眼的天赋</w:t>
      </w:r>
      <w:r>
        <w:rPr>
          <w:rFonts w:hint="eastAsia"/>
          <w:lang w:eastAsia="zh-CN"/>
        </w:rPr>
        <w:t>。</w:t>
      </w:r>
      <w:r>
        <w:rPr>
          <w:rFonts w:hint="eastAsia"/>
        </w:rPr>
        <w:t>那高考就是普通人升级的最好方式年轻人只知其一</w:t>
      </w:r>
      <w:r>
        <w:rPr>
          <w:rFonts w:hint="eastAsia"/>
          <w:lang w:eastAsia="zh-CN"/>
        </w:rPr>
        <w:t>，</w:t>
      </w:r>
      <w:r>
        <w:rPr>
          <w:rFonts w:hint="eastAsia"/>
        </w:rPr>
        <w:t>不知其二他们反对应试教育</w:t>
      </w:r>
      <w:r>
        <w:rPr>
          <w:rFonts w:hint="eastAsia"/>
          <w:lang w:eastAsia="zh-CN"/>
        </w:rPr>
        <w:t>，</w:t>
      </w:r>
      <w:r>
        <w:rPr>
          <w:rFonts w:hint="eastAsia"/>
        </w:rPr>
        <w:t>反对用分数来衡量能力</w:t>
      </w:r>
      <w:r>
        <w:rPr>
          <w:rFonts w:hint="eastAsia"/>
          <w:lang w:eastAsia="zh-CN"/>
        </w:rPr>
        <w:t>。</w:t>
      </w:r>
      <w:r>
        <w:rPr>
          <w:rFonts w:hint="eastAsia"/>
        </w:rPr>
        <w:t>但世界从来都不是无损的</w:t>
      </w:r>
      <w:r>
        <w:rPr>
          <w:rFonts w:hint="eastAsia"/>
          <w:lang w:eastAsia="zh-CN"/>
        </w:rPr>
        <w:t>，</w:t>
      </w:r>
      <w:r>
        <w:rPr>
          <w:rFonts w:hint="eastAsia"/>
        </w:rPr>
        <w:t>任何方案只要涉及排序</w:t>
      </w:r>
      <w:r>
        <w:rPr>
          <w:rFonts w:hint="eastAsia"/>
          <w:lang w:eastAsia="zh-CN"/>
        </w:rPr>
        <w:t>，</w:t>
      </w:r>
      <w:r>
        <w:rPr>
          <w:rFonts w:hint="eastAsia"/>
        </w:rPr>
        <w:t>就一定会有人不满意</w:t>
      </w:r>
      <w:r>
        <w:rPr>
          <w:rFonts w:hint="eastAsia"/>
          <w:lang w:eastAsia="zh-CN"/>
        </w:rPr>
        <w:t>，</w:t>
      </w:r>
      <w:r>
        <w:rPr>
          <w:rFonts w:hint="eastAsia"/>
        </w:rPr>
        <w:t>也一定能找到不合理的地方</w:t>
      </w:r>
      <w:r>
        <w:rPr>
          <w:rFonts w:hint="eastAsia"/>
          <w:lang w:eastAsia="zh-CN"/>
        </w:rPr>
        <w:t>。</w:t>
      </w:r>
      <w:r>
        <w:rPr>
          <w:rFonts w:hint="eastAsia"/>
        </w:rPr>
        <w:t>随便百度一个词几百万的结果</w:t>
      </w:r>
      <w:r>
        <w:rPr>
          <w:rFonts w:hint="eastAsia"/>
          <w:lang w:eastAsia="zh-CN"/>
        </w:rPr>
        <w:t>，</w:t>
      </w:r>
      <w:r>
        <w:rPr>
          <w:rFonts w:hint="eastAsia"/>
        </w:rPr>
        <w:t>谁应该排第一</w:t>
      </w:r>
      <w:r>
        <w:rPr>
          <w:rFonts w:hint="eastAsia"/>
          <w:lang w:eastAsia="zh-CN"/>
        </w:rPr>
        <w:t>，</w:t>
      </w:r>
      <w:r>
        <w:rPr>
          <w:rFonts w:hint="eastAsia"/>
        </w:rPr>
        <w:t>谁应该排第二</w:t>
      </w:r>
      <w:r>
        <w:rPr>
          <w:rFonts w:hint="eastAsia"/>
          <w:lang w:eastAsia="zh-CN"/>
        </w:rPr>
        <w:t>。</w:t>
      </w:r>
      <w:r>
        <w:rPr>
          <w:rFonts w:hint="eastAsia"/>
        </w:rPr>
        <w:t>每天都会有人不停</w:t>
      </w:r>
      <w:r>
        <w:rPr>
          <w:rFonts w:hint="eastAsia"/>
          <w:lang w:eastAsia="zh-CN"/>
        </w:rPr>
        <w:t>地</w:t>
      </w:r>
      <w:r>
        <w:rPr>
          <w:rFonts w:hint="eastAsia"/>
        </w:rPr>
        <w:t>骂算法</w:t>
      </w:r>
      <w:r>
        <w:rPr>
          <w:rFonts w:hint="eastAsia"/>
          <w:lang w:eastAsia="zh-CN"/>
        </w:rPr>
        <w:t>，</w:t>
      </w:r>
      <w:r>
        <w:rPr>
          <w:rFonts w:hint="eastAsia"/>
        </w:rPr>
        <w:t>自己也会有bug</w:t>
      </w:r>
    </w:p>
    <w:p>
      <w:pPr>
        <w:pStyle w:val="4"/>
        <w:rPr>
          <w:rFonts w:hint="eastAsia"/>
        </w:rPr>
      </w:pPr>
      <w:r>
        <w:rPr>
          <w:rFonts w:hint="eastAsia"/>
        </w:rPr>
        <w:t>但这些都不重要</w:t>
      </w:r>
      <w:r>
        <w:rPr>
          <w:rFonts w:hint="eastAsia"/>
          <w:lang w:eastAsia="zh-CN"/>
        </w:rPr>
        <w:t>，</w:t>
      </w:r>
      <w:r>
        <w:rPr>
          <w:rFonts w:hint="eastAsia"/>
        </w:rPr>
        <w:t>因为搜索引擎从来不需要做到100%准确也做不到100%准确</w:t>
      </w:r>
      <w:r>
        <w:rPr>
          <w:rFonts w:hint="eastAsia"/>
          <w:lang w:eastAsia="zh-CN"/>
        </w:rPr>
        <w:t>，</w:t>
      </w:r>
      <w:r>
        <w:rPr>
          <w:rFonts w:hint="eastAsia"/>
        </w:rPr>
        <w:t>它只需要保证误差在一定的范围内就行</w:t>
      </w:r>
      <w:r>
        <w:rPr>
          <w:rFonts w:hint="eastAsia"/>
          <w:lang w:eastAsia="zh-CN"/>
        </w:rPr>
        <w:t>，</w:t>
      </w:r>
      <w:r>
        <w:rPr>
          <w:rFonts w:hint="eastAsia"/>
        </w:rPr>
        <w:t>只需要保证绝大部分人满意就行</w:t>
      </w:r>
      <w:r>
        <w:rPr>
          <w:rFonts w:hint="eastAsia"/>
          <w:lang w:eastAsia="zh-CN"/>
        </w:rPr>
        <w:t>。</w:t>
      </w:r>
      <w:r>
        <w:rPr>
          <w:rFonts w:hint="eastAsia"/>
        </w:rPr>
        <w:t>算法并不完美</w:t>
      </w:r>
      <w:r>
        <w:rPr>
          <w:rFonts w:hint="eastAsia"/>
          <w:lang w:eastAsia="zh-CN"/>
        </w:rPr>
        <w:t>，</w:t>
      </w:r>
      <w:r>
        <w:rPr>
          <w:rFonts w:hint="eastAsia"/>
        </w:rPr>
        <w:t>但最大的好处是公平</w:t>
      </w:r>
      <w:r>
        <w:rPr>
          <w:rFonts w:hint="eastAsia"/>
          <w:lang w:eastAsia="zh-CN"/>
        </w:rPr>
        <w:t>。</w:t>
      </w:r>
      <w:r>
        <w:rPr>
          <w:rFonts w:hint="eastAsia"/>
        </w:rPr>
        <w:t>而不是哪个员工一开心</w:t>
      </w:r>
      <w:r>
        <w:rPr>
          <w:rFonts w:hint="eastAsia"/>
          <w:lang w:eastAsia="zh-CN"/>
        </w:rPr>
        <w:t>，</w:t>
      </w:r>
      <w:r>
        <w:rPr>
          <w:rFonts w:hint="eastAsia"/>
        </w:rPr>
        <w:t>就把他二叔的网站排第一了</w:t>
      </w:r>
      <w:r>
        <w:rPr>
          <w:rFonts w:hint="eastAsia"/>
          <w:lang w:eastAsia="zh-CN"/>
        </w:rPr>
        <w:t>。</w:t>
      </w:r>
      <w:r>
        <w:rPr>
          <w:rFonts w:hint="eastAsia"/>
        </w:rPr>
        <w:t>高考也不完美</w:t>
      </w:r>
      <w:r>
        <w:rPr>
          <w:rFonts w:hint="eastAsia"/>
          <w:lang w:eastAsia="zh-CN"/>
        </w:rPr>
        <w:t>，</w:t>
      </w:r>
      <w:r>
        <w:rPr>
          <w:rFonts w:hint="eastAsia"/>
        </w:rPr>
        <w:t>分数也不是衡量能力的唯一方式</w:t>
      </w:r>
      <w:r>
        <w:rPr>
          <w:rFonts w:hint="eastAsia"/>
          <w:lang w:eastAsia="zh-CN"/>
        </w:rPr>
        <w:t>，</w:t>
      </w:r>
      <w:r>
        <w:rPr>
          <w:rFonts w:hint="eastAsia"/>
        </w:rPr>
        <w:t>但是你很难找到更好的</w:t>
      </w:r>
      <w:r>
        <w:rPr>
          <w:rFonts w:hint="eastAsia"/>
          <w:lang w:eastAsia="zh-CN"/>
        </w:rPr>
        <w:t>。</w:t>
      </w:r>
      <w:r>
        <w:rPr>
          <w:rFonts w:hint="eastAsia"/>
        </w:rPr>
        <w:t>规则可能不尽合理</w:t>
      </w:r>
      <w:r>
        <w:rPr>
          <w:rFonts w:hint="eastAsia"/>
          <w:lang w:eastAsia="zh-CN"/>
        </w:rPr>
        <w:t>，</w:t>
      </w:r>
      <w:r>
        <w:rPr>
          <w:rFonts w:hint="eastAsia"/>
        </w:rPr>
        <w:t>但任何人都要遵守</w:t>
      </w:r>
      <w:r>
        <w:rPr>
          <w:rFonts w:hint="eastAsia"/>
          <w:lang w:eastAsia="zh-CN"/>
        </w:rPr>
        <w:t>，</w:t>
      </w:r>
      <w:r>
        <w:rPr>
          <w:rFonts w:hint="eastAsia"/>
        </w:rPr>
        <w:t>规则本身就是最合理的地方</w:t>
      </w:r>
      <w:r>
        <w:rPr>
          <w:rFonts w:hint="eastAsia"/>
          <w:lang w:eastAsia="zh-CN"/>
        </w:rPr>
        <w:t>。</w:t>
      </w:r>
      <w:r>
        <w:rPr>
          <w:rFonts w:hint="eastAsia"/>
        </w:rPr>
        <w:t>如果素质考量</w:t>
      </w:r>
      <w:r>
        <w:rPr>
          <w:rFonts w:hint="eastAsia"/>
          <w:lang w:eastAsia="zh-CN"/>
        </w:rPr>
        <w:t>，</w:t>
      </w:r>
      <w:r>
        <w:rPr>
          <w:rFonts w:hint="eastAsia"/>
        </w:rPr>
        <w:t>特长加分</w:t>
      </w:r>
      <w:r>
        <w:rPr>
          <w:rFonts w:hint="eastAsia"/>
          <w:lang w:eastAsia="zh-CN"/>
        </w:rPr>
        <w:t>，</w:t>
      </w:r>
      <w:r>
        <w:rPr>
          <w:rFonts w:hint="eastAsia"/>
        </w:rPr>
        <w:t>德智体全面评估那就根本轮不上穷人家的孩子上大学</w:t>
      </w:r>
      <w:r>
        <w:rPr>
          <w:rFonts w:hint="eastAsia"/>
          <w:lang w:eastAsia="zh-CN"/>
        </w:rPr>
        <w:t>。</w:t>
      </w:r>
      <w:r>
        <w:rPr>
          <w:rFonts w:hint="eastAsia"/>
        </w:rPr>
        <w:t>有高考才有靠拼命可以得到的机会</w:t>
      </w:r>
      <w:r>
        <w:rPr>
          <w:rFonts w:hint="eastAsia"/>
          <w:lang w:eastAsia="zh-CN"/>
        </w:rPr>
        <w:t>，</w:t>
      </w:r>
      <w:r>
        <w:rPr>
          <w:rFonts w:hint="eastAsia"/>
        </w:rPr>
        <w:t>而没有高考就连这个拼命的机会都没有</w:t>
      </w:r>
      <w:r>
        <w:rPr>
          <w:rFonts w:hint="eastAsia"/>
          <w:lang w:eastAsia="zh-CN"/>
        </w:rPr>
        <w:t>。</w:t>
      </w:r>
      <w:r>
        <w:rPr>
          <w:rFonts w:hint="eastAsia"/>
        </w:rPr>
        <w:t>那些嘲笑衡水二中和毛毯厂中学的人</w:t>
      </w:r>
      <w:r>
        <w:rPr>
          <w:rFonts w:hint="eastAsia"/>
          <w:lang w:eastAsia="zh-CN"/>
        </w:rPr>
        <w:t>，</w:t>
      </w:r>
      <w:r>
        <w:rPr>
          <w:rFonts w:hint="eastAsia"/>
        </w:rPr>
        <w:t>都忽视了没有了拼命的机会</w:t>
      </w:r>
      <w:r>
        <w:rPr>
          <w:rFonts w:hint="eastAsia"/>
          <w:lang w:eastAsia="zh-CN"/>
        </w:rPr>
        <w:t>。</w:t>
      </w:r>
      <w:r>
        <w:rPr>
          <w:rFonts w:hint="eastAsia"/>
        </w:rPr>
        <w:t>他们的生活只会更差而不是更好</w:t>
      </w:r>
      <w:r>
        <w:rPr>
          <w:rFonts w:hint="eastAsia"/>
          <w:lang w:eastAsia="zh-CN"/>
        </w:rPr>
        <w:t>。</w:t>
      </w:r>
      <w:r>
        <w:rPr>
          <w:rFonts w:hint="eastAsia"/>
        </w:rPr>
        <w:t>一个肯为自己未来负责</w:t>
      </w:r>
      <w:r>
        <w:rPr>
          <w:rFonts w:hint="eastAsia"/>
          <w:lang w:eastAsia="zh-CN"/>
        </w:rPr>
        <w:t>，</w:t>
      </w:r>
      <w:r>
        <w:rPr>
          <w:rFonts w:hint="eastAsia"/>
        </w:rPr>
        <w:t>而压缩欲望拼命学习的孩子应该得到更多的尊重</w:t>
      </w:r>
    </w:p>
    <w:p>
      <w:pPr>
        <w:pStyle w:val="4"/>
        <w:rPr>
          <w:rFonts w:hint="eastAsia"/>
        </w:rPr>
      </w:pPr>
      <w:r>
        <w:rPr>
          <w:rFonts w:hint="eastAsia"/>
        </w:rPr>
        <w:t>人生是一场接力赛</w:t>
      </w:r>
      <w:r>
        <w:rPr>
          <w:rFonts w:hint="eastAsia"/>
          <w:lang w:eastAsia="zh-CN"/>
        </w:rPr>
        <w:t>，</w:t>
      </w:r>
      <w:r>
        <w:rPr>
          <w:rFonts w:hint="eastAsia"/>
        </w:rPr>
        <w:t>如果不是出身世家</w:t>
      </w:r>
      <w:r>
        <w:rPr>
          <w:rFonts w:hint="eastAsia"/>
          <w:lang w:eastAsia="zh-CN"/>
        </w:rPr>
        <w:t>，</w:t>
      </w:r>
      <w:r>
        <w:rPr>
          <w:rFonts w:hint="eastAsia"/>
        </w:rPr>
        <w:t>如果父辈没有拉开足够的差距</w:t>
      </w:r>
      <w:r>
        <w:rPr>
          <w:rFonts w:hint="eastAsia"/>
          <w:lang w:eastAsia="zh-CN"/>
        </w:rPr>
        <w:t>，</w:t>
      </w:r>
      <w:r>
        <w:rPr>
          <w:rFonts w:hint="eastAsia"/>
        </w:rPr>
        <w:t>孩子们唯一脱颖而出的机会是靠自己努力</w:t>
      </w:r>
    </w:p>
    <w:p>
      <w:pPr>
        <w:pStyle w:val="4"/>
        <w:rPr>
          <w:rFonts w:hint="eastAsia"/>
        </w:rPr>
      </w:pPr>
      <w:r>
        <w:rPr>
          <w:rFonts w:hint="eastAsia"/>
        </w:rPr>
        <w:t>职业无贵贱</w:t>
      </w:r>
      <w:r>
        <w:rPr>
          <w:rFonts w:hint="eastAsia"/>
          <w:lang w:eastAsia="zh-CN"/>
        </w:rPr>
        <w:t>，</w:t>
      </w:r>
      <w:r>
        <w:rPr>
          <w:rFonts w:hint="eastAsia"/>
        </w:rPr>
        <w:t>但效率有高低</w:t>
      </w:r>
      <w:r>
        <w:rPr>
          <w:rFonts w:hint="eastAsia"/>
          <w:lang w:eastAsia="zh-CN"/>
        </w:rPr>
        <w:t>，</w:t>
      </w:r>
      <w:r>
        <w:rPr>
          <w:rFonts w:hint="eastAsia"/>
        </w:rPr>
        <w:t>不同的效率量级决定了不同的人生层级</w:t>
      </w:r>
    </w:p>
    <w:p>
      <w:pPr>
        <w:pStyle w:val="4"/>
        <w:rPr>
          <w:rFonts w:hint="eastAsia"/>
        </w:rPr>
      </w:pPr>
      <w:r>
        <w:rPr>
          <w:rFonts w:hint="eastAsia"/>
        </w:rPr>
        <w:t>那些交白卷的考生后来都怎么样了</w:t>
      </w:r>
      <w:r>
        <w:rPr>
          <w:rFonts w:hint="eastAsia"/>
          <w:lang w:eastAsia="zh-CN"/>
        </w:rPr>
        <w:t>，</w:t>
      </w:r>
      <w:r>
        <w:rPr>
          <w:rFonts w:hint="eastAsia"/>
        </w:rPr>
        <w:t>错误被社会慢慢教育</w:t>
      </w:r>
      <w:r>
        <w:rPr>
          <w:rFonts w:hint="eastAsia"/>
          <w:lang w:eastAsia="zh-CN"/>
        </w:rPr>
        <w:t>，</w:t>
      </w:r>
      <w:r>
        <w:rPr>
          <w:rFonts w:hint="eastAsia"/>
        </w:rPr>
        <w:t>棱角被时间慢慢磨平</w:t>
      </w:r>
      <w:r>
        <w:rPr>
          <w:rFonts w:hint="eastAsia"/>
          <w:lang w:eastAsia="zh-CN"/>
        </w:rPr>
        <w:t>，</w:t>
      </w:r>
      <w:r>
        <w:rPr>
          <w:rFonts w:hint="eastAsia"/>
        </w:rPr>
        <w:t>最初的轻狂荡然无存</w:t>
      </w:r>
      <w:r>
        <w:rPr>
          <w:rFonts w:hint="eastAsia"/>
          <w:lang w:eastAsia="zh-CN"/>
        </w:rPr>
        <w:t>。</w:t>
      </w:r>
      <w:r>
        <w:rPr>
          <w:rFonts w:hint="eastAsia"/>
        </w:rPr>
        <w:t>干过最底层的工作做过最苦最累的活</w:t>
      </w:r>
      <w:r>
        <w:rPr>
          <w:rFonts w:hint="eastAsia"/>
          <w:lang w:eastAsia="zh-CN"/>
        </w:rPr>
        <w:t>。</w:t>
      </w:r>
      <w:r>
        <w:rPr>
          <w:rFonts w:hint="eastAsia"/>
        </w:rPr>
        <w:t>十年之后幡然醒悟</w:t>
      </w:r>
      <w:r>
        <w:rPr>
          <w:rFonts w:hint="eastAsia"/>
          <w:lang w:eastAsia="zh-CN"/>
        </w:rPr>
        <w:t>，</w:t>
      </w:r>
      <w:r>
        <w:rPr>
          <w:rFonts w:hint="eastAsia"/>
        </w:rPr>
        <w:t>真相应该越早明白越好</w:t>
      </w:r>
    </w:p>
    <w:p>
      <w:pPr>
        <w:pStyle w:val="4"/>
        <w:jc w:val="center"/>
        <w:rPr>
          <w:rFonts w:hint="default" w:eastAsiaTheme="minorEastAsia"/>
          <w:sz w:val="44"/>
          <w:szCs w:val="52"/>
          <w:lang w:val="en-US" w:eastAsia="zh-CN"/>
        </w:rPr>
      </w:pPr>
      <w:r>
        <w:rPr>
          <w:rFonts w:hint="eastAsia"/>
        </w:rPr>
        <w:br w:type="page"/>
      </w:r>
      <w:r>
        <w:rPr>
          <w:rFonts w:hint="eastAsia"/>
          <w:sz w:val="44"/>
          <w:szCs w:val="52"/>
          <w:lang w:val="en-US" w:eastAsia="zh-CN"/>
        </w:rPr>
        <w:t>第二十六篇</w:t>
      </w:r>
    </w:p>
    <w:p>
      <w:pPr>
        <w:pStyle w:val="4"/>
        <w:rPr>
          <w:rFonts w:hint="eastAsia"/>
        </w:rPr>
      </w:pPr>
      <w:r>
        <w:rPr>
          <w:rFonts w:hint="eastAsia"/>
        </w:rPr>
        <w:t>粽子为什么得是甜的</w:t>
      </w:r>
      <w:r>
        <w:rPr>
          <w:rFonts w:hint="eastAsia"/>
          <w:lang w:eastAsia="zh-CN"/>
        </w:rPr>
        <w:t>，</w:t>
      </w:r>
      <w:r>
        <w:rPr>
          <w:rFonts w:hint="eastAsia"/>
        </w:rPr>
        <w:t>不对明明有咸</w:t>
      </w:r>
      <w:r>
        <w:rPr>
          <w:rFonts w:hint="eastAsia"/>
          <w:lang w:eastAsia="zh-CN"/>
        </w:rPr>
        <w:t>。</w:t>
      </w:r>
      <w:r>
        <w:rPr>
          <w:rFonts w:hint="eastAsia"/>
        </w:rPr>
        <w:t>很多南方人都吃咸的粽子</w:t>
      </w:r>
    </w:p>
    <w:p>
      <w:pPr>
        <w:pStyle w:val="4"/>
        <w:rPr>
          <w:rFonts w:hint="eastAsia"/>
        </w:rPr>
      </w:pPr>
      <w:r>
        <w:rPr>
          <w:rFonts w:hint="eastAsia"/>
          <w:lang w:eastAsia="zh-CN"/>
        </w:rPr>
        <w:t>那好</w:t>
      </w:r>
      <w:r>
        <w:rPr>
          <w:rFonts w:hint="eastAsia"/>
        </w:rPr>
        <w:t>我换一个问题</w:t>
      </w:r>
      <w:r>
        <w:rPr>
          <w:rFonts w:hint="eastAsia"/>
          <w:lang w:eastAsia="zh-CN"/>
        </w:rPr>
        <w:t>，</w:t>
      </w:r>
      <w:r>
        <w:rPr>
          <w:rFonts w:hint="eastAsia"/>
        </w:rPr>
        <w:t>火锅为什么得是咸的</w:t>
      </w:r>
      <w:r>
        <w:rPr>
          <w:rFonts w:hint="eastAsia"/>
          <w:lang w:eastAsia="zh-CN"/>
        </w:rPr>
        <w:t>，</w:t>
      </w:r>
      <w:r>
        <w:rPr>
          <w:rFonts w:hint="eastAsia"/>
        </w:rPr>
        <w:t>为什么从来没有甜火锅比如牛奶蜂蜜涮棉花糖</w:t>
      </w:r>
    </w:p>
    <w:p>
      <w:pPr>
        <w:pStyle w:val="4"/>
        <w:rPr>
          <w:rFonts w:hint="eastAsia"/>
        </w:rPr>
      </w:pPr>
      <w:r>
        <w:rPr>
          <w:rFonts w:hint="eastAsia"/>
        </w:rPr>
        <w:t>因为不能那么吃</w:t>
      </w:r>
      <w:r>
        <w:rPr>
          <w:rFonts w:hint="eastAsia"/>
          <w:lang w:eastAsia="zh-CN"/>
        </w:rPr>
        <w:t>，</w:t>
      </w:r>
      <w:r>
        <w:rPr>
          <w:rFonts w:hint="eastAsia"/>
        </w:rPr>
        <w:t>可是谁规定不能那么吃</w:t>
      </w:r>
    </w:p>
    <w:p>
      <w:pPr>
        <w:pStyle w:val="4"/>
        <w:rPr>
          <w:rFonts w:hint="eastAsia"/>
        </w:rPr>
      </w:pPr>
      <w:r>
        <w:rPr>
          <w:rFonts w:hint="eastAsia"/>
        </w:rPr>
        <w:t>既然没有人规定</w:t>
      </w:r>
      <w:r>
        <w:rPr>
          <w:rFonts w:hint="eastAsia"/>
          <w:lang w:eastAsia="zh-CN"/>
        </w:rPr>
        <w:t>，</w:t>
      </w:r>
      <w:r>
        <w:rPr>
          <w:rFonts w:hint="eastAsia"/>
        </w:rPr>
        <w:t>他遵守的又到底是什么</w:t>
      </w:r>
      <w:r>
        <w:rPr>
          <w:rFonts w:hint="eastAsia"/>
          <w:lang w:eastAsia="zh-CN"/>
        </w:rPr>
        <w:t>，</w:t>
      </w:r>
      <w:r>
        <w:rPr>
          <w:rFonts w:hint="eastAsia"/>
        </w:rPr>
        <w:t>是习惯是潜移默化</w:t>
      </w:r>
    </w:p>
    <w:p>
      <w:pPr>
        <w:pStyle w:val="4"/>
        <w:rPr>
          <w:rFonts w:hint="eastAsia"/>
        </w:rPr>
      </w:pPr>
      <w:r>
        <w:rPr>
          <w:rFonts w:hint="eastAsia"/>
        </w:rPr>
        <w:t>因为他从小就没有见过甜火锅</w:t>
      </w:r>
      <w:r>
        <w:rPr>
          <w:rFonts w:hint="eastAsia"/>
          <w:lang w:eastAsia="zh-CN"/>
        </w:rPr>
        <w:t>，</w:t>
      </w:r>
      <w:r>
        <w:rPr>
          <w:rFonts w:hint="eastAsia"/>
        </w:rPr>
        <w:t>也从来没有吃过甜火锅</w:t>
      </w:r>
      <w:r>
        <w:rPr>
          <w:rFonts w:hint="eastAsia"/>
          <w:lang w:eastAsia="zh-CN"/>
        </w:rPr>
        <w:t>，</w:t>
      </w:r>
      <w:r>
        <w:rPr>
          <w:rFonts w:hint="eastAsia"/>
        </w:rPr>
        <w:t>习惯就变成了结论</w:t>
      </w:r>
    </w:p>
    <w:p>
      <w:pPr>
        <w:pStyle w:val="4"/>
        <w:rPr>
          <w:rFonts w:hint="eastAsia" w:eastAsiaTheme="minorEastAsia"/>
          <w:lang w:eastAsia="zh-CN"/>
        </w:rPr>
      </w:pPr>
      <w:r>
        <w:rPr>
          <w:rFonts w:hint="eastAsia"/>
        </w:rPr>
        <w:t>公理一般</w:t>
      </w:r>
      <w:r>
        <w:rPr>
          <w:rFonts w:hint="eastAsia"/>
          <w:lang w:eastAsia="zh-CN"/>
        </w:rPr>
        <w:t>地</w:t>
      </w:r>
      <w:r>
        <w:rPr>
          <w:rFonts w:hint="eastAsia"/>
        </w:rPr>
        <w:t>刻在大脑以至于他从来没有去想过</w:t>
      </w:r>
      <w:r>
        <w:rPr>
          <w:rFonts w:hint="eastAsia"/>
          <w:lang w:eastAsia="zh-CN"/>
        </w:rPr>
        <w:t>，</w:t>
      </w:r>
      <w:r>
        <w:rPr>
          <w:rFonts w:hint="eastAsia"/>
        </w:rPr>
        <w:t>还有另外一种可能性</w:t>
      </w:r>
      <w:r>
        <w:rPr>
          <w:rFonts w:hint="eastAsia"/>
          <w:lang w:eastAsia="zh-CN"/>
        </w:rPr>
        <w:t>。</w:t>
      </w:r>
      <w:r>
        <w:rPr>
          <w:rFonts w:hint="eastAsia"/>
        </w:rPr>
        <w:t>相反如果他从小到大一直都吃的是牛奶涮棉花糖</w:t>
      </w:r>
      <w:r>
        <w:rPr>
          <w:rFonts w:hint="eastAsia"/>
          <w:lang w:eastAsia="zh-CN"/>
        </w:rPr>
        <w:t>，</w:t>
      </w:r>
      <w:r>
        <w:rPr>
          <w:rFonts w:hint="eastAsia"/>
        </w:rPr>
        <w:t>突然有一天</w:t>
      </w:r>
      <w:r>
        <w:rPr>
          <w:rFonts w:hint="eastAsia"/>
          <w:lang w:eastAsia="zh-CN"/>
        </w:rPr>
        <w:t>，</w:t>
      </w:r>
      <w:r>
        <w:rPr>
          <w:rFonts w:hint="eastAsia"/>
        </w:rPr>
        <w:t>端一盆9宫格</w:t>
      </w:r>
      <w:r>
        <w:rPr>
          <w:rFonts w:hint="eastAsia"/>
          <w:lang w:val="en-US" w:eastAsia="zh-CN"/>
        </w:rPr>
        <w:t>鸭血毛</w:t>
      </w:r>
      <w:r>
        <w:rPr>
          <w:rFonts w:hint="eastAsia"/>
        </w:rPr>
        <w:t>肚加肥肠也一定觉得血淋淋的接受不了</w:t>
      </w:r>
      <w:r>
        <w:rPr>
          <w:rFonts w:hint="eastAsia"/>
          <w:lang w:eastAsia="zh-CN"/>
        </w:rPr>
        <w:t>。</w:t>
      </w:r>
    </w:p>
    <w:p>
      <w:pPr>
        <w:pStyle w:val="4"/>
        <w:rPr>
          <w:rFonts w:hint="eastAsia"/>
        </w:rPr>
      </w:pPr>
      <w:r>
        <w:rPr>
          <w:rFonts w:hint="eastAsia"/>
        </w:rPr>
        <w:t>很多人从小被教育要靠右行</w:t>
      </w:r>
      <w:r>
        <w:rPr>
          <w:rFonts w:hint="eastAsia"/>
          <w:lang w:eastAsia="zh-CN"/>
        </w:rPr>
        <w:t>，</w:t>
      </w:r>
      <w:r>
        <w:rPr>
          <w:rFonts w:hint="eastAsia"/>
        </w:rPr>
        <w:t>他的父母老师亲戚朋友全部都靠右行</w:t>
      </w:r>
      <w:r>
        <w:rPr>
          <w:rFonts w:hint="eastAsia"/>
          <w:lang w:eastAsia="zh-CN"/>
        </w:rPr>
        <w:t>。</w:t>
      </w:r>
      <w:r>
        <w:rPr>
          <w:rFonts w:hint="eastAsia"/>
        </w:rPr>
        <w:t>以至于成年之后</w:t>
      </w:r>
      <w:r>
        <w:rPr>
          <w:rFonts w:hint="eastAsia"/>
          <w:lang w:eastAsia="zh-CN"/>
        </w:rPr>
        <w:t>，</w:t>
      </w:r>
      <w:r>
        <w:rPr>
          <w:rFonts w:hint="eastAsia"/>
        </w:rPr>
        <w:t>会天然认为靠左行是不对的</w:t>
      </w:r>
      <w:r>
        <w:rPr>
          <w:rFonts w:hint="eastAsia"/>
          <w:lang w:eastAsia="zh-CN"/>
        </w:rPr>
        <w:t>，</w:t>
      </w:r>
      <w:r>
        <w:rPr>
          <w:rFonts w:hint="eastAsia"/>
        </w:rPr>
        <w:t>却又说不出来理由</w:t>
      </w:r>
    </w:p>
    <w:p>
      <w:pPr>
        <w:pStyle w:val="4"/>
        <w:rPr>
          <w:rFonts w:hint="eastAsia"/>
        </w:rPr>
      </w:pPr>
      <w:r>
        <w:rPr>
          <w:rFonts w:hint="eastAsia"/>
        </w:rPr>
        <w:t>去了海岛国家发现原来真的还可以靠左</w:t>
      </w:r>
      <w:r>
        <w:rPr>
          <w:rFonts w:hint="eastAsia"/>
          <w:lang w:eastAsia="zh-CN"/>
        </w:rPr>
        <w:t>，</w:t>
      </w:r>
      <w:r>
        <w:rPr>
          <w:rFonts w:hint="eastAsia"/>
        </w:rPr>
        <w:t>哪怕规则相反也完全没有问题</w:t>
      </w:r>
    </w:p>
    <w:p>
      <w:pPr>
        <w:pStyle w:val="4"/>
        <w:rPr>
          <w:rFonts w:hint="eastAsia"/>
        </w:rPr>
      </w:pPr>
      <w:r>
        <w:rPr>
          <w:rFonts w:hint="eastAsia"/>
        </w:rPr>
        <w:t>北方人吃了一辈子咸豆腐脑</w:t>
      </w:r>
      <w:r>
        <w:rPr>
          <w:rFonts w:hint="eastAsia"/>
          <w:lang w:eastAsia="zh-CN"/>
        </w:rPr>
        <w:t>，</w:t>
      </w:r>
      <w:r>
        <w:rPr>
          <w:rFonts w:hint="eastAsia"/>
        </w:rPr>
        <w:t>去了南方发现居然还有加糖的</w:t>
      </w:r>
    </w:p>
    <w:p>
      <w:pPr>
        <w:pStyle w:val="4"/>
        <w:rPr>
          <w:rFonts w:hint="eastAsia"/>
        </w:rPr>
      </w:pPr>
      <w:r>
        <w:rPr>
          <w:rFonts w:hint="eastAsia"/>
        </w:rPr>
        <w:t>南方吃了一辈子的长茄子</w:t>
      </w:r>
      <w:r>
        <w:rPr>
          <w:rFonts w:hint="eastAsia"/>
          <w:lang w:eastAsia="zh-CN"/>
        </w:rPr>
        <w:t>，</w:t>
      </w:r>
      <w:r>
        <w:rPr>
          <w:rFonts w:hint="eastAsia"/>
        </w:rPr>
        <w:t>去了北方发现居然还有圆形的</w:t>
      </w:r>
    </w:p>
    <w:p>
      <w:pPr>
        <w:pStyle w:val="4"/>
        <w:rPr>
          <w:rFonts w:hint="eastAsia"/>
        </w:rPr>
      </w:pPr>
      <w:r>
        <w:rPr>
          <w:rFonts w:hint="eastAsia"/>
        </w:rPr>
        <w:t>我们要表达什么呢</w:t>
      </w:r>
      <w:r>
        <w:rPr>
          <w:rFonts w:hint="eastAsia"/>
          <w:lang w:eastAsia="zh-CN"/>
        </w:rPr>
        <w:t>，</w:t>
      </w:r>
      <w:r>
        <w:rPr>
          <w:rFonts w:hint="eastAsia"/>
        </w:rPr>
        <w:t>操控你觉得理所应当的</w:t>
      </w:r>
      <w:r>
        <w:rPr>
          <w:rFonts w:hint="eastAsia"/>
          <w:lang w:eastAsia="zh-CN"/>
        </w:rPr>
        <w:t>，</w:t>
      </w:r>
      <w:r>
        <w:rPr>
          <w:rFonts w:hint="eastAsia"/>
        </w:rPr>
        <w:t>有可能是环境刻在大脑里的</w:t>
      </w:r>
    </w:p>
    <w:p>
      <w:pPr>
        <w:pStyle w:val="4"/>
        <w:rPr>
          <w:rFonts w:hint="eastAsia"/>
        </w:rPr>
      </w:pPr>
      <w:r>
        <w:rPr>
          <w:rFonts w:hint="eastAsia"/>
        </w:rPr>
        <w:t>你觉得是发自内心喜欢的</w:t>
      </w:r>
      <w:r>
        <w:rPr>
          <w:rFonts w:hint="eastAsia"/>
          <w:lang w:eastAsia="zh-CN"/>
        </w:rPr>
        <w:t>，</w:t>
      </w:r>
      <w:r>
        <w:rPr>
          <w:rFonts w:hint="eastAsia"/>
        </w:rPr>
        <w:t>有可能只是从小到大的环境在喜欢</w:t>
      </w:r>
    </w:p>
    <w:p>
      <w:pPr>
        <w:pStyle w:val="4"/>
        <w:rPr>
          <w:rFonts w:hint="eastAsia"/>
        </w:rPr>
      </w:pPr>
      <w:r>
        <w:rPr>
          <w:rFonts w:hint="eastAsia"/>
        </w:rPr>
        <w:t>比如你为什么会看到现在</w:t>
      </w:r>
      <w:r>
        <w:rPr>
          <w:rFonts w:hint="eastAsia"/>
          <w:lang w:eastAsia="zh-CN"/>
        </w:rPr>
        <w:t>，</w:t>
      </w:r>
      <w:r>
        <w:rPr>
          <w:rFonts w:hint="eastAsia"/>
        </w:rPr>
        <w:t>因为我故意把粽子说成甜的</w:t>
      </w:r>
      <w:r>
        <w:rPr>
          <w:rFonts w:hint="eastAsia"/>
          <w:lang w:eastAsia="zh-CN"/>
        </w:rPr>
        <w:t>，</w:t>
      </w:r>
      <w:r>
        <w:rPr>
          <w:rFonts w:hint="eastAsia"/>
        </w:rPr>
        <w:t>我故意设置了几个悬念</w:t>
      </w:r>
    </w:p>
    <w:p>
      <w:pPr>
        <w:pStyle w:val="4"/>
        <w:rPr>
          <w:rFonts w:hint="eastAsia"/>
        </w:rPr>
      </w:pPr>
      <w:r>
        <w:rPr>
          <w:rFonts w:hint="eastAsia"/>
        </w:rPr>
        <w:t>每个人每时每刻都在被操纵</w:t>
      </w:r>
      <w:r>
        <w:rPr>
          <w:rFonts w:hint="eastAsia"/>
          <w:lang w:eastAsia="zh-CN"/>
        </w:rPr>
        <w:t>，</w:t>
      </w:r>
      <w:r>
        <w:rPr>
          <w:rFonts w:hint="eastAsia"/>
        </w:rPr>
        <w:t>只是他如此的隐蔽所以很多人根本没有意识到</w:t>
      </w:r>
    </w:p>
    <w:p>
      <w:pPr>
        <w:pStyle w:val="4"/>
        <w:rPr>
          <w:rFonts w:hint="eastAsia"/>
        </w:rPr>
      </w:pPr>
      <w:r>
        <w:rPr>
          <w:rFonts w:hint="eastAsia"/>
        </w:rPr>
        <w:t>很多人深信不疑</w:t>
      </w:r>
      <w:r>
        <w:rPr>
          <w:rFonts w:hint="eastAsia"/>
          <w:lang w:eastAsia="zh-CN"/>
        </w:rPr>
        <w:t>地</w:t>
      </w:r>
      <w:r>
        <w:rPr>
          <w:rFonts w:hint="eastAsia"/>
        </w:rPr>
        <w:t>独立思考</w:t>
      </w:r>
      <w:r>
        <w:rPr>
          <w:rFonts w:hint="eastAsia"/>
          <w:lang w:eastAsia="zh-CN"/>
        </w:rPr>
        <w:t>，</w:t>
      </w:r>
      <w:r>
        <w:rPr>
          <w:rFonts w:hint="eastAsia"/>
        </w:rPr>
        <w:t>往往只是在环境潜移默化的围栏中行走而已</w:t>
      </w:r>
    </w:p>
    <w:p>
      <w:pPr>
        <w:pStyle w:val="4"/>
        <w:rPr>
          <w:rFonts w:hint="eastAsia"/>
        </w:rPr>
      </w:pPr>
      <w:r>
        <w:rPr>
          <w:rFonts w:hint="eastAsia"/>
        </w:rPr>
        <w:t>他们用当事人的手按下按钮而当事人浑然不觉</w:t>
      </w:r>
      <w:r>
        <w:rPr>
          <w:rFonts w:hint="eastAsia"/>
          <w:lang w:eastAsia="zh-CN"/>
        </w:rPr>
        <w:t>，</w:t>
      </w:r>
      <w:r>
        <w:rPr>
          <w:rFonts w:hint="eastAsia"/>
        </w:rPr>
        <w:t>这才是最恐怖的</w:t>
      </w:r>
    </w:p>
    <w:p>
      <w:pPr>
        <w:pStyle w:val="4"/>
        <w:rPr>
          <w:rFonts w:hint="eastAsia"/>
        </w:rPr>
      </w:pPr>
      <w:r>
        <w:rPr>
          <w:rFonts w:hint="eastAsia"/>
        </w:rPr>
        <w:t>普通人接触的每一条间接信息</w:t>
      </w:r>
      <w:r>
        <w:rPr>
          <w:rFonts w:hint="eastAsia"/>
          <w:lang w:eastAsia="zh-CN"/>
        </w:rPr>
        <w:t>，</w:t>
      </w:r>
      <w:r>
        <w:rPr>
          <w:rFonts w:hint="eastAsia"/>
        </w:rPr>
        <w:t>每一个义愤填膺</w:t>
      </w:r>
      <w:r>
        <w:rPr>
          <w:rFonts w:hint="eastAsia"/>
          <w:lang w:eastAsia="zh-CN"/>
        </w:rPr>
        <w:t>，</w:t>
      </w:r>
      <w:r>
        <w:rPr>
          <w:rFonts w:hint="eastAsia"/>
        </w:rPr>
        <w:t>每一场泪流满面可能都是一场操控</w:t>
      </w:r>
      <w:r>
        <w:rPr>
          <w:rFonts w:hint="eastAsia"/>
          <w:lang w:eastAsia="zh-CN"/>
        </w:rPr>
        <w:t>。</w:t>
      </w:r>
      <w:r>
        <w:rPr>
          <w:rFonts w:hint="eastAsia"/>
        </w:rPr>
        <w:t>所有的环节可能都是针对他的弱点精心设计的催眠并不可怕</w:t>
      </w:r>
      <w:r>
        <w:rPr>
          <w:rFonts w:hint="eastAsia"/>
          <w:lang w:eastAsia="zh-CN"/>
        </w:rPr>
        <w:t>，</w:t>
      </w:r>
      <w:r>
        <w:rPr>
          <w:rFonts w:hint="eastAsia"/>
        </w:rPr>
        <w:t>意识不到被催眠才可怕</w:t>
      </w:r>
    </w:p>
    <w:p>
      <w:pPr>
        <w:pStyle w:val="4"/>
        <w:rPr>
          <w:rFonts w:hint="eastAsia"/>
        </w:rPr>
      </w:pPr>
      <w:r>
        <w:rPr>
          <w:rFonts w:hint="eastAsia"/>
        </w:rPr>
        <w:t>认知为什么如此重要</w:t>
      </w:r>
      <w:r>
        <w:rPr>
          <w:rFonts w:hint="eastAsia"/>
          <w:lang w:eastAsia="zh-CN"/>
        </w:rPr>
        <w:t>，</w:t>
      </w:r>
      <w:r>
        <w:rPr>
          <w:rFonts w:hint="eastAsia"/>
        </w:rPr>
        <w:t>因为它可以帮助我们更好</w:t>
      </w:r>
      <w:r>
        <w:rPr>
          <w:rFonts w:hint="eastAsia"/>
          <w:lang w:eastAsia="zh-CN"/>
        </w:rPr>
        <w:t>地</w:t>
      </w:r>
      <w:r>
        <w:rPr>
          <w:rFonts w:hint="eastAsia"/>
        </w:rPr>
        <w:t>看清我们自己</w:t>
      </w:r>
      <w:r>
        <w:rPr>
          <w:rFonts w:hint="eastAsia"/>
          <w:lang w:eastAsia="zh-CN"/>
        </w:rPr>
        <w:t>，</w:t>
      </w:r>
      <w:r>
        <w:rPr>
          <w:rFonts w:hint="eastAsia"/>
        </w:rPr>
        <w:t>多一点怀疑精神</w:t>
      </w:r>
      <w:r>
        <w:rPr>
          <w:rFonts w:hint="eastAsia"/>
          <w:lang w:eastAsia="zh-CN"/>
        </w:rPr>
        <w:t>，</w:t>
      </w:r>
      <w:r>
        <w:rPr>
          <w:rFonts w:hint="eastAsia"/>
        </w:rPr>
        <w:t>多问几个为什么</w:t>
      </w:r>
      <w:r>
        <w:rPr>
          <w:rFonts w:hint="eastAsia"/>
          <w:lang w:eastAsia="zh-CN"/>
        </w:rPr>
        <w:t>，</w:t>
      </w:r>
      <w:r>
        <w:rPr>
          <w:rFonts w:hint="eastAsia"/>
        </w:rPr>
        <w:t>按下按钮的那一刻一定记得回头看一眼</w:t>
      </w:r>
    </w:p>
    <w:p>
      <w:pPr>
        <w:pStyle w:val="4"/>
        <w:jc w:val="center"/>
        <w:rPr>
          <w:rFonts w:hint="eastAsia"/>
          <w:sz w:val="44"/>
          <w:szCs w:val="52"/>
          <w:lang w:val="en-US" w:eastAsia="zh-CN"/>
        </w:rPr>
      </w:pPr>
      <w:r>
        <w:rPr>
          <w:rFonts w:hint="eastAsia"/>
        </w:rPr>
        <w:br w:type="page"/>
      </w:r>
      <w:r>
        <w:rPr>
          <w:rFonts w:hint="eastAsia"/>
          <w:sz w:val="44"/>
          <w:szCs w:val="52"/>
          <w:lang w:val="en-US" w:eastAsia="zh-CN"/>
        </w:rPr>
        <w:t>第二十七篇</w:t>
      </w:r>
    </w:p>
    <w:p>
      <w:pPr>
        <w:pStyle w:val="4"/>
        <w:rPr>
          <w:rFonts w:hint="eastAsia"/>
        </w:rPr>
      </w:pPr>
      <w:r>
        <w:rPr>
          <w:rFonts w:hint="eastAsia"/>
        </w:rPr>
        <w:t>21岁的年轻人</w:t>
      </w:r>
      <w:r>
        <w:rPr>
          <w:rFonts w:hint="eastAsia"/>
          <w:lang w:eastAsia="zh-CN"/>
        </w:rPr>
        <w:t>，</w:t>
      </w:r>
      <w:r>
        <w:rPr>
          <w:rFonts w:hint="eastAsia"/>
        </w:rPr>
        <w:t>揣着10港币来到澳门</w:t>
      </w:r>
      <w:r>
        <w:rPr>
          <w:rFonts w:hint="eastAsia"/>
          <w:lang w:eastAsia="zh-CN"/>
        </w:rPr>
        <w:t>，</w:t>
      </w:r>
      <w:r>
        <w:rPr>
          <w:rFonts w:hint="eastAsia"/>
        </w:rPr>
        <w:t>第二年他赚到了人生的第一个100万</w:t>
      </w:r>
    </w:p>
    <w:p>
      <w:pPr>
        <w:pStyle w:val="4"/>
        <w:rPr>
          <w:rFonts w:hint="eastAsia"/>
        </w:rPr>
      </w:pPr>
      <w:r>
        <w:rPr>
          <w:rFonts w:hint="eastAsia"/>
        </w:rPr>
        <w:t>把富人变成穷人</w:t>
      </w:r>
      <w:r>
        <w:rPr>
          <w:rFonts w:hint="eastAsia"/>
          <w:lang w:eastAsia="zh-CN"/>
        </w:rPr>
        <w:t>，</w:t>
      </w:r>
      <w:r>
        <w:rPr>
          <w:rFonts w:hint="eastAsia"/>
        </w:rPr>
        <w:t>他依然可以变回去</w:t>
      </w:r>
      <w:r>
        <w:rPr>
          <w:rFonts w:hint="eastAsia"/>
          <w:lang w:eastAsia="zh-CN"/>
        </w:rPr>
        <w:t>，</w:t>
      </w:r>
      <w:r>
        <w:rPr>
          <w:rFonts w:hint="eastAsia"/>
        </w:rPr>
        <w:t>唯一需要的就是时间</w:t>
      </w:r>
    </w:p>
    <w:p>
      <w:pPr>
        <w:pStyle w:val="4"/>
        <w:rPr>
          <w:rFonts w:hint="eastAsia"/>
        </w:rPr>
      </w:pPr>
      <w:r>
        <w:rPr>
          <w:rFonts w:hint="eastAsia"/>
        </w:rPr>
        <w:t>人和人的差距是怎么产生的</w:t>
      </w:r>
    </w:p>
    <w:p>
      <w:pPr>
        <w:pStyle w:val="4"/>
        <w:rPr>
          <w:rFonts w:hint="eastAsia"/>
        </w:rPr>
      </w:pPr>
      <w:r>
        <w:rPr>
          <w:rFonts w:hint="eastAsia"/>
        </w:rPr>
        <w:t>我们只讲一个小因素</w:t>
      </w:r>
      <w:r>
        <w:rPr>
          <w:rFonts w:hint="eastAsia"/>
          <w:lang w:eastAsia="zh-CN"/>
        </w:rPr>
        <w:t>，</w:t>
      </w:r>
      <w:r>
        <w:rPr>
          <w:rFonts w:hint="eastAsia"/>
        </w:rPr>
        <w:t>那就是试驾</w:t>
      </w:r>
    </w:p>
    <w:p>
      <w:pPr>
        <w:pStyle w:val="4"/>
        <w:rPr>
          <w:rFonts w:hint="eastAsia"/>
        </w:rPr>
      </w:pPr>
      <w:r>
        <w:rPr>
          <w:rFonts w:hint="eastAsia"/>
        </w:rPr>
        <w:t>知识的数量从来不重要</w:t>
      </w:r>
      <w:r>
        <w:rPr>
          <w:rFonts w:hint="eastAsia"/>
          <w:lang w:eastAsia="zh-CN"/>
        </w:rPr>
        <w:t>，</w:t>
      </w:r>
      <w:r>
        <w:rPr>
          <w:rFonts w:hint="eastAsia"/>
        </w:rPr>
        <w:t>别人不知道的那一部分才重要</w:t>
      </w:r>
    </w:p>
    <w:p>
      <w:pPr>
        <w:pStyle w:val="4"/>
        <w:rPr>
          <w:rFonts w:hint="eastAsia"/>
        </w:rPr>
      </w:pPr>
      <w:r>
        <w:rPr>
          <w:rFonts w:hint="eastAsia"/>
        </w:rPr>
        <w:t>而普通人获取知识的方式是什么呢</w:t>
      </w:r>
    </w:p>
    <w:p>
      <w:pPr>
        <w:pStyle w:val="4"/>
        <w:rPr>
          <w:rFonts w:hint="eastAsia"/>
        </w:rPr>
      </w:pPr>
      <w:r>
        <w:rPr>
          <w:rFonts w:hint="eastAsia"/>
        </w:rPr>
        <w:t>学校老师</w:t>
      </w:r>
      <w:r>
        <w:rPr>
          <w:rFonts w:hint="eastAsia"/>
          <w:lang w:eastAsia="zh-CN"/>
        </w:rPr>
        <w:t>，</w:t>
      </w:r>
      <w:r>
        <w:rPr>
          <w:rFonts w:hint="eastAsia"/>
        </w:rPr>
        <w:t>还有统一的课本</w:t>
      </w:r>
      <w:r>
        <w:rPr>
          <w:rFonts w:hint="eastAsia"/>
          <w:lang w:eastAsia="zh-CN"/>
        </w:rPr>
        <w:t>，</w:t>
      </w:r>
      <w:r>
        <w:rPr>
          <w:rFonts w:hint="eastAsia"/>
        </w:rPr>
        <w:t>同样的模式灌输给千千万万的学生</w:t>
      </w:r>
    </w:p>
    <w:p>
      <w:pPr>
        <w:pStyle w:val="4"/>
        <w:rPr>
          <w:rFonts w:hint="eastAsia"/>
        </w:rPr>
      </w:pPr>
      <w:r>
        <w:rPr>
          <w:rFonts w:hint="eastAsia"/>
        </w:rPr>
        <w:t>学校是流水线</w:t>
      </w:r>
      <w:r>
        <w:rPr>
          <w:rFonts w:hint="eastAsia"/>
          <w:lang w:eastAsia="zh-CN"/>
        </w:rPr>
        <w:t>，</w:t>
      </w:r>
      <w:r>
        <w:rPr>
          <w:rFonts w:hint="eastAsia"/>
        </w:rPr>
        <w:t>它生产出来的是一个标准线</w:t>
      </w:r>
    </w:p>
    <w:p>
      <w:pPr>
        <w:pStyle w:val="4"/>
        <w:rPr>
          <w:rFonts w:hint="eastAsia"/>
        </w:rPr>
      </w:pPr>
      <w:r>
        <w:rPr>
          <w:rFonts w:hint="eastAsia"/>
        </w:rPr>
        <w:t>所有人出来都是一个样子</w:t>
      </w:r>
      <w:r>
        <w:rPr>
          <w:rFonts w:hint="eastAsia"/>
          <w:lang w:eastAsia="zh-CN"/>
        </w:rPr>
        <w:t>，</w:t>
      </w:r>
      <w:r>
        <w:rPr>
          <w:rFonts w:hint="eastAsia"/>
        </w:rPr>
        <w:t>同样的内容</w:t>
      </w:r>
      <w:r>
        <w:rPr>
          <w:rFonts w:hint="eastAsia"/>
          <w:lang w:eastAsia="zh-CN"/>
        </w:rPr>
        <w:t>，</w:t>
      </w:r>
      <w:r>
        <w:rPr>
          <w:rFonts w:hint="eastAsia"/>
        </w:rPr>
        <w:t>你学到了</w:t>
      </w:r>
      <w:r>
        <w:rPr>
          <w:rFonts w:hint="eastAsia"/>
          <w:lang w:eastAsia="zh-CN"/>
        </w:rPr>
        <w:t>，</w:t>
      </w:r>
      <w:r>
        <w:rPr>
          <w:rFonts w:hint="eastAsia"/>
        </w:rPr>
        <w:t>别人也学到了</w:t>
      </w:r>
    </w:p>
    <w:p>
      <w:pPr>
        <w:pStyle w:val="4"/>
        <w:rPr>
          <w:rFonts w:hint="eastAsia"/>
        </w:rPr>
      </w:pPr>
      <w:r>
        <w:rPr>
          <w:rFonts w:hint="eastAsia"/>
        </w:rPr>
        <w:t>而世家是什么呢</w:t>
      </w:r>
      <w:r>
        <w:rPr>
          <w:rFonts w:hint="eastAsia"/>
          <w:lang w:eastAsia="zh-CN"/>
        </w:rPr>
        <w:t>，</w:t>
      </w:r>
      <w:r>
        <w:rPr>
          <w:rFonts w:hint="eastAsia"/>
        </w:rPr>
        <w:t>是VIP定制</w:t>
      </w:r>
      <w:r>
        <w:rPr>
          <w:rFonts w:hint="eastAsia"/>
          <w:lang w:eastAsia="zh-CN"/>
        </w:rPr>
        <w:t>，</w:t>
      </w:r>
      <w:r>
        <w:rPr>
          <w:rFonts w:hint="eastAsia"/>
        </w:rPr>
        <w:t>是手工打造</w:t>
      </w:r>
      <w:r>
        <w:rPr>
          <w:rFonts w:hint="eastAsia"/>
          <w:lang w:eastAsia="zh-CN"/>
        </w:rPr>
        <w:t>，</w:t>
      </w:r>
      <w:r>
        <w:rPr>
          <w:rFonts w:hint="eastAsia"/>
        </w:rPr>
        <w:t>是量身定做</w:t>
      </w:r>
    </w:p>
    <w:p>
      <w:pPr>
        <w:pStyle w:val="4"/>
        <w:rPr>
          <w:rFonts w:hint="eastAsia"/>
        </w:rPr>
      </w:pPr>
      <w:r>
        <w:rPr>
          <w:rFonts w:hint="eastAsia"/>
        </w:rPr>
        <w:t>真正的知识</w:t>
      </w:r>
      <w:r>
        <w:rPr>
          <w:rFonts w:hint="eastAsia"/>
          <w:lang w:eastAsia="zh-CN"/>
        </w:rPr>
        <w:t>，</w:t>
      </w:r>
      <w:r>
        <w:rPr>
          <w:rFonts w:hint="eastAsia"/>
        </w:rPr>
        <w:t>有</w:t>
      </w:r>
      <w:r>
        <w:rPr>
          <w:rFonts w:hint="eastAsia"/>
          <w:lang w:val="en-US" w:eastAsia="zh-CN"/>
        </w:rPr>
        <w:t>的</w:t>
      </w:r>
      <w:r>
        <w:rPr>
          <w:rFonts w:hint="eastAsia"/>
        </w:rPr>
        <w:t>人要自己苦苦摸索</w:t>
      </w:r>
      <w:r>
        <w:rPr>
          <w:rFonts w:hint="eastAsia"/>
          <w:lang w:eastAsia="zh-CN"/>
        </w:rPr>
        <w:t>，</w:t>
      </w:r>
      <w:r>
        <w:rPr>
          <w:rFonts w:hint="eastAsia"/>
        </w:rPr>
        <w:t>有</w:t>
      </w:r>
      <w:r>
        <w:rPr>
          <w:rFonts w:hint="eastAsia"/>
          <w:lang w:val="en-US" w:eastAsia="zh-CN"/>
        </w:rPr>
        <w:t>的</w:t>
      </w:r>
      <w:r>
        <w:rPr>
          <w:rFonts w:hint="eastAsia"/>
        </w:rPr>
        <w:t>人有父辈言传身教</w:t>
      </w:r>
    </w:p>
    <w:p>
      <w:pPr>
        <w:pStyle w:val="4"/>
        <w:rPr>
          <w:rFonts w:hint="eastAsia"/>
        </w:rPr>
      </w:pPr>
      <w:r>
        <w:rPr>
          <w:rFonts w:hint="eastAsia"/>
        </w:rPr>
        <w:t>从结构上讲</w:t>
      </w:r>
      <w:r>
        <w:rPr>
          <w:rFonts w:hint="eastAsia"/>
          <w:lang w:eastAsia="zh-CN"/>
        </w:rPr>
        <w:t>，</w:t>
      </w:r>
      <w:r>
        <w:rPr>
          <w:rFonts w:hint="eastAsia"/>
        </w:rPr>
        <w:t>大家都只有一个大脑</w:t>
      </w:r>
      <w:r>
        <w:rPr>
          <w:rFonts w:hint="eastAsia"/>
          <w:lang w:eastAsia="zh-CN"/>
        </w:rPr>
        <w:t>，</w:t>
      </w:r>
      <w:r>
        <w:rPr>
          <w:rFonts w:hint="eastAsia"/>
        </w:rPr>
        <w:t>都只有24小时</w:t>
      </w:r>
      <w:r>
        <w:rPr>
          <w:rFonts w:hint="eastAsia"/>
          <w:lang w:eastAsia="zh-CN"/>
        </w:rPr>
        <w:t>，</w:t>
      </w:r>
      <w:r>
        <w:rPr>
          <w:rFonts w:hint="eastAsia"/>
        </w:rPr>
        <w:t>都需要吃饭睡觉</w:t>
      </w:r>
      <w:r>
        <w:rPr>
          <w:rFonts w:hint="eastAsia"/>
          <w:lang w:eastAsia="zh-CN"/>
        </w:rPr>
        <w:t>，</w:t>
      </w:r>
      <w:r>
        <w:rPr>
          <w:rFonts w:hint="eastAsia"/>
        </w:rPr>
        <w:t>没有人可以通过硬件扩展的方式来超过别人</w:t>
      </w:r>
    </w:p>
    <w:p>
      <w:pPr>
        <w:pStyle w:val="4"/>
        <w:rPr>
          <w:rFonts w:hint="eastAsia" w:eastAsiaTheme="minorEastAsia"/>
          <w:lang w:eastAsia="zh-CN"/>
        </w:rPr>
      </w:pPr>
      <w:r>
        <w:rPr>
          <w:rFonts w:hint="eastAsia"/>
        </w:rPr>
        <w:t>脱颖而出的唯一方式是软件</w:t>
      </w:r>
      <w:r>
        <w:rPr>
          <w:rFonts w:hint="eastAsia"/>
          <w:lang w:eastAsia="zh-CN"/>
        </w:rPr>
        <w:t>，</w:t>
      </w:r>
      <w:r>
        <w:rPr>
          <w:rFonts w:hint="eastAsia"/>
        </w:rPr>
        <w:t>是认知一个人之所以可以从千万普通人当中脱颖而出</w:t>
      </w:r>
      <w:r>
        <w:rPr>
          <w:rFonts w:hint="eastAsia"/>
          <w:lang w:eastAsia="zh-CN"/>
        </w:rPr>
        <w:t>，</w:t>
      </w:r>
      <w:r>
        <w:rPr>
          <w:rFonts w:hint="eastAsia"/>
        </w:rPr>
        <w:t>是因为他认清了整个世界的真相摸清楚了世界的底层规则</w:t>
      </w:r>
      <w:r>
        <w:rPr>
          <w:rFonts w:hint="eastAsia"/>
          <w:lang w:eastAsia="zh-CN"/>
        </w:rPr>
        <w:t>，</w:t>
      </w:r>
      <w:r>
        <w:rPr>
          <w:rFonts w:hint="eastAsia"/>
        </w:rPr>
        <w:t>把握了整个问题的核心点</w:t>
      </w:r>
      <w:r>
        <w:rPr>
          <w:rFonts w:hint="eastAsia"/>
          <w:lang w:eastAsia="zh-CN"/>
        </w:rPr>
        <w:t>，</w:t>
      </w:r>
      <w:r>
        <w:rPr>
          <w:rFonts w:hint="eastAsia"/>
        </w:rPr>
        <w:t>懂得书本上没写的知识点在哪里</w:t>
      </w:r>
      <w:r>
        <w:rPr>
          <w:rFonts w:hint="eastAsia"/>
          <w:lang w:eastAsia="zh-CN"/>
        </w:rPr>
        <w:t>，</w:t>
      </w:r>
      <w:r>
        <w:rPr>
          <w:rFonts w:hint="eastAsia"/>
        </w:rPr>
        <w:t>没说的真相是什么</w:t>
      </w:r>
      <w:r>
        <w:rPr>
          <w:rFonts w:hint="eastAsia"/>
          <w:lang w:eastAsia="zh-CN"/>
        </w:rPr>
        <w:t>，</w:t>
      </w:r>
      <w:r>
        <w:rPr>
          <w:rFonts w:hint="eastAsia"/>
        </w:rPr>
        <w:t>写出来的那些东西呢</w:t>
      </w:r>
      <w:r>
        <w:rPr>
          <w:rFonts w:hint="eastAsia"/>
          <w:lang w:eastAsia="zh-CN"/>
        </w:rPr>
        <w:t>，</w:t>
      </w:r>
      <w:r>
        <w:rPr>
          <w:rFonts w:hint="eastAsia"/>
        </w:rPr>
        <w:t>哪些是重点</w:t>
      </w:r>
      <w:r>
        <w:rPr>
          <w:rFonts w:hint="eastAsia"/>
          <w:lang w:eastAsia="zh-CN"/>
        </w:rPr>
        <w:t>，</w:t>
      </w:r>
      <w:r>
        <w:rPr>
          <w:rFonts w:hint="eastAsia"/>
        </w:rPr>
        <w:t>哪些是可以放弃的</w:t>
      </w:r>
      <w:r>
        <w:rPr>
          <w:rFonts w:hint="eastAsia"/>
          <w:lang w:eastAsia="zh-CN"/>
        </w:rPr>
        <w:t>，</w:t>
      </w:r>
      <w:r>
        <w:rPr>
          <w:rFonts w:hint="eastAsia"/>
        </w:rPr>
        <w:t>哪些是高权重的干货</w:t>
      </w:r>
      <w:r>
        <w:rPr>
          <w:rFonts w:hint="eastAsia"/>
          <w:lang w:eastAsia="zh-CN"/>
        </w:rPr>
        <w:t>，</w:t>
      </w:r>
      <w:r>
        <w:rPr>
          <w:rFonts w:hint="eastAsia"/>
        </w:rPr>
        <w:t>哪些仅仅是语言技巧</w:t>
      </w:r>
      <w:r>
        <w:rPr>
          <w:rFonts w:hint="eastAsia"/>
          <w:lang w:eastAsia="zh-CN"/>
        </w:rPr>
        <w:t>。</w:t>
      </w:r>
    </w:p>
    <w:p>
      <w:pPr>
        <w:pStyle w:val="4"/>
        <w:rPr>
          <w:rFonts w:hint="eastAsia"/>
        </w:rPr>
      </w:pPr>
      <w:r>
        <w:rPr>
          <w:rFonts w:hint="eastAsia"/>
        </w:rPr>
        <w:t>做到这些需要极好的天赋</w:t>
      </w:r>
      <w:r>
        <w:rPr>
          <w:rFonts w:hint="eastAsia"/>
          <w:lang w:eastAsia="zh-CN"/>
        </w:rPr>
        <w:t>，</w:t>
      </w:r>
      <w:r>
        <w:rPr>
          <w:rFonts w:hint="eastAsia"/>
        </w:rPr>
        <w:t>极好的运气</w:t>
      </w:r>
      <w:r>
        <w:rPr>
          <w:rFonts w:hint="eastAsia"/>
          <w:lang w:eastAsia="zh-CN"/>
        </w:rPr>
        <w:t>，</w:t>
      </w:r>
      <w:r>
        <w:rPr>
          <w:rFonts w:hint="eastAsia"/>
        </w:rPr>
        <w:t>极高的悟性</w:t>
      </w:r>
      <w:r>
        <w:rPr>
          <w:rFonts w:hint="eastAsia"/>
          <w:lang w:eastAsia="zh-CN"/>
        </w:rPr>
        <w:t>，</w:t>
      </w:r>
      <w:r>
        <w:rPr>
          <w:rFonts w:hint="eastAsia"/>
        </w:rPr>
        <w:t>极端的勤奋才可以</w:t>
      </w:r>
    </w:p>
    <w:p>
      <w:pPr>
        <w:pStyle w:val="4"/>
        <w:rPr>
          <w:rFonts w:hint="eastAsia" w:eastAsiaTheme="minorEastAsia"/>
          <w:lang w:eastAsia="zh-CN"/>
        </w:rPr>
      </w:pPr>
      <w:r>
        <w:rPr>
          <w:rFonts w:hint="eastAsia"/>
        </w:rPr>
        <w:t>同样是做生意</w:t>
      </w:r>
      <w:r>
        <w:rPr>
          <w:rFonts w:hint="eastAsia"/>
          <w:lang w:eastAsia="zh-CN"/>
        </w:rPr>
        <w:t>，</w:t>
      </w:r>
      <w:r>
        <w:rPr>
          <w:rFonts w:hint="eastAsia"/>
        </w:rPr>
        <w:t>从0到100关键点在哪里</w:t>
      </w:r>
      <w:r>
        <w:rPr>
          <w:rFonts w:hint="eastAsia"/>
          <w:lang w:eastAsia="zh-CN"/>
        </w:rPr>
        <w:t>，</w:t>
      </w:r>
      <w:r>
        <w:rPr>
          <w:rFonts w:hint="eastAsia"/>
        </w:rPr>
        <w:t>从100万到1个亿关键点又在哪里</w:t>
      </w:r>
      <w:r>
        <w:rPr>
          <w:rFonts w:hint="eastAsia"/>
          <w:lang w:eastAsia="zh-CN"/>
        </w:rPr>
        <w:t>，</w:t>
      </w:r>
      <w:r>
        <w:rPr>
          <w:rFonts w:hint="eastAsia"/>
        </w:rPr>
        <w:t>从一个亿到5,000个亿关键点又在哪里</w:t>
      </w:r>
      <w:r>
        <w:rPr>
          <w:rFonts w:hint="eastAsia"/>
          <w:lang w:eastAsia="zh-CN"/>
        </w:rPr>
        <w:t>。</w:t>
      </w:r>
    </w:p>
    <w:p>
      <w:pPr>
        <w:pStyle w:val="4"/>
        <w:rPr>
          <w:rFonts w:hint="eastAsia"/>
        </w:rPr>
      </w:pPr>
      <w:r>
        <w:rPr>
          <w:rFonts w:hint="eastAsia"/>
        </w:rPr>
        <w:t>每个阶段心法完全不同</w:t>
      </w:r>
      <w:r>
        <w:rPr>
          <w:rFonts w:hint="eastAsia"/>
          <w:lang w:eastAsia="zh-CN"/>
        </w:rPr>
        <w:t>，</w:t>
      </w:r>
      <w:r>
        <w:rPr>
          <w:rFonts w:hint="eastAsia"/>
        </w:rPr>
        <w:t>技能完全不同</w:t>
      </w:r>
      <w:r>
        <w:rPr>
          <w:rFonts w:hint="eastAsia"/>
          <w:lang w:eastAsia="zh-CN"/>
        </w:rPr>
        <w:t>，</w:t>
      </w:r>
      <w:r>
        <w:rPr>
          <w:rFonts w:hint="eastAsia"/>
        </w:rPr>
        <w:t>每个阶段都需要脱胎换骨</w:t>
      </w:r>
      <w:r>
        <w:rPr>
          <w:rFonts w:hint="eastAsia"/>
          <w:lang w:eastAsia="zh-CN"/>
        </w:rPr>
        <w:t>，</w:t>
      </w:r>
      <w:r>
        <w:rPr>
          <w:rFonts w:hint="eastAsia"/>
        </w:rPr>
        <w:t>每个阶段都是一个全新的人生</w:t>
      </w:r>
    </w:p>
    <w:p>
      <w:pPr>
        <w:pStyle w:val="4"/>
        <w:rPr>
          <w:rFonts w:hint="eastAsia"/>
          <w:lang w:eastAsia="zh-CN"/>
        </w:rPr>
      </w:pPr>
      <w:r>
        <w:rPr>
          <w:rFonts w:hint="eastAsia"/>
        </w:rPr>
        <w:t>这些在疾风暴雨当中摸爬滚打出来的真知</w:t>
      </w:r>
      <w:r>
        <w:rPr>
          <w:rFonts w:hint="eastAsia"/>
          <w:lang w:eastAsia="zh-CN"/>
        </w:rPr>
        <w:t>，</w:t>
      </w:r>
      <w:r>
        <w:rPr>
          <w:rFonts w:hint="eastAsia"/>
        </w:rPr>
        <w:t>是学校里面是没有的</w:t>
      </w:r>
      <w:r>
        <w:rPr>
          <w:rFonts w:hint="eastAsia"/>
          <w:lang w:eastAsia="zh-CN"/>
        </w:rPr>
        <w:t>，</w:t>
      </w:r>
      <w:r>
        <w:rPr>
          <w:rFonts w:hint="eastAsia"/>
        </w:rPr>
        <w:t>只能通过世家代代相传</w:t>
      </w:r>
      <w:r>
        <w:rPr>
          <w:rFonts w:hint="eastAsia"/>
          <w:lang w:eastAsia="zh-CN"/>
        </w:rPr>
        <w:t>，</w:t>
      </w:r>
      <w:r>
        <w:rPr>
          <w:rFonts w:hint="eastAsia"/>
        </w:rPr>
        <w:t>父辈们站得更高下一代才能够看得更远</w:t>
      </w:r>
      <w:r>
        <w:rPr>
          <w:rFonts w:hint="eastAsia"/>
          <w:lang w:eastAsia="zh-CN"/>
        </w:rPr>
        <w:t>，</w:t>
      </w:r>
      <w:r>
        <w:rPr>
          <w:rFonts w:hint="eastAsia"/>
        </w:rPr>
        <w:t>父辈们勤劳坚韧自强自律下一辈才能耳濡目染</w:t>
      </w:r>
      <w:r>
        <w:rPr>
          <w:rFonts w:hint="eastAsia"/>
          <w:lang w:eastAsia="zh-CN"/>
        </w:rPr>
        <w:t>；</w:t>
      </w:r>
      <w:r>
        <w:rPr>
          <w:rFonts w:hint="eastAsia"/>
        </w:rPr>
        <w:t>而对于那些打着麻将拉着家常</w:t>
      </w:r>
      <w:r>
        <w:rPr>
          <w:rFonts w:hint="eastAsia"/>
          <w:lang w:eastAsia="zh-CN"/>
        </w:rPr>
        <w:t>，</w:t>
      </w:r>
      <w:r>
        <w:rPr>
          <w:rFonts w:hint="eastAsia"/>
        </w:rPr>
        <w:t>还经常埋怨自己孩子不好好学习的家长</w:t>
      </w:r>
      <w:r>
        <w:rPr>
          <w:rFonts w:hint="eastAsia"/>
          <w:lang w:eastAsia="zh-CN"/>
        </w:rPr>
        <w:t>，</w:t>
      </w:r>
      <w:r>
        <w:rPr>
          <w:rFonts w:hint="eastAsia"/>
        </w:rPr>
        <w:t>真正的问题并不在孩子而在他自己</w:t>
      </w:r>
      <w:r>
        <w:rPr>
          <w:rFonts w:hint="eastAsia"/>
          <w:lang w:eastAsia="zh-CN"/>
        </w:rPr>
        <w:t>，</w:t>
      </w:r>
      <w:r>
        <w:rPr>
          <w:rFonts w:hint="eastAsia"/>
        </w:rPr>
        <w:t>竞争从来都不是一代人的事</w:t>
      </w:r>
      <w:r>
        <w:rPr>
          <w:rFonts w:hint="eastAsia"/>
          <w:lang w:eastAsia="zh-CN"/>
        </w:rPr>
        <w:t>。</w:t>
      </w:r>
    </w:p>
    <w:p>
      <w:pPr>
        <w:pStyle w:val="3"/>
        <w:bidi w:val="0"/>
        <w:jc w:val="center"/>
        <w:rPr>
          <w:rFonts w:hint="eastAsia" w:eastAsiaTheme="minorEastAsia"/>
          <w:b w:val="0"/>
          <w:bCs/>
          <w:sz w:val="44"/>
          <w:szCs w:val="44"/>
          <w:lang w:val="en-US" w:eastAsia="zh-CN"/>
        </w:rPr>
      </w:pPr>
      <w:r>
        <w:rPr>
          <w:rFonts w:hint="eastAsia"/>
          <w:lang w:eastAsia="zh-CN"/>
        </w:rPr>
        <w:br w:type="page"/>
      </w:r>
      <w:r>
        <w:rPr>
          <w:rFonts w:hint="eastAsia"/>
          <w:b w:val="0"/>
          <w:bCs/>
          <w:sz w:val="44"/>
          <w:szCs w:val="44"/>
          <w:lang w:val="en-US" w:eastAsia="zh-CN"/>
        </w:rPr>
        <w:t>第二十八篇</w:t>
      </w:r>
    </w:p>
    <w:p>
      <w:pPr>
        <w:pStyle w:val="4"/>
        <w:rPr>
          <w:rFonts w:hint="eastAsia"/>
        </w:rPr>
      </w:pPr>
      <w:r>
        <w:rPr>
          <w:rFonts w:hint="eastAsia"/>
        </w:rPr>
        <w:t>地摊经济又复活了</w:t>
      </w:r>
    </w:p>
    <w:p>
      <w:pPr>
        <w:pStyle w:val="4"/>
        <w:rPr>
          <w:rFonts w:hint="eastAsia"/>
        </w:rPr>
      </w:pPr>
      <w:r>
        <w:rPr>
          <w:rFonts w:hint="eastAsia"/>
        </w:rPr>
        <w:t>对于普通创业者来说</w:t>
      </w:r>
      <w:r>
        <w:rPr>
          <w:rFonts w:hint="eastAsia"/>
          <w:lang w:eastAsia="zh-CN"/>
        </w:rPr>
        <w:t>，</w:t>
      </w:r>
      <w:r>
        <w:rPr>
          <w:rFonts w:hint="eastAsia"/>
        </w:rPr>
        <w:t>它最大的意义是什么呢</w:t>
      </w:r>
      <w:r>
        <w:rPr>
          <w:rFonts w:hint="eastAsia"/>
          <w:lang w:eastAsia="zh-CN"/>
        </w:rPr>
        <w:t>，</w:t>
      </w:r>
      <w:r>
        <w:rPr>
          <w:rFonts w:hint="eastAsia"/>
        </w:rPr>
        <w:t>试错成本</w:t>
      </w:r>
    </w:p>
    <w:p>
      <w:pPr>
        <w:pStyle w:val="4"/>
        <w:rPr>
          <w:rFonts w:hint="eastAsia"/>
        </w:rPr>
      </w:pPr>
      <w:r>
        <w:rPr>
          <w:rFonts w:hint="eastAsia"/>
        </w:rPr>
        <w:t>这个世界上有无穷无尽对自我高估的人</w:t>
      </w:r>
      <w:r>
        <w:rPr>
          <w:rFonts w:hint="eastAsia"/>
          <w:lang w:eastAsia="zh-CN"/>
        </w:rPr>
        <w:t>，</w:t>
      </w:r>
      <w:r>
        <w:rPr>
          <w:rFonts w:hint="eastAsia"/>
        </w:rPr>
        <w:t>尤其是很多公司的白领会虚幻</w:t>
      </w:r>
      <w:r>
        <w:rPr>
          <w:rFonts w:hint="eastAsia"/>
          <w:lang w:eastAsia="zh-CN"/>
        </w:rPr>
        <w:t>地</w:t>
      </w:r>
      <w:r>
        <w:rPr>
          <w:rFonts w:hint="eastAsia"/>
        </w:rPr>
        <w:t>把职位的价值当成自我的价值</w:t>
      </w:r>
      <w:r>
        <w:rPr>
          <w:rFonts w:hint="eastAsia"/>
          <w:lang w:eastAsia="zh-CN"/>
        </w:rPr>
        <w:t>，</w:t>
      </w:r>
      <w:r>
        <w:rPr>
          <w:rFonts w:hint="eastAsia"/>
        </w:rPr>
        <w:t>听到的都是客户觉得他的能力特别强</w:t>
      </w:r>
      <w:r>
        <w:rPr>
          <w:rFonts w:hint="eastAsia"/>
          <w:lang w:eastAsia="zh-CN"/>
        </w:rPr>
        <w:t>，</w:t>
      </w:r>
      <w:r>
        <w:rPr>
          <w:rFonts w:hint="eastAsia"/>
        </w:rPr>
        <w:t>创业的话一定没有问题</w:t>
      </w:r>
    </w:p>
    <w:p>
      <w:pPr>
        <w:pStyle w:val="4"/>
        <w:rPr>
          <w:rFonts w:hint="eastAsia"/>
        </w:rPr>
      </w:pPr>
      <w:r>
        <w:rPr>
          <w:rFonts w:hint="eastAsia"/>
        </w:rPr>
        <w:t>实际上职位是一台挖掘机</w:t>
      </w:r>
      <w:r>
        <w:rPr>
          <w:rFonts w:hint="eastAsia"/>
          <w:lang w:eastAsia="zh-CN"/>
        </w:rPr>
        <w:t>，</w:t>
      </w:r>
      <w:r>
        <w:rPr>
          <w:rFonts w:hint="eastAsia"/>
        </w:rPr>
        <w:t>在公司你是开挖掘机干活的</w:t>
      </w:r>
      <w:r>
        <w:rPr>
          <w:rFonts w:hint="eastAsia"/>
          <w:lang w:eastAsia="zh-CN"/>
        </w:rPr>
        <w:t>，</w:t>
      </w:r>
      <w:r>
        <w:rPr>
          <w:rFonts w:hint="eastAsia"/>
        </w:rPr>
        <w:t>在创业中你是要拿铁锹去干活的很多人会摔得鼻青脸肿</w:t>
      </w:r>
    </w:p>
    <w:p>
      <w:pPr>
        <w:pStyle w:val="4"/>
        <w:rPr>
          <w:rFonts w:hint="eastAsia"/>
        </w:rPr>
      </w:pPr>
      <w:r>
        <w:rPr>
          <w:rFonts w:hint="eastAsia"/>
        </w:rPr>
        <w:t>所以有人提出了精益创业</w:t>
      </w:r>
      <w:r>
        <w:rPr>
          <w:rFonts w:hint="eastAsia"/>
          <w:lang w:eastAsia="zh-CN"/>
        </w:rPr>
        <w:t>，</w:t>
      </w:r>
      <w:r>
        <w:rPr>
          <w:rFonts w:hint="eastAsia"/>
        </w:rPr>
        <w:t>有个概念叫MVP就是最小可实现模型</w:t>
      </w:r>
    </w:p>
    <w:p>
      <w:pPr>
        <w:pStyle w:val="4"/>
        <w:rPr>
          <w:rFonts w:hint="eastAsia"/>
        </w:rPr>
      </w:pPr>
      <w:r>
        <w:rPr>
          <w:rFonts w:hint="eastAsia"/>
        </w:rPr>
        <w:t>简单来说</w:t>
      </w:r>
      <w:r>
        <w:rPr>
          <w:rFonts w:hint="eastAsia"/>
          <w:lang w:eastAsia="zh-CN"/>
        </w:rPr>
        <w:t>，</w:t>
      </w:r>
      <w:r>
        <w:rPr>
          <w:rFonts w:hint="eastAsia"/>
        </w:rPr>
        <w:t>就是把你的项目简化</w:t>
      </w:r>
      <w:r>
        <w:rPr>
          <w:rFonts w:hint="eastAsia"/>
          <w:lang w:eastAsia="zh-CN"/>
        </w:rPr>
        <w:t>，</w:t>
      </w:r>
      <w:r>
        <w:rPr>
          <w:rFonts w:hint="eastAsia"/>
        </w:rPr>
        <w:t>简化再简化只剩下一个功能</w:t>
      </w:r>
      <w:r>
        <w:rPr>
          <w:rFonts w:hint="eastAsia"/>
          <w:lang w:eastAsia="zh-CN"/>
        </w:rPr>
        <w:t>，</w:t>
      </w:r>
      <w:r>
        <w:rPr>
          <w:rFonts w:hint="eastAsia"/>
        </w:rPr>
        <w:t>一句话可以说清楚</w:t>
      </w:r>
      <w:r>
        <w:rPr>
          <w:rFonts w:hint="eastAsia"/>
          <w:lang w:eastAsia="zh-CN"/>
        </w:rPr>
        <w:t>，</w:t>
      </w:r>
      <w:r>
        <w:rPr>
          <w:rFonts w:hint="eastAsia"/>
        </w:rPr>
        <w:t>然后你试一下这个功能有没有人买单</w:t>
      </w:r>
    </w:p>
    <w:p>
      <w:pPr>
        <w:pStyle w:val="4"/>
        <w:rPr>
          <w:rFonts w:hint="eastAsia"/>
        </w:rPr>
      </w:pPr>
      <w:r>
        <w:rPr>
          <w:rFonts w:hint="eastAsia"/>
        </w:rPr>
        <w:t>他验证的其实不仅仅是想法</w:t>
      </w:r>
      <w:r>
        <w:rPr>
          <w:rFonts w:hint="eastAsia"/>
          <w:lang w:eastAsia="zh-CN"/>
        </w:rPr>
        <w:t>，</w:t>
      </w:r>
      <w:r>
        <w:rPr>
          <w:rFonts w:hint="eastAsia"/>
        </w:rPr>
        <w:t>更是执行力</w:t>
      </w:r>
      <w:r>
        <w:rPr>
          <w:rFonts w:hint="eastAsia"/>
          <w:lang w:eastAsia="zh-CN"/>
        </w:rPr>
        <w:t>，</w:t>
      </w:r>
      <w:r>
        <w:rPr>
          <w:rFonts w:hint="eastAsia"/>
        </w:rPr>
        <w:t>是在保证最低亏损的情况下的执行力</w:t>
      </w:r>
    </w:p>
    <w:p>
      <w:pPr>
        <w:pStyle w:val="4"/>
        <w:rPr>
          <w:rFonts w:hint="eastAsia"/>
        </w:rPr>
      </w:pPr>
      <w:r>
        <w:rPr>
          <w:rFonts w:hint="eastAsia"/>
        </w:rPr>
        <w:t>很多人一步踏空</w:t>
      </w:r>
      <w:r>
        <w:rPr>
          <w:rFonts w:hint="eastAsia"/>
          <w:lang w:eastAsia="zh-CN"/>
        </w:rPr>
        <w:t>，</w:t>
      </w:r>
      <w:r>
        <w:rPr>
          <w:rFonts w:hint="eastAsia"/>
        </w:rPr>
        <w:t>就是因为他看到的是幻想</w:t>
      </w:r>
      <w:r>
        <w:rPr>
          <w:rFonts w:hint="eastAsia"/>
          <w:lang w:eastAsia="zh-CN"/>
        </w:rPr>
        <w:t>，</w:t>
      </w:r>
      <w:r>
        <w:rPr>
          <w:rFonts w:hint="eastAsia"/>
        </w:rPr>
        <w:t>他们还停留在有一个好想法</w:t>
      </w:r>
      <w:r>
        <w:rPr>
          <w:rFonts w:hint="eastAsia"/>
          <w:lang w:eastAsia="zh-CN"/>
        </w:rPr>
        <w:t>，</w:t>
      </w:r>
      <w:r>
        <w:rPr>
          <w:rFonts w:hint="eastAsia"/>
        </w:rPr>
        <w:t>有一个好点子只要拿到钱就可以成功</w:t>
      </w:r>
      <w:r>
        <w:rPr>
          <w:rFonts w:hint="eastAsia"/>
          <w:lang w:eastAsia="zh-CN"/>
        </w:rPr>
        <w:t>。</w:t>
      </w:r>
      <w:r>
        <w:rPr>
          <w:rFonts w:hint="eastAsia"/>
        </w:rPr>
        <w:t>有过市场经济野外生存经验的就会明白</w:t>
      </w:r>
      <w:r>
        <w:rPr>
          <w:rFonts w:hint="eastAsia"/>
          <w:lang w:eastAsia="zh-CN"/>
        </w:rPr>
        <w:t>，</w:t>
      </w:r>
      <w:r>
        <w:rPr>
          <w:rFonts w:hint="eastAsia"/>
        </w:rPr>
        <w:t>这种想法一文不值</w:t>
      </w:r>
    </w:p>
    <w:p>
      <w:pPr>
        <w:pStyle w:val="4"/>
        <w:rPr>
          <w:rFonts w:hint="eastAsia"/>
        </w:rPr>
      </w:pPr>
      <w:r>
        <w:rPr>
          <w:rFonts w:hint="eastAsia"/>
        </w:rPr>
        <w:t>这么说吧</w:t>
      </w:r>
      <w:r>
        <w:rPr>
          <w:rFonts w:hint="eastAsia"/>
          <w:lang w:eastAsia="zh-CN"/>
        </w:rPr>
        <w:t>，</w:t>
      </w:r>
      <w:r>
        <w:rPr>
          <w:rFonts w:hint="eastAsia"/>
        </w:rPr>
        <w:t>目前你能想到的任何好的创意都已经有人想到了</w:t>
      </w:r>
      <w:r>
        <w:rPr>
          <w:rFonts w:hint="eastAsia"/>
          <w:lang w:eastAsia="zh-CN"/>
        </w:rPr>
        <w:t>，</w:t>
      </w:r>
      <w:r>
        <w:rPr>
          <w:rFonts w:hint="eastAsia"/>
        </w:rPr>
        <w:t>很多人之所以觉得先进是因为他的视角太小</w:t>
      </w:r>
      <w:r>
        <w:rPr>
          <w:rFonts w:hint="eastAsia"/>
          <w:lang w:eastAsia="zh-CN"/>
        </w:rPr>
        <w:t>，</w:t>
      </w:r>
      <w:r>
        <w:rPr>
          <w:rFonts w:hint="eastAsia"/>
        </w:rPr>
        <w:t>对世界之大没有概念</w:t>
      </w:r>
    </w:p>
    <w:p>
      <w:pPr>
        <w:pStyle w:val="4"/>
        <w:rPr>
          <w:rFonts w:hint="eastAsia"/>
        </w:rPr>
      </w:pPr>
      <w:r>
        <w:rPr>
          <w:rFonts w:hint="eastAsia"/>
        </w:rPr>
        <w:t>比如当年的团购网站</w:t>
      </w:r>
      <w:r>
        <w:rPr>
          <w:rFonts w:hint="eastAsia"/>
          <w:lang w:eastAsia="zh-CN"/>
        </w:rPr>
        <w:t>，</w:t>
      </w:r>
      <w:r>
        <w:rPr>
          <w:rFonts w:hint="eastAsia"/>
        </w:rPr>
        <w:t>有什么区别吗</w:t>
      </w:r>
      <w:r>
        <w:rPr>
          <w:rFonts w:hint="eastAsia"/>
          <w:lang w:eastAsia="zh-CN"/>
        </w:rPr>
        <w:t>，</w:t>
      </w:r>
      <w:r>
        <w:rPr>
          <w:rFonts w:hint="eastAsia"/>
        </w:rPr>
        <w:t>你换一个logo</w:t>
      </w:r>
      <w:r>
        <w:rPr>
          <w:rFonts w:hint="eastAsia"/>
          <w:lang w:eastAsia="zh-CN"/>
        </w:rPr>
        <w:t>，</w:t>
      </w:r>
      <w:r>
        <w:rPr>
          <w:rFonts w:hint="eastAsia"/>
        </w:rPr>
        <w:t>你根本分不清谁是谁</w:t>
      </w:r>
      <w:r>
        <w:rPr>
          <w:rFonts w:hint="eastAsia"/>
          <w:lang w:eastAsia="zh-CN"/>
        </w:rPr>
        <w:t>，</w:t>
      </w:r>
      <w:r>
        <w:rPr>
          <w:rFonts w:hint="eastAsia"/>
        </w:rPr>
        <w:t>细胞级别的相互复制</w:t>
      </w:r>
    </w:p>
    <w:p>
      <w:pPr>
        <w:pStyle w:val="4"/>
        <w:rPr>
          <w:rFonts w:hint="eastAsia"/>
        </w:rPr>
      </w:pPr>
      <w:r>
        <w:rPr>
          <w:rFonts w:hint="eastAsia"/>
        </w:rPr>
        <w:t>那为什么有的人可以活下来</w:t>
      </w:r>
      <w:r>
        <w:rPr>
          <w:rFonts w:hint="eastAsia"/>
          <w:lang w:eastAsia="zh-CN"/>
        </w:rPr>
        <w:t>，</w:t>
      </w:r>
      <w:r>
        <w:rPr>
          <w:rFonts w:hint="eastAsia"/>
        </w:rPr>
        <w:t>有的人不行呢</w:t>
      </w:r>
    </w:p>
    <w:p>
      <w:pPr>
        <w:pStyle w:val="4"/>
        <w:rPr>
          <w:rFonts w:hint="eastAsia"/>
        </w:rPr>
      </w:pPr>
      <w:r>
        <w:rPr>
          <w:rFonts w:hint="eastAsia"/>
        </w:rPr>
        <w:t>操作环节才是生死存亡的关键</w:t>
      </w:r>
      <w:r>
        <w:rPr>
          <w:rFonts w:hint="eastAsia"/>
          <w:lang w:eastAsia="zh-CN"/>
        </w:rPr>
        <w:t>，</w:t>
      </w:r>
      <w:r>
        <w:rPr>
          <w:rFonts w:hint="eastAsia"/>
        </w:rPr>
        <w:t>电视剧也在有意无意制造这种幻象</w:t>
      </w:r>
    </w:p>
    <w:p>
      <w:pPr>
        <w:pStyle w:val="4"/>
        <w:rPr>
          <w:rFonts w:hint="eastAsia"/>
        </w:rPr>
      </w:pPr>
      <w:r>
        <w:rPr>
          <w:rFonts w:hint="eastAsia"/>
        </w:rPr>
        <w:t>它有一个开头有一个结尾</w:t>
      </w:r>
      <w:r>
        <w:rPr>
          <w:rFonts w:hint="eastAsia"/>
          <w:lang w:eastAsia="zh-CN"/>
        </w:rPr>
        <w:t>，</w:t>
      </w:r>
      <w:r>
        <w:rPr>
          <w:rFonts w:hint="eastAsia"/>
        </w:rPr>
        <w:t>然后中间一笔带过</w:t>
      </w:r>
      <w:r>
        <w:rPr>
          <w:rFonts w:hint="eastAsia"/>
          <w:lang w:eastAsia="zh-CN"/>
        </w:rPr>
        <w:t>，</w:t>
      </w:r>
      <w:r>
        <w:rPr>
          <w:rFonts w:hint="eastAsia"/>
        </w:rPr>
        <w:t>如果潜意识里相信这个结果将会非常的恐怖</w:t>
      </w:r>
    </w:p>
    <w:p>
      <w:pPr>
        <w:pStyle w:val="4"/>
        <w:rPr>
          <w:rFonts w:hint="eastAsia"/>
        </w:rPr>
      </w:pPr>
      <w:r>
        <w:rPr>
          <w:rFonts w:hint="eastAsia"/>
        </w:rPr>
        <w:t>地摊经济最好的地方在于</w:t>
      </w:r>
      <w:r>
        <w:rPr>
          <w:rFonts w:hint="eastAsia"/>
          <w:lang w:eastAsia="zh-CN"/>
        </w:rPr>
        <w:t>，</w:t>
      </w:r>
      <w:r>
        <w:rPr>
          <w:rFonts w:hint="eastAsia"/>
        </w:rPr>
        <w:t>它可以极其有效</w:t>
      </w:r>
      <w:r>
        <w:rPr>
          <w:rFonts w:hint="eastAsia"/>
          <w:lang w:eastAsia="zh-CN"/>
        </w:rPr>
        <w:t>地</w:t>
      </w:r>
      <w:r>
        <w:rPr>
          <w:rFonts w:hint="eastAsia"/>
        </w:rPr>
        <w:t>降低试错成本以最低的代价认清这个世界的真相</w:t>
      </w:r>
    </w:p>
    <w:p>
      <w:pPr>
        <w:pStyle w:val="4"/>
        <w:rPr>
          <w:rFonts w:hint="eastAsia"/>
        </w:rPr>
      </w:pPr>
      <w:r>
        <w:rPr>
          <w:rFonts w:hint="eastAsia"/>
        </w:rPr>
        <w:t>比如说开个餐馆</w:t>
      </w:r>
      <w:r>
        <w:rPr>
          <w:rFonts w:hint="eastAsia"/>
          <w:lang w:eastAsia="zh-CN"/>
        </w:rPr>
        <w:t>，</w:t>
      </w:r>
      <w:r>
        <w:rPr>
          <w:rFonts w:hint="eastAsia"/>
        </w:rPr>
        <w:t>有的人原本是要卖掉房子</w:t>
      </w:r>
      <w:r>
        <w:rPr>
          <w:rFonts w:hint="eastAsia"/>
          <w:lang w:eastAsia="zh-CN"/>
        </w:rPr>
        <w:t>，</w:t>
      </w:r>
      <w:r>
        <w:rPr>
          <w:rFonts w:hint="eastAsia"/>
        </w:rPr>
        <w:t>再借点钱弄个一两百万</w:t>
      </w:r>
      <w:r>
        <w:rPr>
          <w:rFonts w:hint="eastAsia"/>
          <w:lang w:eastAsia="zh-CN"/>
        </w:rPr>
        <w:t>，</w:t>
      </w:r>
      <w:r>
        <w:rPr>
          <w:rFonts w:hint="eastAsia"/>
        </w:rPr>
        <w:t>购买设备</w:t>
      </w:r>
      <w:r>
        <w:rPr>
          <w:rFonts w:hint="eastAsia"/>
          <w:lang w:eastAsia="zh-CN"/>
        </w:rPr>
        <w:t>，</w:t>
      </w:r>
      <w:r>
        <w:rPr>
          <w:rFonts w:hint="eastAsia"/>
        </w:rPr>
        <w:t>装修店面</w:t>
      </w:r>
      <w:r>
        <w:rPr>
          <w:rFonts w:hint="eastAsia"/>
          <w:lang w:eastAsia="zh-CN"/>
        </w:rPr>
        <w:t>，</w:t>
      </w:r>
      <w:r>
        <w:rPr>
          <w:rFonts w:hint="eastAsia"/>
        </w:rPr>
        <w:t>培训员工</w:t>
      </w:r>
      <w:r>
        <w:rPr>
          <w:rFonts w:hint="eastAsia"/>
          <w:lang w:eastAsia="zh-CN"/>
        </w:rPr>
        <w:t>，</w:t>
      </w:r>
      <w:r>
        <w:rPr>
          <w:rFonts w:hint="eastAsia"/>
        </w:rPr>
        <w:t>万事俱备只欠东风</w:t>
      </w:r>
      <w:r>
        <w:rPr>
          <w:rFonts w:hint="eastAsia"/>
          <w:lang w:eastAsia="zh-CN"/>
        </w:rPr>
        <w:t>，</w:t>
      </w:r>
      <w:r>
        <w:rPr>
          <w:rFonts w:hint="eastAsia"/>
        </w:rPr>
        <w:t>然后东风没有来</w:t>
      </w:r>
    </w:p>
    <w:p>
      <w:pPr>
        <w:pStyle w:val="4"/>
        <w:rPr>
          <w:rFonts w:hint="eastAsia"/>
        </w:rPr>
      </w:pPr>
      <w:r>
        <w:rPr>
          <w:rFonts w:hint="eastAsia"/>
        </w:rPr>
        <w:t>其实好吃的话</w:t>
      </w:r>
      <w:r>
        <w:rPr>
          <w:rFonts w:hint="eastAsia"/>
          <w:lang w:eastAsia="zh-CN"/>
        </w:rPr>
        <w:t>，</w:t>
      </w:r>
      <w:r>
        <w:rPr>
          <w:rFonts w:hint="eastAsia"/>
        </w:rPr>
        <w:t>为什么不能先租个三轮车</w:t>
      </w:r>
      <w:r>
        <w:rPr>
          <w:rFonts w:hint="eastAsia"/>
          <w:lang w:eastAsia="zh-CN"/>
        </w:rPr>
        <w:t>，</w:t>
      </w:r>
      <w:r>
        <w:rPr>
          <w:rFonts w:hint="eastAsia"/>
        </w:rPr>
        <w:t>先推个三轮车卖给别人尝一尝</w:t>
      </w:r>
      <w:r>
        <w:rPr>
          <w:rFonts w:hint="eastAsia"/>
          <w:lang w:eastAsia="zh-CN"/>
        </w:rPr>
        <w:t>，</w:t>
      </w:r>
      <w:r>
        <w:rPr>
          <w:rFonts w:hint="eastAsia"/>
        </w:rPr>
        <w:t>什么时候你的门口排起的长队供不应求</w:t>
      </w:r>
      <w:r>
        <w:rPr>
          <w:rFonts w:hint="eastAsia"/>
          <w:lang w:eastAsia="zh-CN"/>
        </w:rPr>
        <w:t>，</w:t>
      </w:r>
      <w:r>
        <w:rPr>
          <w:rFonts w:hint="eastAsia"/>
        </w:rPr>
        <w:t>再去考虑租店面的事情</w:t>
      </w:r>
    </w:p>
    <w:p>
      <w:pPr>
        <w:pStyle w:val="4"/>
        <w:rPr>
          <w:rFonts w:hint="eastAsia"/>
        </w:rPr>
      </w:pPr>
      <w:r>
        <w:rPr>
          <w:rFonts w:hint="eastAsia"/>
        </w:rPr>
        <w:t>并非所有的事情都可以这么做</w:t>
      </w:r>
      <w:r>
        <w:rPr>
          <w:rFonts w:hint="eastAsia"/>
          <w:lang w:eastAsia="zh-CN"/>
        </w:rPr>
        <w:t>，</w:t>
      </w:r>
      <w:r>
        <w:rPr>
          <w:rFonts w:hint="eastAsia"/>
        </w:rPr>
        <w:t>但至少他可以验证想法</w:t>
      </w:r>
      <w:r>
        <w:rPr>
          <w:rFonts w:hint="eastAsia"/>
          <w:lang w:eastAsia="zh-CN"/>
        </w:rPr>
        <w:t>，</w:t>
      </w:r>
      <w:r>
        <w:rPr>
          <w:rFonts w:hint="eastAsia"/>
        </w:rPr>
        <w:t>验证执行力</w:t>
      </w:r>
      <w:r>
        <w:rPr>
          <w:rFonts w:hint="eastAsia"/>
          <w:lang w:eastAsia="zh-CN"/>
        </w:rPr>
        <w:t>，</w:t>
      </w:r>
      <w:r>
        <w:rPr>
          <w:rFonts w:hint="eastAsia"/>
        </w:rPr>
        <w:t>验证复盘能力</w:t>
      </w:r>
    </w:p>
    <w:p>
      <w:pPr>
        <w:pStyle w:val="4"/>
        <w:rPr>
          <w:rFonts w:hint="eastAsia"/>
        </w:rPr>
      </w:pPr>
      <w:r>
        <w:rPr>
          <w:rFonts w:hint="eastAsia"/>
        </w:rPr>
        <w:t>最简单的验证</w:t>
      </w:r>
      <w:r>
        <w:rPr>
          <w:rFonts w:hint="eastAsia"/>
          <w:lang w:eastAsia="zh-CN"/>
        </w:rPr>
        <w:t>，</w:t>
      </w:r>
      <w:r>
        <w:rPr>
          <w:rFonts w:hint="eastAsia"/>
        </w:rPr>
        <w:t>能不能丢脸的能力</w:t>
      </w:r>
      <w:r>
        <w:rPr>
          <w:rFonts w:hint="eastAsia"/>
          <w:lang w:eastAsia="zh-CN"/>
        </w:rPr>
        <w:t>，</w:t>
      </w:r>
      <w:r>
        <w:rPr>
          <w:rFonts w:hint="eastAsia"/>
        </w:rPr>
        <w:t>在能不能丢脸这个事情99%的人已经输了</w:t>
      </w:r>
    </w:p>
    <w:p>
      <w:pPr>
        <w:pStyle w:val="4"/>
        <w:rPr>
          <w:rFonts w:hint="eastAsia"/>
        </w:rPr>
      </w:pPr>
      <w:r>
        <w:rPr>
          <w:rFonts w:hint="eastAsia"/>
        </w:rPr>
        <w:t>千万不要总想着去当大老板</w:t>
      </w:r>
      <w:r>
        <w:rPr>
          <w:rFonts w:hint="eastAsia"/>
          <w:lang w:eastAsia="zh-CN"/>
        </w:rPr>
        <w:t>，</w:t>
      </w:r>
      <w:r>
        <w:rPr>
          <w:rFonts w:hint="eastAsia"/>
        </w:rPr>
        <w:t>先看能不能从地摊伙计干起</w:t>
      </w:r>
      <w:r>
        <w:rPr>
          <w:rFonts w:hint="eastAsia"/>
          <w:lang w:eastAsia="zh-CN"/>
        </w:rPr>
        <w:t>，</w:t>
      </w:r>
      <w:r>
        <w:rPr>
          <w:rFonts w:hint="eastAsia"/>
        </w:rPr>
        <w:t>一个能控制好成本的人</w:t>
      </w:r>
      <w:r>
        <w:rPr>
          <w:rFonts w:hint="eastAsia"/>
          <w:lang w:eastAsia="zh-CN"/>
        </w:rPr>
        <w:t>。</w:t>
      </w:r>
      <w:r>
        <w:rPr>
          <w:rFonts w:hint="eastAsia"/>
        </w:rPr>
        <w:t>再输也是有下限的</w:t>
      </w:r>
    </w:p>
    <w:p>
      <w:pPr>
        <w:pStyle w:val="4"/>
        <w:jc w:val="center"/>
        <w:rPr>
          <w:rFonts w:hint="eastAsia"/>
          <w:sz w:val="44"/>
          <w:szCs w:val="44"/>
        </w:rPr>
      </w:pPr>
      <w:r>
        <w:rPr>
          <w:rFonts w:hint="eastAsia"/>
        </w:rPr>
        <w:br w:type="page"/>
      </w:r>
      <w:r>
        <w:rPr>
          <w:rFonts w:hint="eastAsia"/>
          <w:b w:val="0"/>
          <w:bCs w:val="0"/>
          <w:sz w:val="44"/>
          <w:szCs w:val="44"/>
          <w:lang w:val="en-US" w:eastAsia="zh-CN"/>
        </w:rPr>
        <w:t>第二十九篇</w:t>
      </w:r>
    </w:p>
    <w:p>
      <w:pPr>
        <w:pStyle w:val="4"/>
        <w:rPr>
          <w:rFonts w:hint="eastAsia"/>
        </w:rPr>
      </w:pPr>
      <w:r>
        <w:rPr>
          <w:rFonts w:hint="eastAsia"/>
        </w:rPr>
        <w:t>忘掉养号</w:t>
      </w:r>
      <w:r>
        <w:rPr>
          <w:rFonts w:hint="eastAsia"/>
          <w:lang w:eastAsia="zh-CN"/>
        </w:rPr>
        <w:t>，</w:t>
      </w:r>
      <w:r>
        <w:rPr>
          <w:rFonts w:hint="eastAsia"/>
        </w:rPr>
        <w:t>忘掉选题</w:t>
      </w:r>
      <w:r>
        <w:rPr>
          <w:rFonts w:hint="eastAsia"/>
          <w:lang w:eastAsia="zh-CN"/>
        </w:rPr>
        <w:t>，</w:t>
      </w:r>
      <w:r>
        <w:rPr>
          <w:rFonts w:hint="eastAsia"/>
        </w:rPr>
        <w:t>忘掉任何老师教你的短视频技巧</w:t>
      </w:r>
    </w:p>
    <w:p>
      <w:pPr>
        <w:pStyle w:val="4"/>
        <w:rPr>
          <w:rFonts w:hint="eastAsia"/>
        </w:rPr>
      </w:pPr>
      <w:r>
        <w:rPr>
          <w:rFonts w:hint="eastAsia"/>
        </w:rPr>
        <w:t>从现在开始</w:t>
      </w:r>
    </w:p>
    <w:p>
      <w:pPr>
        <w:pStyle w:val="4"/>
        <w:rPr>
          <w:rFonts w:hint="eastAsia"/>
        </w:rPr>
      </w:pPr>
      <w:r>
        <w:rPr>
          <w:rFonts w:hint="eastAsia"/>
        </w:rPr>
        <w:t>你听到的是我花了4年时间用600条作品1,400万粉丝和25亿次播放换来的实战总结</w:t>
      </w:r>
    </w:p>
    <w:p>
      <w:pPr>
        <w:pStyle w:val="4"/>
        <w:rPr>
          <w:rFonts w:hint="eastAsia"/>
        </w:rPr>
      </w:pPr>
      <w:r>
        <w:rPr>
          <w:rFonts w:hint="eastAsia"/>
          <w:lang w:val="en-US" w:eastAsia="zh-CN"/>
        </w:rPr>
        <w:t>为什么</w:t>
      </w:r>
      <w:r>
        <w:rPr>
          <w:rFonts w:hint="eastAsia"/>
        </w:rPr>
        <w:t>讲干货为啥没流量</w:t>
      </w:r>
    </w:p>
    <w:p>
      <w:pPr>
        <w:pStyle w:val="4"/>
        <w:rPr>
          <w:rFonts w:hint="eastAsia" w:eastAsiaTheme="minorEastAsia"/>
          <w:lang w:val="en-US" w:eastAsia="zh-CN"/>
        </w:rPr>
      </w:pPr>
      <w:r>
        <w:rPr>
          <w:rFonts w:hint="eastAsia"/>
        </w:rPr>
        <w:t>我问你知识博主的竞争对手是谁</w:t>
      </w:r>
      <w:r>
        <w:rPr>
          <w:rFonts w:hint="eastAsia"/>
          <w:lang w:eastAsia="zh-CN"/>
        </w:rPr>
        <w:t>，</w:t>
      </w:r>
      <w:r>
        <w:rPr>
          <w:rFonts w:hint="eastAsia"/>
        </w:rPr>
        <w:t>是另外一个知识博主吗</w:t>
      </w:r>
    </w:p>
    <w:p>
      <w:pPr>
        <w:pStyle w:val="4"/>
        <w:rPr>
          <w:rFonts w:hint="eastAsia"/>
        </w:rPr>
      </w:pPr>
      <w:r>
        <w:rPr>
          <w:rFonts w:hint="eastAsia"/>
        </w:rPr>
        <w:t>不是</w:t>
      </w:r>
      <w:r>
        <w:rPr>
          <w:rFonts w:hint="eastAsia"/>
          <w:lang w:eastAsia="zh-CN"/>
        </w:rPr>
        <w:t>，</w:t>
      </w:r>
      <w:r>
        <w:rPr>
          <w:rFonts w:hint="eastAsia"/>
        </w:rPr>
        <w:t>你的对手是黑丝</w:t>
      </w:r>
      <w:r>
        <w:rPr>
          <w:rFonts w:hint="eastAsia"/>
          <w:lang w:val="en-US" w:eastAsia="zh-CN"/>
        </w:rPr>
        <w:t>.</w:t>
      </w:r>
      <w:r>
        <w:rPr>
          <w:rFonts w:hint="eastAsia"/>
        </w:rPr>
        <w:t>是包臀裙</w:t>
      </w:r>
      <w:r>
        <w:rPr>
          <w:rFonts w:hint="eastAsia"/>
          <w:lang w:val="en-US" w:eastAsia="zh-CN"/>
        </w:rPr>
        <w:t>.</w:t>
      </w:r>
      <w:r>
        <w:rPr>
          <w:rFonts w:hint="eastAsia"/>
        </w:rPr>
        <w:t>是修驴蹄子</w:t>
      </w:r>
      <w:r>
        <w:rPr>
          <w:rFonts w:hint="eastAsia"/>
          <w:lang w:val="en-US" w:eastAsia="zh-CN"/>
        </w:rPr>
        <w:t>.</w:t>
      </w:r>
      <w:r>
        <w:rPr>
          <w:rFonts w:hint="eastAsia"/>
        </w:rPr>
        <w:t>是地毯翻新</w:t>
      </w:r>
      <w:r>
        <w:rPr>
          <w:rFonts w:hint="eastAsia"/>
          <w:lang w:val="en-US" w:eastAsia="zh-CN"/>
        </w:rPr>
        <w:t>.</w:t>
      </w:r>
      <w:r>
        <w:rPr>
          <w:rFonts w:hint="eastAsia"/>
        </w:rPr>
        <w:t>是一切抢走用户时间的内容</w:t>
      </w:r>
    </w:p>
    <w:p>
      <w:pPr>
        <w:pStyle w:val="4"/>
        <w:rPr>
          <w:rFonts w:hint="eastAsia"/>
        </w:rPr>
      </w:pPr>
      <w:r>
        <w:rPr>
          <w:rFonts w:hint="eastAsia"/>
        </w:rPr>
        <w:t>你干货再好</w:t>
      </w:r>
      <w:r>
        <w:rPr>
          <w:rFonts w:hint="eastAsia"/>
          <w:lang w:eastAsia="zh-CN"/>
        </w:rPr>
        <w:t>，</w:t>
      </w:r>
      <w:r>
        <w:rPr>
          <w:rFonts w:hint="eastAsia"/>
        </w:rPr>
        <w:t>抵得过一双黑丝吗</w:t>
      </w:r>
    </w:p>
    <w:p>
      <w:pPr>
        <w:pStyle w:val="4"/>
        <w:rPr>
          <w:rFonts w:hint="eastAsia"/>
        </w:rPr>
      </w:pPr>
      <w:r>
        <w:rPr>
          <w:rFonts w:hint="eastAsia"/>
        </w:rPr>
        <w:t>你流量为啥上不去</w:t>
      </w:r>
      <w:r>
        <w:rPr>
          <w:rFonts w:hint="eastAsia"/>
          <w:lang w:eastAsia="zh-CN"/>
        </w:rPr>
        <w:t>，</w:t>
      </w:r>
      <w:r>
        <w:rPr>
          <w:rFonts w:hint="eastAsia"/>
        </w:rPr>
        <w:t>就是因为你老想着讲干货</w:t>
      </w:r>
    </w:p>
    <w:p>
      <w:pPr>
        <w:pStyle w:val="4"/>
        <w:rPr>
          <w:rFonts w:hint="eastAsia"/>
        </w:rPr>
      </w:pPr>
      <w:r>
        <w:rPr>
          <w:rFonts w:hint="eastAsia"/>
        </w:rPr>
        <w:t>短视频是什么</w:t>
      </w:r>
      <w:r>
        <w:rPr>
          <w:rFonts w:hint="eastAsia"/>
          <w:lang w:eastAsia="zh-CN"/>
        </w:rPr>
        <w:t>，</w:t>
      </w:r>
      <w:r>
        <w:rPr>
          <w:rFonts w:hint="eastAsia"/>
        </w:rPr>
        <w:t>他是娱乐</w:t>
      </w:r>
      <w:r>
        <w:rPr>
          <w:rFonts w:hint="eastAsia"/>
          <w:lang w:val="en-US" w:eastAsia="zh-CN"/>
        </w:rPr>
        <w:t>,</w:t>
      </w:r>
      <w:r>
        <w:rPr>
          <w:rFonts w:hint="eastAsia"/>
        </w:rPr>
        <w:t>是庙会</w:t>
      </w:r>
      <w:r>
        <w:rPr>
          <w:rFonts w:hint="eastAsia"/>
          <w:lang w:val="en-US" w:eastAsia="zh-CN"/>
        </w:rPr>
        <w:t>.</w:t>
      </w:r>
      <w:r>
        <w:rPr>
          <w:rFonts w:hint="eastAsia"/>
        </w:rPr>
        <w:t>是赶大集刷手机</w:t>
      </w:r>
      <w:r>
        <w:rPr>
          <w:rFonts w:hint="eastAsia"/>
          <w:lang w:val="en-US" w:eastAsia="zh-CN"/>
        </w:rPr>
        <w:t>.</w:t>
      </w:r>
      <w:r>
        <w:rPr>
          <w:rFonts w:hint="eastAsia"/>
        </w:rPr>
        <w:t>是为了开心</w:t>
      </w:r>
      <w:r>
        <w:rPr>
          <w:rFonts w:hint="eastAsia"/>
          <w:lang w:eastAsia="zh-CN"/>
        </w:rPr>
        <w:t>，</w:t>
      </w:r>
      <w:r>
        <w:rPr>
          <w:rFonts w:hint="eastAsia"/>
        </w:rPr>
        <w:t>不是为了再加4个小时的班</w:t>
      </w:r>
    </w:p>
    <w:p>
      <w:pPr>
        <w:pStyle w:val="4"/>
        <w:rPr>
          <w:rFonts w:hint="eastAsia"/>
        </w:rPr>
      </w:pPr>
      <w:r>
        <w:rPr>
          <w:rFonts w:hint="eastAsia"/>
        </w:rPr>
        <w:t>短视频即人性</w:t>
      </w:r>
      <w:r>
        <w:rPr>
          <w:rFonts w:hint="eastAsia"/>
          <w:lang w:eastAsia="zh-CN"/>
        </w:rPr>
        <w:t>，</w:t>
      </w:r>
      <w:r>
        <w:rPr>
          <w:rFonts w:hint="eastAsia"/>
        </w:rPr>
        <w:t>能打败人性的</w:t>
      </w:r>
      <w:r>
        <w:rPr>
          <w:rFonts w:hint="eastAsia"/>
          <w:lang w:eastAsia="zh-CN"/>
        </w:rPr>
        <w:t>，</w:t>
      </w:r>
      <w:r>
        <w:rPr>
          <w:rFonts w:hint="eastAsia"/>
        </w:rPr>
        <w:t>只能是另外一种人性</w:t>
      </w:r>
    </w:p>
    <w:p>
      <w:pPr>
        <w:pStyle w:val="4"/>
        <w:rPr>
          <w:rFonts w:hint="eastAsia"/>
        </w:rPr>
      </w:pPr>
      <w:r>
        <w:rPr>
          <w:rFonts w:hint="eastAsia"/>
        </w:rPr>
        <w:t>打败色的是贪</w:t>
      </w:r>
      <w:r>
        <w:rPr>
          <w:rFonts w:hint="eastAsia"/>
          <w:lang w:eastAsia="zh-CN"/>
        </w:rPr>
        <w:t>，</w:t>
      </w:r>
      <w:r>
        <w:rPr>
          <w:rFonts w:hint="eastAsia"/>
        </w:rPr>
        <w:t>打败贪的是懒</w:t>
      </w:r>
      <w:r>
        <w:rPr>
          <w:rFonts w:hint="eastAsia"/>
          <w:lang w:eastAsia="zh-CN"/>
        </w:rPr>
        <w:t>，</w:t>
      </w:r>
      <w:r>
        <w:rPr>
          <w:rFonts w:hint="eastAsia"/>
        </w:rPr>
        <w:t>打败懒的是嫉妒</w:t>
      </w:r>
      <w:r>
        <w:rPr>
          <w:rFonts w:hint="eastAsia"/>
          <w:lang w:eastAsia="zh-CN"/>
        </w:rPr>
        <w:t>，</w:t>
      </w:r>
      <w:r>
        <w:rPr>
          <w:rFonts w:hint="eastAsia"/>
        </w:rPr>
        <w:t>打败嫉妒的是恐惧</w:t>
      </w:r>
    </w:p>
    <w:p>
      <w:pPr>
        <w:pStyle w:val="4"/>
        <w:rPr>
          <w:rFonts w:hint="eastAsia"/>
        </w:rPr>
      </w:pPr>
      <w:r>
        <w:rPr>
          <w:rFonts w:hint="eastAsia"/>
        </w:rPr>
        <w:t>所以想做爆款</w:t>
      </w:r>
      <w:r>
        <w:rPr>
          <w:rFonts w:hint="eastAsia"/>
          <w:lang w:eastAsia="zh-CN"/>
        </w:rPr>
        <w:t>，</w:t>
      </w:r>
      <w:r>
        <w:rPr>
          <w:rFonts w:hint="eastAsia"/>
        </w:rPr>
        <w:t>有且只有一条路娱乐化</w:t>
      </w:r>
    </w:p>
    <w:p>
      <w:pPr>
        <w:pStyle w:val="4"/>
        <w:rPr>
          <w:rFonts w:hint="eastAsia"/>
        </w:rPr>
      </w:pPr>
      <w:r>
        <w:rPr>
          <w:rFonts w:hint="eastAsia"/>
        </w:rPr>
        <w:t>他不喜欢吃蒸土豆你就给他做成炸薯条</w:t>
      </w:r>
      <w:r>
        <w:rPr>
          <w:rFonts w:hint="eastAsia"/>
          <w:lang w:eastAsia="zh-CN"/>
        </w:rPr>
        <w:t>；</w:t>
      </w:r>
      <w:r>
        <w:rPr>
          <w:rFonts w:hint="eastAsia"/>
        </w:rPr>
        <w:t>他不喜欢听唐诗宋词你就给他讲讲李清照的二婚不幸顺便谴责一下家暴男</w:t>
      </w:r>
    </w:p>
    <w:p>
      <w:pPr>
        <w:pStyle w:val="4"/>
        <w:rPr>
          <w:rFonts w:hint="eastAsia"/>
        </w:rPr>
      </w:pPr>
      <w:r>
        <w:rPr>
          <w:rFonts w:hint="eastAsia"/>
        </w:rPr>
        <w:t>用娱乐的精神去传播知识才是爆款的密码</w:t>
      </w:r>
    </w:p>
    <w:p>
      <w:pPr>
        <w:pStyle w:val="4"/>
        <w:rPr>
          <w:rFonts w:hint="eastAsia"/>
        </w:rPr>
      </w:pPr>
      <w:r>
        <w:rPr>
          <w:rFonts w:hint="eastAsia"/>
        </w:rPr>
        <w:t>看上去你是在讲八卦</w:t>
      </w:r>
      <w:r>
        <w:rPr>
          <w:rFonts w:hint="eastAsia"/>
          <w:lang w:eastAsia="zh-CN"/>
        </w:rPr>
        <w:t>，</w:t>
      </w:r>
      <w:r>
        <w:rPr>
          <w:rFonts w:hint="eastAsia"/>
        </w:rPr>
        <w:t>实际上是利用兴趣去撕开防线</w:t>
      </w:r>
      <w:r>
        <w:rPr>
          <w:rFonts w:hint="eastAsia"/>
          <w:lang w:eastAsia="zh-CN"/>
        </w:rPr>
        <w:t>，</w:t>
      </w:r>
      <w:r>
        <w:rPr>
          <w:rFonts w:hint="eastAsia"/>
        </w:rPr>
        <w:t>找到最薄弱的点攻进去</w:t>
      </w:r>
      <w:r>
        <w:rPr>
          <w:rFonts w:hint="eastAsia"/>
          <w:lang w:eastAsia="zh-CN"/>
        </w:rPr>
        <w:t>，</w:t>
      </w:r>
      <w:r>
        <w:rPr>
          <w:rFonts w:hint="eastAsia"/>
        </w:rPr>
        <w:t>顺便把知识传播给他</w:t>
      </w:r>
    </w:p>
    <w:p>
      <w:pPr>
        <w:pStyle w:val="4"/>
        <w:rPr>
          <w:rFonts w:hint="eastAsia"/>
        </w:rPr>
      </w:pPr>
      <w:r>
        <w:rPr>
          <w:rFonts w:hint="eastAsia"/>
        </w:rPr>
        <w:t>比如说古代的科举怎么防伪</w:t>
      </w:r>
      <w:r>
        <w:rPr>
          <w:rFonts w:hint="eastAsia"/>
          <w:lang w:eastAsia="zh-CN"/>
        </w:rPr>
        <w:t>？</w:t>
      </w:r>
    </w:p>
    <w:p>
      <w:pPr>
        <w:pStyle w:val="4"/>
        <w:rPr>
          <w:rFonts w:hint="eastAsia"/>
        </w:rPr>
      </w:pPr>
      <w:r>
        <w:rPr>
          <w:rFonts w:hint="eastAsia"/>
        </w:rPr>
        <w:t>没照片没指纹</w:t>
      </w:r>
      <w:r>
        <w:rPr>
          <w:rFonts w:hint="eastAsia"/>
          <w:lang w:eastAsia="zh-CN"/>
        </w:rPr>
        <w:t>，</w:t>
      </w:r>
      <w:r>
        <w:rPr>
          <w:rFonts w:hint="eastAsia"/>
        </w:rPr>
        <w:t>没有人脸识别</w:t>
      </w:r>
      <w:r>
        <w:rPr>
          <w:rFonts w:hint="eastAsia"/>
          <w:lang w:eastAsia="zh-CN"/>
        </w:rPr>
        <w:t>，</w:t>
      </w:r>
      <w:r>
        <w:rPr>
          <w:rFonts w:hint="eastAsia"/>
        </w:rPr>
        <w:t>那你怎么知道是不是替考呢</w:t>
      </w:r>
    </w:p>
    <w:p>
      <w:pPr>
        <w:pStyle w:val="4"/>
        <w:rPr>
          <w:rFonts w:hint="eastAsia"/>
        </w:rPr>
      </w:pPr>
      <w:r>
        <w:rPr>
          <w:rFonts w:hint="eastAsia"/>
        </w:rPr>
        <w:t>古代试卷都考什么</w:t>
      </w:r>
      <w:r>
        <w:rPr>
          <w:rFonts w:hint="eastAsia"/>
          <w:lang w:eastAsia="zh-CN"/>
        </w:rPr>
        <w:t>，</w:t>
      </w:r>
      <w:r>
        <w:rPr>
          <w:rFonts w:hint="eastAsia"/>
        </w:rPr>
        <w:t>古代的准考证都什么样</w:t>
      </w:r>
      <w:r>
        <w:rPr>
          <w:rFonts w:hint="eastAsia"/>
          <w:lang w:eastAsia="zh-CN"/>
        </w:rPr>
        <w:t>，</w:t>
      </w:r>
      <w:r>
        <w:rPr>
          <w:rFonts w:hint="eastAsia"/>
        </w:rPr>
        <w:t>状元的作文都写的</w:t>
      </w:r>
      <w:r>
        <w:rPr>
          <w:rFonts w:hint="eastAsia"/>
          <w:lang w:val="en-US" w:eastAsia="zh-CN"/>
        </w:rPr>
        <w:t>什么</w:t>
      </w:r>
    </w:p>
    <w:p>
      <w:pPr>
        <w:pStyle w:val="4"/>
        <w:rPr>
          <w:rFonts w:hint="eastAsia"/>
        </w:rPr>
      </w:pPr>
      <w:r>
        <w:rPr>
          <w:rFonts w:hint="eastAsia"/>
        </w:rPr>
        <w:t>是不是又击中了高考的热点</w:t>
      </w:r>
    </w:p>
    <w:p>
      <w:pPr>
        <w:pStyle w:val="4"/>
        <w:rPr>
          <w:rFonts w:hint="eastAsia"/>
        </w:rPr>
      </w:pPr>
      <w:r>
        <w:rPr>
          <w:rFonts w:hint="eastAsia"/>
        </w:rPr>
        <w:t>再比如为什么叫上厕所下厨房</w:t>
      </w:r>
      <w:r>
        <w:rPr>
          <w:rFonts w:hint="eastAsia"/>
          <w:lang w:eastAsia="zh-CN"/>
        </w:rPr>
        <w:t>，</w:t>
      </w:r>
      <w:r>
        <w:rPr>
          <w:rFonts w:hint="eastAsia"/>
        </w:rPr>
        <w:t>而不是下厕所上厨房</w:t>
      </w:r>
      <w:r>
        <w:rPr>
          <w:rFonts w:hint="eastAsia"/>
          <w:lang w:eastAsia="zh-CN"/>
        </w:rPr>
        <w:t>；</w:t>
      </w:r>
      <w:r>
        <w:rPr>
          <w:rFonts w:hint="eastAsia"/>
        </w:rPr>
        <w:t>既然贵宾来了要上座</w:t>
      </w:r>
      <w:r>
        <w:rPr>
          <w:rFonts w:hint="eastAsia"/>
          <w:lang w:eastAsia="zh-CN"/>
        </w:rPr>
        <w:t>，</w:t>
      </w:r>
      <w:r>
        <w:rPr>
          <w:rFonts w:hint="eastAsia"/>
        </w:rPr>
        <w:t>称呼自己用在下</w:t>
      </w:r>
    </w:p>
    <w:p>
      <w:pPr>
        <w:pStyle w:val="4"/>
        <w:rPr>
          <w:rFonts w:hint="eastAsia"/>
        </w:rPr>
      </w:pPr>
      <w:r>
        <w:rPr>
          <w:rFonts w:hint="eastAsia"/>
        </w:rPr>
        <w:t>古人显然是能分清楚上尊和下卑的</w:t>
      </w:r>
    </w:p>
    <w:p>
      <w:pPr>
        <w:pStyle w:val="4"/>
        <w:rPr>
          <w:rFonts w:hint="eastAsia"/>
        </w:rPr>
      </w:pPr>
      <w:r>
        <w:rPr>
          <w:rFonts w:hint="eastAsia"/>
        </w:rPr>
        <w:t>那为什么唯独在粪坑和厨房上要反着来</w:t>
      </w:r>
      <w:r>
        <w:rPr>
          <w:rFonts w:hint="eastAsia"/>
          <w:lang w:eastAsia="zh-CN"/>
        </w:rPr>
        <w:t>，</w:t>
      </w:r>
      <w:r>
        <w:rPr>
          <w:rFonts w:hint="eastAsia"/>
        </w:rPr>
        <w:t>是不是又击中了很多人的盲点</w:t>
      </w:r>
    </w:p>
    <w:p>
      <w:pPr>
        <w:pStyle w:val="4"/>
        <w:rPr>
          <w:rFonts w:hint="eastAsia"/>
        </w:rPr>
      </w:pPr>
      <w:r>
        <w:rPr>
          <w:rFonts w:hint="eastAsia"/>
        </w:rPr>
        <w:t>我问你做生意最难的是什么</w:t>
      </w:r>
      <w:r>
        <w:rPr>
          <w:rFonts w:hint="eastAsia"/>
          <w:lang w:eastAsia="zh-CN"/>
        </w:rPr>
        <w:t>，</w:t>
      </w:r>
      <w:r>
        <w:rPr>
          <w:rFonts w:hint="eastAsia"/>
        </w:rPr>
        <w:t>是卖出去</w:t>
      </w:r>
    </w:p>
    <w:p>
      <w:pPr>
        <w:pStyle w:val="4"/>
        <w:rPr>
          <w:rFonts w:hint="eastAsia"/>
        </w:rPr>
      </w:pPr>
      <w:r>
        <w:rPr>
          <w:rFonts w:hint="eastAsia"/>
        </w:rPr>
        <w:t>那些倒闭的企业为啥倒闭</w:t>
      </w:r>
      <w:r>
        <w:rPr>
          <w:rFonts w:hint="eastAsia"/>
          <w:lang w:eastAsia="zh-CN"/>
        </w:rPr>
        <w:t>，</w:t>
      </w:r>
      <w:r>
        <w:rPr>
          <w:rFonts w:hint="eastAsia"/>
        </w:rPr>
        <w:t>是因为生产不出来吗</w:t>
      </w:r>
    </w:p>
    <w:p>
      <w:pPr>
        <w:pStyle w:val="4"/>
        <w:rPr>
          <w:rFonts w:hint="eastAsia"/>
        </w:rPr>
      </w:pPr>
      <w:r>
        <w:rPr>
          <w:rFonts w:hint="eastAsia"/>
        </w:rPr>
        <w:t>不是的</w:t>
      </w:r>
      <w:r>
        <w:rPr>
          <w:rFonts w:hint="eastAsia"/>
          <w:lang w:eastAsia="zh-CN"/>
        </w:rPr>
        <w:t>，</w:t>
      </w:r>
      <w:r>
        <w:rPr>
          <w:rFonts w:hint="eastAsia"/>
        </w:rPr>
        <w:t>全都是因为卖不出去</w:t>
      </w:r>
    </w:p>
    <w:p>
      <w:pPr>
        <w:pStyle w:val="4"/>
        <w:rPr>
          <w:rFonts w:hint="eastAsia"/>
        </w:rPr>
      </w:pPr>
      <w:r>
        <w:rPr>
          <w:rFonts w:hint="eastAsia"/>
        </w:rPr>
        <w:t>永远记得</w:t>
      </w:r>
    </w:p>
    <w:p>
      <w:pPr>
        <w:pStyle w:val="4"/>
        <w:rPr>
          <w:rFonts w:hint="eastAsia"/>
        </w:rPr>
      </w:pPr>
      <w:r>
        <w:rPr>
          <w:rFonts w:hint="eastAsia"/>
        </w:rPr>
        <w:t>生产不难</w:t>
      </w:r>
      <w:r>
        <w:rPr>
          <w:rFonts w:hint="eastAsia"/>
          <w:lang w:eastAsia="zh-CN"/>
        </w:rPr>
        <w:t>，</w:t>
      </w:r>
      <w:r>
        <w:rPr>
          <w:rFonts w:hint="eastAsia"/>
        </w:rPr>
        <w:t>销售才难</w:t>
      </w:r>
    </w:p>
    <w:p>
      <w:pPr>
        <w:pStyle w:val="4"/>
        <w:rPr>
          <w:rFonts w:hint="eastAsia"/>
        </w:rPr>
      </w:pPr>
      <w:r>
        <w:rPr>
          <w:rFonts w:hint="eastAsia"/>
        </w:rPr>
        <w:t>你知道肯定有人要</w:t>
      </w:r>
    </w:p>
    <w:p>
      <w:pPr>
        <w:pStyle w:val="4"/>
        <w:rPr>
          <w:rFonts w:hint="eastAsia"/>
        </w:rPr>
      </w:pPr>
      <w:r>
        <w:rPr>
          <w:rFonts w:hint="eastAsia"/>
        </w:rPr>
        <w:t>可他们是谁</w:t>
      </w:r>
      <w:r>
        <w:rPr>
          <w:rFonts w:hint="eastAsia"/>
          <w:lang w:eastAsia="zh-CN"/>
        </w:rPr>
        <w:t>，</w:t>
      </w:r>
      <w:r>
        <w:rPr>
          <w:rFonts w:hint="eastAsia"/>
        </w:rPr>
        <w:t>他们在哪</w:t>
      </w:r>
      <w:r>
        <w:rPr>
          <w:rFonts w:hint="eastAsia"/>
          <w:lang w:eastAsia="zh-CN"/>
        </w:rPr>
        <w:t>，</w:t>
      </w:r>
      <w:r>
        <w:rPr>
          <w:rFonts w:hint="eastAsia"/>
        </w:rPr>
        <w:t>叫什么名</w:t>
      </w:r>
      <w:r>
        <w:rPr>
          <w:rFonts w:hint="eastAsia"/>
          <w:lang w:eastAsia="zh-CN"/>
        </w:rPr>
        <w:t>，</w:t>
      </w:r>
      <w:r>
        <w:rPr>
          <w:rFonts w:hint="eastAsia"/>
        </w:rPr>
        <w:t>身份证号多少</w:t>
      </w:r>
      <w:r>
        <w:rPr>
          <w:rFonts w:hint="eastAsia"/>
          <w:lang w:eastAsia="zh-CN"/>
        </w:rPr>
        <w:t>，</w:t>
      </w:r>
      <w:r>
        <w:rPr>
          <w:rFonts w:hint="eastAsia"/>
        </w:rPr>
        <w:t>他们凭什么要相信你</w:t>
      </w:r>
      <w:r>
        <w:rPr>
          <w:rFonts w:hint="eastAsia"/>
          <w:lang w:eastAsia="zh-CN"/>
        </w:rPr>
        <w:t>，</w:t>
      </w:r>
      <w:r>
        <w:rPr>
          <w:rFonts w:hint="eastAsia"/>
        </w:rPr>
        <w:t>你通通都不知道</w:t>
      </w:r>
    </w:p>
    <w:p>
      <w:pPr>
        <w:pStyle w:val="4"/>
        <w:rPr>
          <w:rFonts w:hint="eastAsia"/>
        </w:rPr>
      </w:pPr>
      <w:r>
        <w:rPr>
          <w:rFonts w:hint="eastAsia"/>
        </w:rPr>
        <w:t>所谓的精准粉</w:t>
      </w:r>
      <w:r>
        <w:rPr>
          <w:rFonts w:hint="eastAsia"/>
          <w:lang w:eastAsia="zh-CN"/>
        </w:rPr>
        <w:t>，</w:t>
      </w:r>
      <w:r>
        <w:rPr>
          <w:rFonts w:hint="eastAsia"/>
        </w:rPr>
        <w:t>不过是一句正确而无用的废话</w:t>
      </w:r>
    </w:p>
    <w:p>
      <w:pPr>
        <w:pStyle w:val="4"/>
        <w:rPr>
          <w:rFonts w:hint="eastAsia"/>
        </w:rPr>
      </w:pPr>
      <w:r>
        <w:rPr>
          <w:rFonts w:hint="eastAsia"/>
        </w:rPr>
        <w:t>做生意最重要的是互惠</w:t>
      </w:r>
    </w:p>
    <w:p>
      <w:pPr>
        <w:pStyle w:val="4"/>
        <w:rPr>
          <w:rFonts w:hint="eastAsia"/>
        </w:rPr>
      </w:pPr>
      <w:r>
        <w:rPr>
          <w:rFonts w:hint="eastAsia"/>
        </w:rPr>
        <w:t>你想从平台搞流量</w:t>
      </w:r>
      <w:r>
        <w:rPr>
          <w:rFonts w:hint="eastAsia"/>
          <w:lang w:eastAsia="zh-CN"/>
        </w:rPr>
        <w:t>，</w:t>
      </w:r>
      <w:r>
        <w:rPr>
          <w:rFonts w:hint="eastAsia"/>
        </w:rPr>
        <w:t>可是平台为什么要帮你推</w:t>
      </w:r>
    </w:p>
    <w:p>
      <w:pPr>
        <w:pStyle w:val="4"/>
        <w:rPr>
          <w:rFonts w:hint="eastAsia"/>
        </w:rPr>
      </w:pPr>
      <w:r>
        <w:rPr>
          <w:rFonts w:hint="eastAsia"/>
        </w:rPr>
        <w:t>他能得到什么好处啊</w:t>
      </w:r>
      <w:r>
        <w:rPr>
          <w:rFonts w:hint="eastAsia"/>
          <w:lang w:eastAsia="zh-CN"/>
        </w:rPr>
        <w:t>，</w:t>
      </w:r>
      <w:r>
        <w:rPr>
          <w:rFonts w:hint="eastAsia"/>
        </w:rPr>
        <w:t>谁能够想清这个问题</w:t>
      </w:r>
      <w:r>
        <w:rPr>
          <w:rFonts w:hint="eastAsia"/>
          <w:lang w:eastAsia="zh-CN"/>
        </w:rPr>
        <w:t>，</w:t>
      </w:r>
      <w:r>
        <w:rPr>
          <w:rFonts w:hint="eastAsia"/>
        </w:rPr>
        <w:t>谁才能够搞到流量</w:t>
      </w:r>
    </w:p>
    <w:p>
      <w:pPr>
        <w:pStyle w:val="4"/>
        <w:rPr>
          <w:rFonts w:hint="eastAsia"/>
        </w:rPr>
      </w:pPr>
      <w:r>
        <w:rPr>
          <w:rFonts w:hint="eastAsia"/>
        </w:rPr>
        <w:t>所以想解决就只有一个方式放话题</w:t>
      </w:r>
      <w:r>
        <w:rPr>
          <w:rFonts w:hint="eastAsia"/>
          <w:lang w:eastAsia="zh-CN"/>
        </w:rPr>
        <w:t>，</w:t>
      </w:r>
      <w:r>
        <w:rPr>
          <w:rFonts w:hint="eastAsia"/>
        </w:rPr>
        <w:t>通过有趣的内容先吸引更多的人看的人多了</w:t>
      </w:r>
    </w:p>
    <w:p>
      <w:pPr>
        <w:pStyle w:val="4"/>
        <w:rPr>
          <w:rFonts w:hint="eastAsia"/>
        </w:rPr>
      </w:pPr>
      <w:r>
        <w:rPr>
          <w:rFonts w:hint="eastAsia"/>
        </w:rPr>
        <w:t>平台才会觉得有价值才愿意把它推给更多的人</w:t>
      </w:r>
    </w:p>
    <w:p>
      <w:pPr>
        <w:pStyle w:val="4"/>
        <w:rPr>
          <w:rFonts w:hint="eastAsia"/>
        </w:rPr>
      </w:pPr>
      <w:r>
        <w:rPr>
          <w:rFonts w:hint="eastAsia"/>
        </w:rPr>
        <w:t>有了更多的播放</w:t>
      </w:r>
      <w:r>
        <w:rPr>
          <w:rFonts w:hint="eastAsia"/>
          <w:lang w:eastAsia="zh-CN"/>
        </w:rPr>
        <w:t>，</w:t>
      </w:r>
      <w:r>
        <w:rPr>
          <w:rFonts w:hint="eastAsia"/>
        </w:rPr>
        <w:t>你自然就可以遇到更多的精准粉嘛</w:t>
      </w:r>
    </w:p>
    <w:p>
      <w:pPr>
        <w:pStyle w:val="4"/>
        <w:rPr>
          <w:rFonts w:hint="eastAsia"/>
        </w:rPr>
      </w:pPr>
      <w:r>
        <w:rPr>
          <w:rFonts w:hint="eastAsia"/>
        </w:rPr>
        <w:t>教英语发音没人听</w:t>
      </w:r>
      <w:r>
        <w:rPr>
          <w:rFonts w:hint="eastAsia"/>
          <w:lang w:eastAsia="zh-CN"/>
        </w:rPr>
        <w:t>，</w:t>
      </w:r>
      <w:r>
        <w:rPr>
          <w:rFonts w:hint="eastAsia"/>
        </w:rPr>
        <w:t>你就聊聊王菲的发音准不准</w:t>
      </w:r>
    </w:p>
    <w:p>
      <w:pPr>
        <w:pStyle w:val="4"/>
        <w:rPr>
          <w:rFonts w:hint="eastAsia"/>
        </w:rPr>
      </w:pPr>
      <w:r>
        <w:rPr>
          <w:rFonts w:hint="eastAsia"/>
        </w:rPr>
        <w:t>教英语词汇没人听</w:t>
      </w:r>
      <w:r>
        <w:rPr>
          <w:rFonts w:hint="eastAsia"/>
          <w:lang w:eastAsia="zh-CN"/>
        </w:rPr>
        <w:t>，</w:t>
      </w:r>
      <w:r>
        <w:rPr>
          <w:rFonts w:hint="eastAsia"/>
        </w:rPr>
        <w:t>你就讲讲兰博基尼该怎么读</w:t>
      </w:r>
    </w:p>
    <w:p>
      <w:pPr>
        <w:pStyle w:val="4"/>
        <w:rPr>
          <w:rFonts w:hint="eastAsia"/>
        </w:rPr>
      </w:pPr>
      <w:r>
        <w:rPr>
          <w:rFonts w:hint="eastAsia"/>
        </w:rPr>
        <w:t>泛</w:t>
      </w:r>
      <w:r>
        <w:rPr>
          <w:rFonts w:hint="eastAsia"/>
          <w:lang w:eastAsia="zh-CN"/>
        </w:rPr>
        <w:t>化问</w:t>
      </w:r>
      <w:r>
        <w:rPr>
          <w:rFonts w:hint="eastAsia"/>
        </w:rPr>
        <w:t>题是地基</w:t>
      </w:r>
      <w:r>
        <w:rPr>
          <w:rFonts w:hint="eastAsia"/>
          <w:lang w:eastAsia="zh-CN"/>
        </w:rPr>
        <w:t>，</w:t>
      </w:r>
      <w:r>
        <w:rPr>
          <w:rFonts w:hint="eastAsia"/>
        </w:rPr>
        <w:t>地基不能住人</w:t>
      </w:r>
      <w:r>
        <w:rPr>
          <w:rFonts w:hint="eastAsia"/>
          <w:lang w:eastAsia="zh-CN"/>
        </w:rPr>
        <w:t>，</w:t>
      </w:r>
      <w:r>
        <w:rPr>
          <w:rFonts w:hint="eastAsia"/>
        </w:rPr>
        <w:t>但是没有地基就没有那个房子</w:t>
      </w:r>
    </w:p>
    <w:p>
      <w:pPr>
        <w:pStyle w:val="4"/>
        <w:rPr>
          <w:rFonts w:hint="eastAsia"/>
        </w:rPr>
      </w:pPr>
      <w:r>
        <w:rPr>
          <w:rFonts w:hint="eastAsia"/>
        </w:rPr>
        <w:t>世界上最快的路</w:t>
      </w:r>
      <w:r>
        <w:rPr>
          <w:rFonts w:hint="eastAsia"/>
          <w:lang w:eastAsia="zh-CN"/>
        </w:rPr>
        <w:t>，</w:t>
      </w:r>
      <w:r>
        <w:rPr>
          <w:rFonts w:hint="eastAsia"/>
        </w:rPr>
        <w:t>从来都不是最短的</w:t>
      </w:r>
    </w:p>
    <w:p>
      <w:pPr>
        <w:pStyle w:val="4"/>
        <w:rPr>
          <w:rFonts w:hint="eastAsia"/>
        </w:rPr>
      </w:pPr>
      <w:r>
        <w:rPr>
          <w:rFonts w:hint="eastAsia"/>
        </w:rPr>
        <w:t>泛粉丝的本质是你的变现工具</w:t>
      </w:r>
    </w:p>
    <w:p>
      <w:pPr>
        <w:pStyle w:val="4"/>
        <w:rPr>
          <w:rFonts w:hint="eastAsia"/>
        </w:rPr>
      </w:pPr>
      <w:r>
        <w:rPr>
          <w:rFonts w:hint="eastAsia"/>
        </w:rPr>
        <w:t>就像一款游戏</w:t>
      </w:r>
      <w:r>
        <w:rPr>
          <w:rFonts w:hint="eastAsia"/>
          <w:lang w:eastAsia="zh-CN"/>
        </w:rPr>
        <w:t>，</w:t>
      </w:r>
      <w:r>
        <w:rPr>
          <w:rFonts w:hint="eastAsia"/>
        </w:rPr>
        <w:t>我当然知道你要挣土豪的钱</w:t>
      </w:r>
    </w:p>
    <w:p>
      <w:pPr>
        <w:pStyle w:val="4"/>
        <w:rPr>
          <w:rFonts w:hint="eastAsia"/>
        </w:rPr>
      </w:pPr>
      <w:r>
        <w:rPr>
          <w:rFonts w:hint="eastAsia"/>
        </w:rPr>
        <w:t>可是土豪在哪</w:t>
      </w:r>
      <w:r>
        <w:rPr>
          <w:rFonts w:hint="eastAsia"/>
          <w:lang w:eastAsia="zh-CN"/>
        </w:rPr>
        <w:t>，</w:t>
      </w:r>
      <w:r>
        <w:rPr>
          <w:rFonts w:hint="eastAsia"/>
        </w:rPr>
        <w:t>土豪叫什么名字</w:t>
      </w:r>
      <w:r>
        <w:rPr>
          <w:rFonts w:hint="eastAsia"/>
          <w:lang w:eastAsia="zh-CN"/>
        </w:rPr>
        <w:t>，</w:t>
      </w:r>
      <w:r>
        <w:rPr>
          <w:rFonts w:hint="eastAsia"/>
        </w:rPr>
        <w:t>土豪怎么知道这个游戏</w:t>
      </w:r>
      <w:r>
        <w:rPr>
          <w:rFonts w:hint="eastAsia"/>
          <w:lang w:eastAsia="zh-CN"/>
        </w:rPr>
        <w:t>，</w:t>
      </w:r>
      <w:r>
        <w:rPr>
          <w:rFonts w:hint="eastAsia"/>
        </w:rPr>
        <w:t>土豪为什么要玩这个游戏</w:t>
      </w:r>
    </w:p>
    <w:p>
      <w:pPr>
        <w:pStyle w:val="4"/>
        <w:rPr>
          <w:rFonts w:hint="eastAsia"/>
        </w:rPr>
      </w:pPr>
      <w:r>
        <w:rPr>
          <w:rFonts w:hint="eastAsia"/>
        </w:rPr>
        <w:t>你通通解决不了</w:t>
      </w:r>
    </w:p>
    <w:p>
      <w:pPr>
        <w:pStyle w:val="4"/>
        <w:rPr>
          <w:rFonts w:hint="eastAsia"/>
        </w:rPr>
      </w:pPr>
      <w:r>
        <w:rPr>
          <w:rFonts w:hint="eastAsia"/>
        </w:rPr>
        <w:t>所以你</w:t>
      </w:r>
      <w:r>
        <w:rPr>
          <w:rFonts w:hint="eastAsia"/>
          <w:lang w:eastAsia="zh-CN"/>
        </w:rPr>
        <w:t>必须</w:t>
      </w:r>
      <w:r>
        <w:rPr>
          <w:rFonts w:hint="eastAsia"/>
        </w:rPr>
        <w:t>先免费让大家免费玩</w:t>
      </w:r>
      <w:r>
        <w:rPr>
          <w:rFonts w:hint="eastAsia"/>
          <w:lang w:eastAsia="zh-CN"/>
        </w:rPr>
        <w:t>，</w:t>
      </w:r>
      <w:r>
        <w:rPr>
          <w:rFonts w:hint="eastAsia"/>
        </w:rPr>
        <w:t>玩的人多了</w:t>
      </w:r>
      <w:r>
        <w:rPr>
          <w:rFonts w:hint="eastAsia"/>
          <w:lang w:eastAsia="zh-CN"/>
        </w:rPr>
        <w:t>，</w:t>
      </w:r>
      <w:r>
        <w:rPr>
          <w:rFonts w:hint="eastAsia"/>
        </w:rPr>
        <w:t>才能接触到这些土豪</w:t>
      </w:r>
      <w:r>
        <w:rPr>
          <w:rFonts w:hint="eastAsia"/>
          <w:lang w:eastAsia="zh-CN"/>
        </w:rPr>
        <w:t>，</w:t>
      </w:r>
      <w:r>
        <w:rPr>
          <w:rFonts w:hint="eastAsia"/>
        </w:rPr>
        <w:t>才能找到真正的付费客户</w:t>
      </w:r>
    </w:p>
    <w:p>
      <w:pPr>
        <w:pStyle w:val="4"/>
        <w:rPr>
          <w:rFonts w:hint="eastAsia"/>
        </w:rPr>
      </w:pPr>
      <w:r>
        <w:rPr>
          <w:rFonts w:hint="eastAsia"/>
        </w:rPr>
        <w:t>没有前面的免费</w:t>
      </w:r>
      <w:r>
        <w:rPr>
          <w:rFonts w:hint="eastAsia"/>
          <w:lang w:eastAsia="zh-CN"/>
        </w:rPr>
        <w:t>，</w:t>
      </w:r>
      <w:r>
        <w:rPr>
          <w:rFonts w:hint="eastAsia"/>
        </w:rPr>
        <w:t>就永远没有后面的收费</w:t>
      </w:r>
    </w:p>
    <w:p>
      <w:pPr>
        <w:pStyle w:val="4"/>
        <w:rPr>
          <w:rFonts w:hint="eastAsia"/>
        </w:rPr>
      </w:pPr>
      <w:r>
        <w:rPr>
          <w:rFonts w:hint="eastAsia"/>
        </w:rPr>
        <w:t>免费玩家是什么</w:t>
      </w:r>
      <w:r>
        <w:rPr>
          <w:rFonts w:hint="eastAsia"/>
          <w:lang w:eastAsia="zh-CN"/>
        </w:rPr>
        <w:t>，</w:t>
      </w:r>
      <w:r>
        <w:rPr>
          <w:rFonts w:hint="eastAsia"/>
        </w:rPr>
        <w:t>免费玩家就是游戏道具</w:t>
      </w:r>
    </w:p>
    <w:p>
      <w:pPr>
        <w:pStyle w:val="4"/>
        <w:rPr>
          <w:rFonts w:hint="eastAsia"/>
        </w:rPr>
      </w:pPr>
      <w:r>
        <w:rPr>
          <w:rFonts w:hint="eastAsia"/>
        </w:rPr>
        <w:t>泛粉丝是什么</w:t>
      </w:r>
      <w:r>
        <w:rPr>
          <w:rFonts w:hint="eastAsia"/>
          <w:lang w:eastAsia="zh-CN"/>
        </w:rPr>
        <w:t>，</w:t>
      </w:r>
      <w:r>
        <w:rPr>
          <w:rFonts w:hint="eastAsia"/>
        </w:rPr>
        <w:t>泛粉丝就是短视频道具</w:t>
      </w:r>
    </w:p>
    <w:p>
      <w:pPr>
        <w:pStyle w:val="4"/>
        <w:rPr>
          <w:rFonts w:hint="eastAsia"/>
        </w:rPr>
      </w:pPr>
      <w:r>
        <w:rPr>
          <w:rFonts w:hint="eastAsia"/>
        </w:rPr>
        <w:t>其次用户是可以被转换</w:t>
      </w:r>
      <w:r>
        <w:rPr>
          <w:rFonts w:hint="eastAsia"/>
          <w:lang w:eastAsia="zh-CN"/>
        </w:rPr>
        <w:t>，</w:t>
      </w:r>
      <w:r>
        <w:rPr>
          <w:rFonts w:hint="eastAsia"/>
        </w:rPr>
        <w:t>从来没有非买不可</w:t>
      </w:r>
    </w:p>
    <w:p>
      <w:pPr>
        <w:pStyle w:val="4"/>
        <w:rPr>
          <w:rFonts w:hint="eastAsia"/>
        </w:rPr>
      </w:pPr>
      <w:r>
        <w:rPr>
          <w:rFonts w:hint="eastAsia"/>
        </w:rPr>
        <w:t>你下班路上为什么买了二斤橘子</w:t>
      </w:r>
      <w:r>
        <w:rPr>
          <w:rFonts w:hint="eastAsia"/>
          <w:lang w:eastAsia="zh-CN"/>
        </w:rPr>
        <w:t>，</w:t>
      </w:r>
      <w:r>
        <w:rPr>
          <w:rFonts w:hint="eastAsia"/>
        </w:rPr>
        <w:t>就是因为你路过一个卖橘子的摊</w:t>
      </w:r>
      <w:r>
        <w:rPr>
          <w:rFonts w:hint="eastAsia"/>
          <w:lang w:eastAsia="zh-CN"/>
        </w:rPr>
        <w:t>，</w:t>
      </w:r>
      <w:r>
        <w:rPr>
          <w:rFonts w:hint="eastAsia"/>
        </w:rPr>
        <w:t>然后很多人都在那买</w:t>
      </w:r>
      <w:r>
        <w:rPr>
          <w:rFonts w:hint="eastAsia"/>
          <w:lang w:eastAsia="zh-CN"/>
        </w:rPr>
        <w:t>，</w:t>
      </w:r>
      <w:r>
        <w:rPr>
          <w:rFonts w:hint="eastAsia"/>
        </w:rPr>
        <w:t>你也尝了一口觉得挺甜的</w:t>
      </w:r>
      <w:r>
        <w:rPr>
          <w:rFonts w:hint="eastAsia"/>
          <w:lang w:eastAsia="zh-CN"/>
        </w:rPr>
        <w:t>，</w:t>
      </w:r>
      <w:r>
        <w:rPr>
          <w:rFonts w:hint="eastAsia"/>
        </w:rPr>
        <w:t>然后就买了</w:t>
      </w:r>
      <w:r>
        <w:rPr>
          <w:rFonts w:hint="eastAsia"/>
          <w:lang w:eastAsia="zh-CN"/>
        </w:rPr>
        <w:t>，</w:t>
      </w:r>
      <w:r>
        <w:rPr>
          <w:rFonts w:hint="eastAsia"/>
        </w:rPr>
        <w:t>就这么简单</w:t>
      </w:r>
    </w:p>
    <w:p>
      <w:pPr>
        <w:pStyle w:val="4"/>
        <w:rPr>
          <w:rFonts w:hint="eastAsia"/>
        </w:rPr>
      </w:pPr>
      <w:r>
        <w:rPr>
          <w:rFonts w:hint="eastAsia"/>
        </w:rPr>
        <w:t>从来没有跟人说</w:t>
      </w:r>
      <w:r>
        <w:rPr>
          <w:rFonts w:hint="eastAsia"/>
          <w:lang w:eastAsia="zh-CN"/>
        </w:rPr>
        <w:t>，</w:t>
      </w:r>
      <w:r>
        <w:rPr>
          <w:rFonts w:hint="eastAsia"/>
        </w:rPr>
        <w:t>我今天不吃橘子不行</w:t>
      </w:r>
      <w:r>
        <w:rPr>
          <w:rFonts w:hint="eastAsia"/>
          <w:lang w:eastAsia="zh-CN"/>
        </w:rPr>
        <w:t>，</w:t>
      </w:r>
      <w:r>
        <w:rPr>
          <w:rFonts w:hint="eastAsia"/>
        </w:rPr>
        <w:t>没有这样的</w:t>
      </w:r>
    </w:p>
    <w:p>
      <w:pPr>
        <w:pStyle w:val="4"/>
        <w:rPr>
          <w:rFonts w:hint="eastAsia"/>
        </w:rPr>
      </w:pPr>
      <w:r>
        <w:rPr>
          <w:rFonts w:hint="eastAsia"/>
        </w:rPr>
        <w:t>除了阳光空气和水</w:t>
      </w:r>
      <w:r>
        <w:rPr>
          <w:rFonts w:hint="eastAsia"/>
          <w:lang w:eastAsia="zh-CN"/>
        </w:rPr>
        <w:t>，</w:t>
      </w:r>
      <w:r>
        <w:rPr>
          <w:rFonts w:hint="eastAsia"/>
        </w:rPr>
        <w:t>所有东西都是可买可不买</w:t>
      </w:r>
    </w:p>
    <w:p>
      <w:pPr>
        <w:pStyle w:val="4"/>
        <w:rPr>
          <w:rFonts w:hint="eastAsia"/>
        </w:rPr>
      </w:pPr>
      <w:r>
        <w:rPr>
          <w:rFonts w:hint="eastAsia"/>
        </w:rPr>
        <w:t>明白了这个</w:t>
      </w:r>
      <w:r>
        <w:rPr>
          <w:rFonts w:hint="eastAsia"/>
          <w:lang w:eastAsia="zh-CN"/>
        </w:rPr>
        <w:t>，</w:t>
      </w:r>
      <w:r>
        <w:rPr>
          <w:rFonts w:hint="eastAsia"/>
        </w:rPr>
        <w:t>你才会发现</w:t>
      </w:r>
      <w:r>
        <w:rPr>
          <w:rFonts w:hint="eastAsia"/>
          <w:lang w:eastAsia="zh-CN"/>
        </w:rPr>
        <w:t>，</w:t>
      </w:r>
      <w:r>
        <w:rPr>
          <w:rFonts w:hint="eastAsia"/>
          <w:lang w:val="en-US" w:eastAsia="zh-CN"/>
        </w:rPr>
        <w:t>泛</w:t>
      </w:r>
      <w:r>
        <w:rPr>
          <w:rFonts w:hint="eastAsia"/>
        </w:rPr>
        <w:t>粉丝才是真正的金矿</w:t>
      </w:r>
    </w:p>
    <w:p>
      <w:pPr>
        <w:pStyle w:val="4"/>
        <w:rPr>
          <w:rFonts w:hint="eastAsia"/>
        </w:rPr>
      </w:pPr>
      <w:r>
        <w:rPr>
          <w:rFonts w:hint="eastAsia"/>
        </w:rPr>
        <w:t>我原本没有打算学英语</w:t>
      </w:r>
      <w:r>
        <w:rPr>
          <w:rFonts w:hint="eastAsia"/>
          <w:lang w:eastAsia="zh-CN"/>
        </w:rPr>
        <w:t>，</w:t>
      </w:r>
      <w:r>
        <w:rPr>
          <w:rFonts w:hint="eastAsia"/>
        </w:rPr>
        <w:t>但是我听完你讲之后</w:t>
      </w:r>
      <w:r>
        <w:rPr>
          <w:rFonts w:hint="eastAsia"/>
          <w:lang w:eastAsia="zh-CN"/>
        </w:rPr>
        <w:t>，</w:t>
      </w:r>
      <w:r>
        <w:rPr>
          <w:rFonts w:hint="eastAsia"/>
        </w:rPr>
        <w:t>我居然觉得那么有趣</w:t>
      </w:r>
      <w:r>
        <w:rPr>
          <w:rFonts w:hint="eastAsia"/>
          <w:lang w:eastAsia="zh-CN"/>
        </w:rPr>
        <w:t>，</w:t>
      </w:r>
      <w:r>
        <w:rPr>
          <w:rFonts w:hint="eastAsia"/>
        </w:rPr>
        <w:t>我愿意去学</w:t>
      </w:r>
      <w:r>
        <w:rPr>
          <w:rFonts w:hint="eastAsia"/>
          <w:lang w:eastAsia="zh-CN"/>
        </w:rPr>
        <w:t>，</w:t>
      </w:r>
      <w:r>
        <w:rPr>
          <w:rFonts w:hint="eastAsia"/>
        </w:rPr>
        <w:t>这样的客户你要不要</w:t>
      </w:r>
    </w:p>
    <w:p>
      <w:pPr>
        <w:pStyle w:val="4"/>
        <w:rPr>
          <w:rFonts w:hint="eastAsia"/>
        </w:rPr>
      </w:pPr>
      <w:r>
        <w:rPr>
          <w:rFonts w:hint="eastAsia"/>
        </w:rPr>
        <w:t>时长多久最容易火</w:t>
      </w:r>
      <w:r>
        <w:rPr>
          <w:rFonts w:hint="eastAsia"/>
          <w:lang w:eastAsia="zh-CN"/>
        </w:rPr>
        <w:t>，</w:t>
      </w:r>
      <w:r>
        <w:rPr>
          <w:rFonts w:hint="eastAsia"/>
        </w:rPr>
        <w:t>先问一个问题</w:t>
      </w:r>
    </w:p>
    <w:p>
      <w:pPr>
        <w:pStyle w:val="4"/>
        <w:rPr>
          <w:rFonts w:hint="eastAsia"/>
        </w:rPr>
      </w:pPr>
      <w:r>
        <w:rPr>
          <w:rFonts w:hint="eastAsia"/>
        </w:rPr>
        <w:t>短视频为什么叫短视频</w:t>
      </w:r>
      <w:r>
        <w:rPr>
          <w:rFonts w:hint="eastAsia"/>
          <w:lang w:eastAsia="zh-CN"/>
        </w:rPr>
        <w:t>，</w:t>
      </w:r>
      <w:r>
        <w:rPr>
          <w:rFonts w:hint="eastAsia"/>
        </w:rPr>
        <w:t>是因为时间短吗</w:t>
      </w:r>
      <w:r>
        <w:rPr>
          <w:rFonts w:hint="eastAsia"/>
          <w:lang w:eastAsia="zh-CN"/>
        </w:rPr>
        <w:t>？</w:t>
      </w:r>
    </w:p>
    <w:p>
      <w:pPr>
        <w:pStyle w:val="4"/>
        <w:rPr>
          <w:rFonts w:hint="eastAsia"/>
        </w:rPr>
      </w:pPr>
      <w:r>
        <w:rPr>
          <w:rFonts w:hint="eastAsia"/>
        </w:rPr>
        <w:t>对的</w:t>
      </w:r>
      <w:r>
        <w:rPr>
          <w:rFonts w:hint="eastAsia"/>
          <w:lang w:eastAsia="zh-CN"/>
        </w:rPr>
        <w:t>，</w:t>
      </w:r>
      <w:r>
        <w:rPr>
          <w:rFonts w:hint="eastAsia"/>
        </w:rPr>
        <w:t>短</w:t>
      </w:r>
      <w:r>
        <w:rPr>
          <w:rFonts w:hint="eastAsia"/>
          <w:lang w:eastAsia="zh-CN"/>
        </w:rPr>
        <w:t>视频</w:t>
      </w:r>
      <w:r>
        <w:rPr>
          <w:rFonts w:hint="eastAsia"/>
        </w:rPr>
        <w:t>结果不是原因</w:t>
      </w:r>
      <w:r>
        <w:rPr>
          <w:rFonts w:hint="eastAsia"/>
          <w:lang w:eastAsia="zh-CN"/>
        </w:rPr>
        <w:t>，</w:t>
      </w:r>
      <w:r>
        <w:rPr>
          <w:rFonts w:hint="eastAsia"/>
        </w:rPr>
        <w:t>不是因为短所以火</w:t>
      </w:r>
      <w:r>
        <w:rPr>
          <w:rFonts w:hint="eastAsia"/>
          <w:lang w:eastAsia="zh-CN"/>
        </w:rPr>
        <w:t>，</w:t>
      </w:r>
      <w:r>
        <w:rPr>
          <w:rFonts w:hint="eastAsia"/>
        </w:rPr>
        <w:t>而是因为浓缩才有价值短视频的核心不是时间长度</w:t>
      </w:r>
      <w:r>
        <w:rPr>
          <w:rFonts w:hint="eastAsia"/>
          <w:lang w:eastAsia="zh-CN"/>
        </w:rPr>
        <w:t>，</w:t>
      </w:r>
      <w:r>
        <w:rPr>
          <w:rFonts w:hint="eastAsia"/>
        </w:rPr>
        <w:t>而是信息密度</w:t>
      </w:r>
      <w:r>
        <w:rPr>
          <w:rFonts w:hint="eastAsia"/>
          <w:lang w:eastAsia="zh-CN"/>
        </w:rPr>
        <w:t>，</w:t>
      </w:r>
      <w:r>
        <w:rPr>
          <w:rFonts w:hint="eastAsia"/>
        </w:rPr>
        <w:t>没有废话</w:t>
      </w:r>
      <w:r>
        <w:rPr>
          <w:rFonts w:hint="eastAsia"/>
          <w:lang w:eastAsia="zh-CN"/>
        </w:rPr>
        <w:t>，</w:t>
      </w:r>
      <w:r>
        <w:rPr>
          <w:rFonts w:hint="eastAsia"/>
        </w:rPr>
        <w:t>密集痛点连环刺激</w:t>
      </w:r>
      <w:r>
        <w:rPr>
          <w:rFonts w:hint="eastAsia"/>
          <w:lang w:eastAsia="zh-CN"/>
        </w:rPr>
        <w:t>，</w:t>
      </w:r>
      <w:r>
        <w:rPr>
          <w:rFonts w:hint="eastAsia"/>
        </w:rPr>
        <w:t>全是对他有好处的</w:t>
      </w:r>
      <w:r>
        <w:rPr>
          <w:rFonts w:hint="eastAsia"/>
          <w:lang w:eastAsia="zh-CN"/>
        </w:rPr>
        <w:t>，</w:t>
      </w:r>
      <w:r>
        <w:rPr>
          <w:rFonts w:hint="eastAsia"/>
        </w:rPr>
        <w:t>他才能够看下去</w:t>
      </w:r>
    </w:p>
    <w:p>
      <w:pPr>
        <w:pStyle w:val="4"/>
        <w:rPr>
          <w:rFonts w:hint="eastAsia"/>
        </w:rPr>
      </w:pPr>
      <w:r>
        <w:rPr>
          <w:rFonts w:hint="eastAsia"/>
        </w:rPr>
        <w:t>人性自私</w:t>
      </w:r>
      <w:r>
        <w:rPr>
          <w:rFonts w:hint="eastAsia"/>
          <w:lang w:eastAsia="zh-CN"/>
        </w:rPr>
        <w:t>，</w:t>
      </w:r>
      <w:r>
        <w:rPr>
          <w:rFonts w:hint="eastAsia"/>
        </w:rPr>
        <w:t>我们的每次交换都是要占便宜的</w:t>
      </w:r>
    </w:p>
    <w:p>
      <w:pPr>
        <w:pStyle w:val="4"/>
        <w:rPr>
          <w:rFonts w:hint="eastAsia"/>
        </w:rPr>
      </w:pPr>
      <w:r>
        <w:rPr>
          <w:rFonts w:hint="eastAsia"/>
        </w:rPr>
        <w:t>你100块钱买了个</w:t>
      </w:r>
      <w:r>
        <w:rPr>
          <w:rFonts w:hint="eastAsia"/>
          <w:lang w:eastAsia="zh-CN"/>
        </w:rPr>
        <w:t>T恤，</w:t>
      </w:r>
      <w:r>
        <w:rPr>
          <w:rFonts w:hint="eastAsia"/>
        </w:rPr>
        <w:t>是因为你觉得</w:t>
      </w:r>
      <w:r>
        <w:rPr>
          <w:rFonts w:hint="eastAsia"/>
          <w:lang w:eastAsia="zh-CN"/>
        </w:rPr>
        <w:t>T恤</w:t>
      </w:r>
      <w:r>
        <w:rPr>
          <w:rFonts w:hint="eastAsia"/>
        </w:rPr>
        <w:t>比这100块钱重要</w:t>
      </w:r>
      <w:r>
        <w:rPr>
          <w:rFonts w:hint="eastAsia"/>
          <w:lang w:eastAsia="zh-CN"/>
        </w:rPr>
        <w:t>，</w:t>
      </w:r>
      <w:r>
        <w:rPr>
          <w:rFonts w:hint="eastAsia"/>
        </w:rPr>
        <w:t>花钱是在占便宜你才愿意掏那个100块</w:t>
      </w:r>
    </w:p>
    <w:p>
      <w:pPr>
        <w:pStyle w:val="4"/>
        <w:rPr>
          <w:rFonts w:hint="eastAsia"/>
        </w:rPr>
      </w:pPr>
      <w:r>
        <w:rPr>
          <w:rFonts w:hint="eastAsia"/>
        </w:rPr>
        <w:t>刷手机不也是吗</w:t>
      </w:r>
      <w:r>
        <w:rPr>
          <w:rFonts w:hint="eastAsia"/>
          <w:lang w:eastAsia="zh-CN"/>
        </w:rPr>
        <w:t>？</w:t>
      </w:r>
      <w:r>
        <w:rPr>
          <w:rFonts w:hint="eastAsia"/>
        </w:rPr>
        <w:t>你得提供远超3分钟的收获感他才愿意给你3分钟</w:t>
      </w:r>
    </w:p>
    <w:p>
      <w:pPr>
        <w:pStyle w:val="4"/>
        <w:rPr>
          <w:rFonts w:hint="eastAsia"/>
        </w:rPr>
      </w:pPr>
      <w:r>
        <w:rPr>
          <w:rFonts w:hint="eastAsia"/>
        </w:rPr>
        <w:t>为什么不去电影院</w:t>
      </w:r>
      <w:r>
        <w:rPr>
          <w:rFonts w:hint="eastAsia"/>
          <w:lang w:eastAsia="zh-CN"/>
        </w:rPr>
        <w:t>？</w:t>
      </w:r>
      <w:r>
        <w:rPr>
          <w:rFonts w:hint="eastAsia"/>
        </w:rPr>
        <w:t>为什么非要看</w:t>
      </w:r>
      <w:r>
        <w:rPr>
          <w:rFonts w:hint="eastAsia"/>
          <w:lang w:val="en-US" w:eastAsia="zh-CN"/>
        </w:rPr>
        <w:t>解说</w:t>
      </w:r>
      <w:r>
        <w:rPr>
          <w:rFonts w:hint="eastAsia"/>
        </w:rPr>
        <w:t>电影</w:t>
      </w:r>
      <w:r>
        <w:rPr>
          <w:rFonts w:hint="eastAsia"/>
          <w:lang w:eastAsia="zh-CN"/>
        </w:rPr>
        <w:t>？</w:t>
      </w:r>
    </w:p>
    <w:p>
      <w:pPr>
        <w:pStyle w:val="4"/>
        <w:rPr>
          <w:rFonts w:hint="eastAsia"/>
        </w:rPr>
      </w:pPr>
      <w:r>
        <w:rPr>
          <w:rFonts w:hint="eastAsia"/>
        </w:rPr>
        <w:t>因为可以占便宜</w:t>
      </w:r>
      <w:r>
        <w:rPr>
          <w:rFonts w:hint="eastAsia"/>
          <w:lang w:eastAsia="zh-CN"/>
        </w:rPr>
        <w:t>，</w:t>
      </w:r>
      <w:r>
        <w:rPr>
          <w:rFonts w:hint="eastAsia"/>
        </w:rPr>
        <w:t>因为10分钟等于3个小时</w:t>
      </w:r>
      <w:r>
        <w:rPr>
          <w:rFonts w:hint="eastAsia"/>
          <w:lang w:eastAsia="zh-CN"/>
        </w:rPr>
        <w:t>，</w:t>
      </w:r>
      <w:r>
        <w:rPr>
          <w:rFonts w:hint="eastAsia"/>
          <w:lang w:val="en-US" w:eastAsia="zh-CN"/>
        </w:rPr>
        <w:t>等于</w:t>
      </w:r>
      <w:r>
        <w:rPr>
          <w:rFonts w:hint="eastAsia"/>
        </w:rPr>
        <w:t>帮我节省了两个小时50分</w:t>
      </w:r>
    </w:p>
    <w:p>
      <w:pPr>
        <w:pStyle w:val="4"/>
        <w:rPr>
          <w:rFonts w:hint="eastAsia"/>
        </w:rPr>
      </w:pPr>
      <w:r>
        <w:rPr>
          <w:rFonts w:hint="eastAsia"/>
        </w:rPr>
        <w:t>永远记得信息量相同的前提下时长永远越短越好</w:t>
      </w:r>
    </w:p>
    <w:p>
      <w:pPr>
        <w:pStyle w:val="4"/>
        <w:rPr>
          <w:rFonts w:hint="eastAsia"/>
        </w:rPr>
      </w:pPr>
      <w:r>
        <w:rPr>
          <w:rFonts w:hint="eastAsia"/>
        </w:rPr>
        <w:t>可要可不要的</w:t>
      </w:r>
      <w:r>
        <w:rPr>
          <w:rFonts w:hint="eastAsia"/>
          <w:lang w:eastAsia="zh-CN"/>
        </w:rPr>
        <w:t>，</w:t>
      </w:r>
      <w:r>
        <w:rPr>
          <w:rFonts w:hint="eastAsia"/>
        </w:rPr>
        <w:t>一律不要</w:t>
      </w:r>
      <w:r>
        <w:rPr>
          <w:rFonts w:hint="eastAsia"/>
          <w:lang w:eastAsia="zh-CN"/>
        </w:rPr>
        <w:t>；</w:t>
      </w:r>
      <w:r>
        <w:rPr>
          <w:rFonts w:hint="eastAsia"/>
        </w:rPr>
        <w:t>可说可不说的</w:t>
      </w:r>
      <w:r>
        <w:rPr>
          <w:rFonts w:hint="eastAsia"/>
          <w:lang w:eastAsia="zh-CN"/>
        </w:rPr>
        <w:t>，</w:t>
      </w:r>
      <w:r>
        <w:rPr>
          <w:rFonts w:hint="eastAsia"/>
        </w:rPr>
        <w:t>一律不说</w:t>
      </w:r>
      <w:r>
        <w:rPr>
          <w:rFonts w:hint="eastAsia"/>
          <w:lang w:eastAsia="zh-CN"/>
        </w:rPr>
        <w:t>，</w:t>
      </w:r>
      <w:r>
        <w:rPr>
          <w:rFonts w:hint="eastAsia"/>
        </w:rPr>
        <w:t>能用一分钟说完的绝对不能够花一个小时</w:t>
      </w:r>
    </w:p>
    <w:p>
      <w:pPr>
        <w:pStyle w:val="4"/>
        <w:rPr>
          <w:rFonts w:hint="eastAsia"/>
        </w:rPr>
      </w:pPr>
      <w:r>
        <w:rPr>
          <w:rFonts w:hint="eastAsia"/>
        </w:rPr>
        <w:t>为什么有人是30秒</w:t>
      </w:r>
      <w:r>
        <w:rPr>
          <w:rFonts w:hint="eastAsia"/>
          <w:lang w:eastAsia="zh-CN"/>
        </w:rPr>
        <w:t>，</w:t>
      </w:r>
      <w:r>
        <w:rPr>
          <w:rFonts w:hint="eastAsia"/>
        </w:rPr>
        <w:t>因为它原本是3分钟的</w:t>
      </w:r>
      <w:r>
        <w:rPr>
          <w:rFonts w:hint="eastAsia"/>
          <w:lang w:eastAsia="zh-CN"/>
        </w:rPr>
        <w:t>；</w:t>
      </w:r>
      <w:r>
        <w:rPr>
          <w:rFonts w:hint="eastAsia"/>
        </w:rPr>
        <w:t>为什么有人是3分钟</w:t>
      </w:r>
      <w:r>
        <w:rPr>
          <w:rFonts w:hint="eastAsia"/>
          <w:lang w:eastAsia="zh-CN"/>
        </w:rPr>
        <w:t>，</w:t>
      </w:r>
      <w:r>
        <w:rPr>
          <w:rFonts w:hint="eastAsia"/>
        </w:rPr>
        <w:t>因为它原本是3小时的</w:t>
      </w:r>
    </w:p>
    <w:p>
      <w:pPr>
        <w:pStyle w:val="4"/>
        <w:rPr>
          <w:rFonts w:hint="eastAsia"/>
        </w:rPr>
      </w:pPr>
      <w:r>
        <w:rPr>
          <w:rFonts w:hint="eastAsia"/>
        </w:rPr>
        <w:t>为什么大部分的短视频都很短</w:t>
      </w:r>
      <w:r>
        <w:rPr>
          <w:rFonts w:hint="eastAsia"/>
          <w:lang w:eastAsia="zh-CN"/>
        </w:rPr>
        <w:t>，</w:t>
      </w:r>
      <w:r>
        <w:rPr>
          <w:rFonts w:hint="eastAsia"/>
        </w:rPr>
        <w:t>那是因为创作能力的限制</w:t>
      </w:r>
    </w:p>
    <w:p>
      <w:pPr>
        <w:pStyle w:val="4"/>
        <w:rPr>
          <w:rFonts w:hint="eastAsia"/>
        </w:rPr>
      </w:pPr>
      <w:r>
        <w:rPr>
          <w:rFonts w:hint="eastAsia"/>
        </w:rPr>
        <w:t>时长每长一倍</w:t>
      </w:r>
      <w:r>
        <w:rPr>
          <w:rFonts w:hint="eastAsia"/>
          <w:lang w:eastAsia="zh-CN"/>
        </w:rPr>
        <w:t>，</w:t>
      </w:r>
      <w:r>
        <w:rPr>
          <w:rFonts w:hint="eastAsia"/>
        </w:rPr>
        <w:t>难度是要大4倍的</w:t>
      </w:r>
    </w:p>
    <w:p>
      <w:pPr>
        <w:pStyle w:val="4"/>
        <w:rPr>
          <w:rFonts w:hint="eastAsia"/>
        </w:rPr>
      </w:pPr>
      <w:r>
        <w:rPr>
          <w:rFonts w:hint="eastAsia"/>
        </w:rPr>
        <w:t>15秒只需要一个笑点</w:t>
      </w:r>
      <w:r>
        <w:rPr>
          <w:rFonts w:hint="eastAsia"/>
          <w:lang w:eastAsia="zh-CN"/>
        </w:rPr>
        <w:t>，</w:t>
      </w:r>
      <w:r>
        <w:rPr>
          <w:rFonts w:hint="eastAsia"/>
        </w:rPr>
        <w:t>1分钟就得加上故事情节</w:t>
      </w:r>
      <w:r>
        <w:rPr>
          <w:rFonts w:hint="eastAsia"/>
          <w:lang w:eastAsia="zh-CN"/>
        </w:rPr>
        <w:t>，</w:t>
      </w:r>
      <w:r>
        <w:rPr>
          <w:rFonts w:hint="eastAsia"/>
        </w:rPr>
        <w:t>3分钟就得再加上无数的反转和</w:t>
      </w:r>
      <w:r>
        <w:rPr>
          <w:rFonts w:hint="eastAsia"/>
          <w:lang w:eastAsia="zh-CN"/>
        </w:rPr>
        <w:t>钩子</w:t>
      </w:r>
    </w:p>
    <w:p>
      <w:pPr>
        <w:pStyle w:val="4"/>
        <w:rPr>
          <w:rFonts w:hint="eastAsia"/>
        </w:rPr>
      </w:pPr>
      <w:r>
        <w:rPr>
          <w:rFonts w:hint="eastAsia"/>
        </w:rPr>
        <w:t>所以没有几个人可以持续创造</w:t>
      </w:r>
      <w:r>
        <w:rPr>
          <w:rFonts w:hint="eastAsia"/>
          <w:lang w:eastAsia="zh-CN"/>
        </w:rPr>
        <w:t>，</w:t>
      </w:r>
      <w:r>
        <w:rPr>
          <w:rFonts w:hint="eastAsia"/>
        </w:rPr>
        <w:t>3小时的视频</w:t>
      </w:r>
      <w:r>
        <w:rPr>
          <w:rFonts w:hint="eastAsia"/>
          <w:lang w:eastAsia="zh-CN"/>
        </w:rPr>
        <w:t>，</w:t>
      </w:r>
      <w:r>
        <w:rPr>
          <w:rFonts w:hint="eastAsia"/>
        </w:rPr>
        <w:t>还密度满满</w:t>
      </w:r>
    </w:p>
    <w:p>
      <w:pPr>
        <w:pStyle w:val="4"/>
        <w:rPr>
          <w:rFonts w:hint="eastAsia"/>
        </w:rPr>
      </w:pPr>
      <w:r>
        <w:rPr>
          <w:rFonts w:hint="eastAsia"/>
        </w:rPr>
        <w:t>如果强行拉时长</w:t>
      </w:r>
      <w:r>
        <w:rPr>
          <w:rFonts w:hint="eastAsia"/>
          <w:lang w:eastAsia="zh-CN"/>
        </w:rPr>
        <w:t>，</w:t>
      </w:r>
      <w:r>
        <w:rPr>
          <w:rFonts w:hint="eastAsia"/>
        </w:rPr>
        <w:t>那密度就稀释了</w:t>
      </w:r>
      <w:r>
        <w:rPr>
          <w:rFonts w:hint="eastAsia"/>
          <w:lang w:eastAsia="zh-CN"/>
        </w:rPr>
        <w:t>，</w:t>
      </w:r>
      <w:r>
        <w:rPr>
          <w:rFonts w:hint="eastAsia"/>
        </w:rPr>
        <w:t>用户就划走了</w:t>
      </w:r>
    </w:p>
    <w:p>
      <w:pPr>
        <w:pStyle w:val="4"/>
        <w:rPr>
          <w:rFonts w:hint="eastAsia"/>
        </w:rPr>
      </w:pPr>
      <w:r>
        <w:rPr>
          <w:rFonts w:hint="eastAsia"/>
        </w:rPr>
        <w:t>到底要不要投</w:t>
      </w:r>
      <w:r>
        <w:rPr>
          <w:rFonts w:hint="eastAsia"/>
          <w:lang w:val="en-US" w:eastAsia="zh-CN"/>
        </w:rPr>
        <w:t>抖加</w:t>
      </w:r>
      <w:r>
        <w:rPr>
          <w:rFonts w:hint="eastAsia"/>
          <w:lang w:eastAsia="zh-CN"/>
        </w:rPr>
        <w:t>，</w:t>
      </w:r>
      <w:r>
        <w:rPr>
          <w:rFonts w:hint="eastAsia"/>
        </w:rPr>
        <w:t>有人说要投</w:t>
      </w:r>
      <w:r>
        <w:rPr>
          <w:rFonts w:hint="eastAsia"/>
          <w:lang w:eastAsia="zh-CN"/>
        </w:rPr>
        <w:t>，</w:t>
      </w:r>
      <w:r>
        <w:rPr>
          <w:rFonts w:hint="eastAsia"/>
        </w:rPr>
        <w:t>有人说不要</w:t>
      </w:r>
      <w:r>
        <w:rPr>
          <w:rFonts w:hint="eastAsia"/>
          <w:lang w:eastAsia="zh-CN"/>
        </w:rPr>
        <w:t>，</w:t>
      </w:r>
      <w:r>
        <w:rPr>
          <w:rFonts w:hint="eastAsia"/>
        </w:rPr>
        <w:t>答案相似</w:t>
      </w:r>
    </w:p>
    <w:p>
      <w:pPr>
        <w:pStyle w:val="4"/>
        <w:rPr>
          <w:rFonts w:hint="eastAsia"/>
        </w:rPr>
      </w:pPr>
      <w:r>
        <w:rPr>
          <w:rFonts w:hint="eastAsia"/>
        </w:rPr>
        <w:t>不要管那么多乱七八糟的</w:t>
      </w:r>
      <w:r>
        <w:rPr>
          <w:rFonts w:hint="eastAsia"/>
          <w:lang w:eastAsia="zh-CN"/>
        </w:rPr>
        <w:t>，</w:t>
      </w:r>
      <w:r>
        <w:rPr>
          <w:rFonts w:hint="eastAsia"/>
        </w:rPr>
        <w:t>我就问你个问题</w:t>
      </w:r>
    </w:p>
    <w:p>
      <w:pPr>
        <w:pStyle w:val="4"/>
        <w:rPr>
          <w:rFonts w:hint="eastAsia"/>
        </w:rPr>
      </w:pPr>
      <w:r>
        <w:rPr>
          <w:rFonts w:hint="eastAsia"/>
        </w:rPr>
        <w:t>如果你是张一鸣</w:t>
      </w:r>
      <w:r>
        <w:rPr>
          <w:rFonts w:hint="eastAsia"/>
          <w:lang w:eastAsia="zh-CN"/>
        </w:rPr>
        <w:t>，</w:t>
      </w:r>
      <w:r>
        <w:rPr>
          <w:rFonts w:hint="eastAsia"/>
        </w:rPr>
        <w:t>你会怎么给流量</w:t>
      </w:r>
    </w:p>
    <w:p>
      <w:pPr>
        <w:pStyle w:val="4"/>
        <w:rPr>
          <w:rFonts w:hint="eastAsia"/>
        </w:rPr>
      </w:pPr>
      <w:r>
        <w:rPr>
          <w:rFonts w:hint="eastAsia"/>
        </w:rPr>
        <w:t>要么好的内容帮你留言</w:t>
      </w:r>
      <w:r>
        <w:rPr>
          <w:rFonts w:hint="eastAsia"/>
          <w:lang w:eastAsia="zh-CN"/>
        </w:rPr>
        <w:t>，</w:t>
      </w:r>
      <w:r>
        <w:rPr>
          <w:rFonts w:hint="eastAsia"/>
        </w:rPr>
        <w:t>要么直接付费帮你变现</w:t>
      </w:r>
    </w:p>
    <w:p>
      <w:pPr>
        <w:pStyle w:val="4"/>
        <w:rPr>
          <w:rFonts w:hint="eastAsia"/>
        </w:rPr>
      </w:pPr>
      <w:r>
        <w:rPr>
          <w:rFonts w:hint="eastAsia"/>
        </w:rPr>
        <w:t>那换句话说</w:t>
      </w:r>
      <w:r>
        <w:rPr>
          <w:rFonts w:hint="eastAsia"/>
          <w:lang w:eastAsia="zh-CN"/>
        </w:rPr>
        <w:t>，</w:t>
      </w:r>
      <w:r>
        <w:rPr>
          <w:rFonts w:hint="eastAsia"/>
        </w:rPr>
        <w:t>你想搞到流量</w:t>
      </w:r>
    </w:p>
    <w:p>
      <w:pPr>
        <w:pStyle w:val="4"/>
        <w:rPr>
          <w:rFonts w:hint="eastAsia"/>
        </w:rPr>
      </w:pPr>
      <w:r>
        <w:rPr>
          <w:rFonts w:hint="eastAsia"/>
        </w:rPr>
        <w:t>要么提供好的内容</w:t>
      </w:r>
      <w:r>
        <w:rPr>
          <w:rFonts w:hint="eastAsia"/>
          <w:lang w:eastAsia="zh-CN"/>
        </w:rPr>
        <w:t>，</w:t>
      </w:r>
      <w:r>
        <w:rPr>
          <w:rFonts w:hint="eastAsia"/>
        </w:rPr>
        <w:t>要么提供钱</w:t>
      </w:r>
    </w:p>
    <w:p>
      <w:pPr>
        <w:pStyle w:val="4"/>
        <w:rPr>
          <w:rFonts w:hint="eastAsia"/>
        </w:rPr>
      </w:pPr>
      <w:r>
        <w:rPr>
          <w:rFonts w:hint="eastAsia"/>
        </w:rPr>
        <w:t>最关键的地方来了</w:t>
      </w:r>
      <w:r>
        <w:rPr>
          <w:rFonts w:hint="eastAsia"/>
          <w:lang w:eastAsia="zh-CN"/>
        </w:rPr>
        <w:t>，</w:t>
      </w:r>
      <w:r>
        <w:rPr>
          <w:rFonts w:hint="eastAsia"/>
        </w:rPr>
        <w:t>内容等于什么</w:t>
      </w:r>
      <w:r>
        <w:rPr>
          <w:rFonts w:hint="eastAsia"/>
          <w:lang w:eastAsia="zh-CN"/>
        </w:rPr>
        <w:t>，</w:t>
      </w:r>
      <w:r>
        <w:rPr>
          <w:rFonts w:hint="eastAsia"/>
        </w:rPr>
        <w:t>你的时间</w:t>
      </w:r>
      <w:r>
        <w:rPr>
          <w:rFonts w:hint="eastAsia"/>
          <w:lang w:val="en-US" w:eastAsia="zh-CN"/>
        </w:rPr>
        <w:t>和</w:t>
      </w:r>
      <w:r>
        <w:rPr>
          <w:rFonts w:hint="eastAsia"/>
        </w:rPr>
        <w:t>钱等于什么</w:t>
      </w:r>
      <w:r>
        <w:rPr>
          <w:rFonts w:hint="eastAsia"/>
          <w:lang w:eastAsia="zh-CN"/>
        </w:rPr>
        <w:t>，</w:t>
      </w:r>
      <w:r>
        <w:rPr>
          <w:rFonts w:hint="eastAsia"/>
        </w:rPr>
        <w:t>不也等于你的时间吗</w:t>
      </w:r>
    </w:p>
    <w:p>
      <w:pPr>
        <w:pStyle w:val="4"/>
        <w:rPr>
          <w:rFonts w:hint="eastAsia"/>
        </w:rPr>
      </w:pPr>
      <w:r>
        <w:rPr>
          <w:rFonts w:hint="eastAsia"/>
        </w:rPr>
        <w:t>你看这个问题就回归到你的时间只有一份</w:t>
      </w:r>
      <w:r>
        <w:rPr>
          <w:rFonts w:hint="eastAsia"/>
          <w:lang w:eastAsia="zh-CN"/>
        </w:rPr>
        <w:t>，</w:t>
      </w:r>
      <w:r>
        <w:rPr>
          <w:rFonts w:hint="eastAsia"/>
        </w:rPr>
        <w:t>永远只能二选一</w:t>
      </w:r>
      <w:r>
        <w:rPr>
          <w:rFonts w:hint="eastAsia"/>
          <w:lang w:eastAsia="zh-CN"/>
        </w:rPr>
        <w:t>，</w:t>
      </w:r>
      <w:r>
        <w:rPr>
          <w:rFonts w:hint="eastAsia"/>
        </w:rPr>
        <w:t>永远要考虑花到哪里产出最大</w:t>
      </w:r>
    </w:p>
    <w:p>
      <w:pPr>
        <w:pStyle w:val="4"/>
        <w:rPr>
          <w:rFonts w:hint="eastAsia"/>
        </w:rPr>
      </w:pPr>
      <w:r>
        <w:rPr>
          <w:rFonts w:hint="eastAsia"/>
        </w:rPr>
        <w:t>你要是马云</w:t>
      </w:r>
      <w:r>
        <w:rPr>
          <w:rFonts w:hint="eastAsia"/>
          <w:lang w:eastAsia="zh-CN"/>
        </w:rPr>
        <w:t>，</w:t>
      </w:r>
      <w:r>
        <w:rPr>
          <w:rFonts w:hint="eastAsia"/>
        </w:rPr>
        <w:t>那就别创作</w:t>
      </w:r>
      <w:r>
        <w:rPr>
          <w:rFonts w:hint="eastAsia"/>
          <w:lang w:eastAsia="zh-CN"/>
        </w:rPr>
        <w:t>，</w:t>
      </w:r>
      <w:r>
        <w:rPr>
          <w:rFonts w:hint="eastAsia"/>
        </w:rPr>
        <w:t>有这个时间</w:t>
      </w:r>
      <w:r>
        <w:rPr>
          <w:rFonts w:hint="eastAsia"/>
          <w:lang w:eastAsia="zh-CN"/>
        </w:rPr>
        <w:t>，</w:t>
      </w:r>
      <w:r>
        <w:rPr>
          <w:rFonts w:hint="eastAsia"/>
        </w:rPr>
        <w:t>你早就挣到2个亿了</w:t>
      </w:r>
    </w:p>
    <w:p>
      <w:pPr>
        <w:pStyle w:val="4"/>
        <w:rPr>
          <w:rFonts w:hint="eastAsia"/>
        </w:rPr>
      </w:pPr>
      <w:r>
        <w:rPr>
          <w:rFonts w:hint="eastAsia"/>
        </w:rPr>
        <w:t>但如果不是</w:t>
      </w:r>
      <w:r>
        <w:rPr>
          <w:rFonts w:hint="eastAsia"/>
          <w:lang w:eastAsia="zh-CN"/>
        </w:rPr>
        <w:t>，</w:t>
      </w:r>
      <w:r>
        <w:rPr>
          <w:rFonts w:hint="eastAsia"/>
          <w:lang w:val="en-US" w:eastAsia="zh-CN"/>
        </w:rPr>
        <w:t>你</w:t>
      </w:r>
      <w:r>
        <w:rPr>
          <w:rFonts w:hint="eastAsia"/>
        </w:rPr>
        <w:t>想一想你为什么做短视频</w:t>
      </w:r>
      <w:r>
        <w:rPr>
          <w:rFonts w:hint="eastAsia"/>
          <w:lang w:eastAsia="zh-CN"/>
        </w:rPr>
        <w:t>，</w:t>
      </w:r>
      <w:r>
        <w:rPr>
          <w:rFonts w:hint="eastAsia"/>
        </w:rPr>
        <w:t>不就是因为线下不挣钱吗</w:t>
      </w:r>
    </w:p>
    <w:p>
      <w:pPr>
        <w:pStyle w:val="4"/>
        <w:rPr>
          <w:rFonts w:hint="eastAsia"/>
        </w:rPr>
      </w:pPr>
      <w:r>
        <w:rPr>
          <w:rFonts w:hint="eastAsia"/>
        </w:rPr>
        <w:t>换句话来说</w:t>
      </w:r>
      <w:r>
        <w:rPr>
          <w:rFonts w:hint="eastAsia"/>
          <w:lang w:eastAsia="zh-CN"/>
        </w:rPr>
        <w:t>，</w:t>
      </w:r>
      <w:r>
        <w:rPr>
          <w:rFonts w:hint="eastAsia"/>
        </w:rPr>
        <w:t>不就是因为你先挣钱</w:t>
      </w:r>
      <w:r>
        <w:rPr>
          <w:rFonts w:hint="eastAsia"/>
          <w:lang w:eastAsia="zh-CN"/>
        </w:rPr>
        <w:t>，</w:t>
      </w:r>
      <w:r>
        <w:rPr>
          <w:rFonts w:hint="eastAsia"/>
        </w:rPr>
        <w:t>再买流量的效率太低</w:t>
      </w:r>
      <w:r>
        <w:rPr>
          <w:rFonts w:hint="eastAsia"/>
          <w:lang w:val="en-US" w:eastAsia="zh-CN"/>
        </w:rPr>
        <w:t>了，</w:t>
      </w:r>
      <w:r>
        <w:rPr>
          <w:rFonts w:hint="eastAsia"/>
        </w:rPr>
        <w:t>那怎么又绕回你最不擅长的事情上去了</w:t>
      </w:r>
    </w:p>
    <w:p>
      <w:pPr>
        <w:pStyle w:val="4"/>
        <w:rPr>
          <w:rFonts w:hint="eastAsia"/>
        </w:rPr>
      </w:pPr>
      <w:r>
        <w:rPr>
          <w:rFonts w:hint="eastAsia"/>
        </w:rPr>
        <w:t>你好不容易把蒸汽机车换成了高铁怎么又开始烧煤了呢</w:t>
      </w:r>
    </w:p>
    <w:p>
      <w:pPr>
        <w:pStyle w:val="4"/>
        <w:rPr>
          <w:rFonts w:hint="eastAsia"/>
        </w:rPr>
      </w:pPr>
      <w:r>
        <w:rPr>
          <w:rFonts w:hint="eastAsia"/>
        </w:rPr>
        <w:t>请记住商业的核心</w:t>
      </w:r>
      <w:r>
        <w:rPr>
          <w:rFonts w:hint="eastAsia"/>
          <w:lang w:eastAsia="zh-CN"/>
        </w:rPr>
        <w:t>要义</w:t>
      </w:r>
      <w:r>
        <w:rPr>
          <w:rFonts w:hint="eastAsia"/>
        </w:rPr>
        <w:t>是效率</w:t>
      </w:r>
      <w:r>
        <w:rPr>
          <w:rFonts w:hint="eastAsia"/>
          <w:lang w:eastAsia="zh-CN"/>
        </w:rPr>
        <w:t>，</w:t>
      </w:r>
      <w:r>
        <w:rPr>
          <w:rFonts w:hint="eastAsia"/>
        </w:rPr>
        <w:t>投抖</w:t>
      </w:r>
      <w:r>
        <w:rPr>
          <w:rFonts w:hint="eastAsia"/>
          <w:lang w:val="en-US" w:eastAsia="zh-CN"/>
        </w:rPr>
        <w:t>加</w:t>
      </w:r>
      <w:r>
        <w:rPr>
          <w:rFonts w:hint="eastAsia"/>
        </w:rPr>
        <w:t>的唯一原则是效率为证</w:t>
      </w:r>
      <w:r>
        <w:rPr>
          <w:rFonts w:hint="eastAsia"/>
          <w:lang w:eastAsia="zh-CN"/>
        </w:rPr>
        <w:t>，</w:t>
      </w:r>
      <w:r>
        <w:rPr>
          <w:rFonts w:hint="eastAsia"/>
        </w:rPr>
        <w:t>投100赚200才能继续否则你投多少就会亏多少</w:t>
      </w:r>
    </w:p>
    <w:p>
      <w:pPr>
        <w:pStyle w:val="4"/>
        <w:rPr>
          <w:rFonts w:hint="eastAsia" w:eastAsiaTheme="minorEastAsia"/>
          <w:lang w:eastAsia="zh-CN"/>
        </w:rPr>
      </w:pPr>
      <w:r>
        <w:rPr>
          <w:rFonts w:hint="eastAsia"/>
        </w:rPr>
        <w:t>你投了100个点赞</w:t>
      </w:r>
      <w:r>
        <w:rPr>
          <w:rFonts w:hint="eastAsia"/>
          <w:lang w:eastAsia="zh-CN"/>
        </w:rPr>
        <w:t>，</w:t>
      </w:r>
      <w:r>
        <w:rPr>
          <w:rFonts w:hint="eastAsia"/>
        </w:rPr>
        <w:t>值多少钱你不知道</w:t>
      </w:r>
      <w:r>
        <w:rPr>
          <w:rFonts w:hint="eastAsia"/>
          <w:lang w:eastAsia="zh-CN"/>
        </w:rPr>
        <w:t>；</w:t>
      </w:r>
      <w:r>
        <w:rPr>
          <w:rFonts w:hint="eastAsia"/>
        </w:rPr>
        <w:t>你投了100个关注</w:t>
      </w:r>
      <w:r>
        <w:rPr>
          <w:rFonts w:hint="eastAsia"/>
          <w:lang w:eastAsia="zh-CN"/>
        </w:rPr>
        <w:t>，</w:t>
      </w:r>
      <w:r>
        <w:rPr>
          <w:rFonts w:hint="eastAsia"/>
        </w:rPr>
        <w:t>值多少钱你也不知道</w:t>
      </w:r>
    </w:p>
    <w:p>
      <w:pPr>
        <w:pStyle w:val="4"/>
        <w:rPr>
          <w:rFonts w:hint="eastAsia"/>
        </w:rPr>
      </w:pPr>
      <w:r>
        <w:rPr>
          <w:rFonts w:hint="eastAsia"/>
        </w:rPr>
        <w:t>就相当于你开了个饭店</w:t>
      </w:r>
      <w:r>
        <w:rPr>
          <w:rFonts w:hint="eastAsia"/>
          <w:lang w:eastAsia="zh-CN"/>
        </w:rPr>
        <w:t>，</w:t>
      </w:r>
      <w:r>
        <w:rPr>
          <w:rFonts w:hint="eastAsia"/>
        </w:rPr>
        <w:t>每天挣了多少钱你都不知道</w:t>
      </w:r>
      <w:r>
        <w:rPr>
          <w:rFonts w:hint="eastAsia"/>
          <w:lang w:eastAsia="zh-CN"/>
        </w:rPr>
        <w:t>，</w:t>
      </w:r>
      <w:r>
        <w:rPr>
          <w:rFonts w:hint="eastAsia"/>
        </w:rPr>
        <w:t>那你的饭店就一定是要倒闭的</w:t>
      </w:r>
    </w:p>
    <w:p>
      <w:pPr>
        <w:pStyle w:val="4"/>
        <w:rPr>
          <w:rFonts w:hint="eastAsia"/>
        </w:rPr>
      </w:pPr>
      <w:r>
        <w:rPr>
          <w:rFonts w:hint="eastAsia"/>
        </w:rPr>
        <w:t>那不花钱怎么搞流量</w:t>
      </w:r>
      <w:r>
        <w:rPr>
          <w:rFonts w:hint="eastAsia"/>
          <w:lang w:eastAsia="zh-CN"/>
        </w:rPr>
        <w:t>，</w:t>
      </w:r>
      <w:r>
        <w:rPr>
          <w:rFonts w:hint="eastAsia"/>
        </w:rPr>
        <w:t>到底有没有隐藏技巧</w:t>
      </w:r>
    </w:p>
    <w:p>
      <w:pPr>
        <w:pStyle w:val="4"/>
        <w:rPr>
          <w:rFonts w:hint="eastAsia"/>
        </w:rPr>
      </w:pPr>
      <w:r>
        <w:rPr>
          <w:rFonts w:hint="eastAsia"/>
        </w:rPr>
        <w:t>是不是有人告诉你</w:t>
      </w:r>
      <w:r>
        <w:rPr>
          <w:rFonts w:hint="eastAsia"/>
          <w:lang w:eastAsia="zh-CN"/>
        </w:rPr>
        <w:t>，</w:t>
      </w:r>
      <w:r>
        <w:rPr>
          <w:rFonts w:hint="eastAsia"/>
        </w:rPr>
        <w:t>播放量上不去</w:t>
      </w:r>
      <w:r>
        <w:rPr>
          <w:rFonts w:hint="eastAsia"/>
          <w:lang w:eastAsia="zh-CN"/>
        </w:rPr>
        <w:t>，</w:t>
      </w:r>
      <w:r>
        <w:rPr>
          <w:rFonts w:hint="eastAsia"/>
        </w:rPr>
        <w:t>就要点击创作者中心找到创作灵感抖加助手干货分享发布的时候</w:t>
      </w:r>
      <w:r>
        <w:rPr>
          <w:rFonts w:hint="eastAsia"/>
          <w:lang w:eastAsia="zh-CN"/>
        </w:rPr>
        <w:t>，</w:t>
      </w:r>
      <w:r>
        <w:rPr>
          <w:rFonts w:hint="eastAsia"/>
        </w:rPr>
        <w:t>加上这3个话题就好了</w:t>
      </w:r>
    </w:p>
    <w:p>
      <w:pPr>
        <w:pStyle w:val="4"/>
        <w:rPr>
          <w:rFonts w:hint="eastAsia" w:eastAsiaTheme="minorEastAsia"/>
          <w:lang w:val="en-US" w:eastAsia="zh-CN"/>
        </w:rPr>
      </w:pPr>
      <w:r>
        <w:rPr>
          <w:rFonts w:hint="eastAsia"/>
        </w:rPr>
        <w:t>而我想告诉你一个公理</w:t>
      </w:r>
      <w:r>
        <w:rPr>
          <w:rFonts w:hint="eastAsia"/>
          <w:lang w:eastAsia="zh-CN"/>
        </w:rPr>
        <w:t>，</w:t>
      </w:r>
      <w:r>
        <w:rPr>
          <w:rFonts w:hint="eastAsia"/>
        </w:rPr>
        <w:t>就是任何的产品设计</w:t>
      </w:r>
      <w:r>
        <w:rPr>
          <w:rFonts w:hint="eastAsia"/>
          <w:lang w:eastAsia="zh-CN"/>
        </w:rPr>
        <w:t>，</w:t>
      </w:r>
      <w:r>
        <w:rPr>
          <w:rFonts w:hint="eastAsia"/>
        </w:rPr>
        <w:t>都应该是越重要的功能要放到越显眼的位置</w:t>
      </w:r>
      <w:r>
        <w:rPr>
          <w:rFonts w:hint="eastAsia"/>
          <w:lang w:eastAsia="zh-CN"/>
        </w:rPr>
        <w:t>，</w:t>
      </w:r>
      <w:r>
        <w:rPr>
          <w:rFonts w:hint="eastAsia"/>
        </w:rPr>
        <w:t>不是可不可以</w:t>
      </w:r>
      <w:r>
        <w:rPr>
          <w:rFonts w:hint="eastAsia"/>
          <w:lang w:eastAsia="zh-CN"/>
        </w:rPr>
        <w:t>，</w:t>
      </w:r>
      <w:r>
        <w:rPr>
          <w:rFonts w:hint="eastAsia"/>
        </w:rPr>
        <w:t>而是必须这样</w:t>
      </w:r>
      <w:r>
        <w:rPr>
          <w:rFonts w:hint="eastAsia"/>
          <w:lang w:eastAsia="zh-CN"/>
        </w:rPr>
        <w:t>，</w:t>
      </w:r>
      <w:r>
        <w:rPr>
          <w:rFonts w:hint="eastAsia"/>
        </w:rPr>
        <w:t>没有例外</w:t>
      </w:r>
      <w:r>
        <w:rPr>
          <w:rFonts w:hint="eastAsia"/>
          <w:lang w:eastAsia="zh-CN"/>
        </w:rPr>
        <w:t>，</w:t>
      </w:r>
      <w:r>
        <w:rPr>
          <w:rFonts w:hint="eastAsia"/>
        </w:rPr>
        <w:t>例外就得</w:t>
      </w:r>
      <w:r>
        <w:rPr>
          <w:rFonts w:hint="eastAsia"/>
          <w:lang w:val="en-US" w:eastAsia="zh-CN"/>
        </w:rPr>
        <w:t>凉</w:t>
      </w:r>
    </w:p>
    <w:p>
      <w:pPr>
        <w:pStyle w:val="4"/>
        <w:rPr>
          <w:rFonts w:hint="eastAsia"/>
        </w:rPr>
      </w:pPr>
      <w:r>
        <w:rPr>
          <w:rFonts w:hint="eastAsia"/>
        </w:rPr>
        <w:t>就像一个手机</w:t>
      </w:r>
      <w:r>
        <w:rPr>
          <w:rFonts w:hint="eastAsia"/>
          <w:lang w:eastAsia="zh-CN"/>
        </w:rPr>
        <w:t>，</w:t>
      </w:r>
      <w:r>
        <w:rPr>
          <w:rFonts w:hint="eastAsia"/>
        </w:rPr>
        <w:t>绝对不能说这个电源键藏在后盖里面用的时候得先拿螺丝给它撬开</w:t>
      </w:r>
      <w:r>
        <w:rPr>
          <w:rFonts w:hint="eastAsia"/>
          <w:lang w:eastAsia="zh-CN"/>
        </w:rPr>
        <w:t>，</w:t>
      </w:r>
      <w:r>
        <w:rPr>
          <w:rFonts w:hint="eastAsia"/>
        </w:rPr>
        <w:t>然后掀开电池</w:t>
      </w:r>
      <w:r>
        <w:rPr>
          <w:rFonts w:hint="eastAsia"/>
          <w:lang w:eastAsia="zh-CN"/>
        </w:rPr>
        <w:t>，</w:t>
      </w:r>
      <w:r>
        <w:rPr>
          <w:rFonts w:hint="eastAsia"/>
        </w:rPr>
        <w:t>从下到上第五个螺丝的地方长按5秒钟才能开机</w:t>
      </w:r>
      <w:r>
        <w:rPr>
          <w:rFonts w:hint="eastAsia"/>
          <w:lang w:eastAsia="zh-CN"/>
        </w:rPr>
        <w:t>，</w:t>
      </w:r>
      <w:r>
        <w:rPr>
          <w:rFonts w:hint="eastAsia"/>
        </w:rPr>
        <w:t>谁敢这么做谁就第一个倒闭</w:t>
      </w:r>
      <w:r>
        <w:rPr>
          <w:rFonts w:hint="eastAsia"/>
          <w:lang w:eastAsia="zh-CN"/>
        </w:rPr>
        <w:t>，</w:t>
      </w:r>
      <w:r>
        <w:rPr>
          <w:rFonts w:hint="eastAsia"/>
        </w:rPr>
        <w:t>这就是功底</w:t>
      </w:r>
    </w:p>
    <w:p>
      <w:pPr>
        <w:pStyle w:val="4"/>
        <w:rPr>
          <w:rFonts w:hint="eastAsia"/>
        </w:rPr>
      </w:pPr>
      <w:r>
        <w:rPr>
          <w:rFonts w:hint="eastAsia"/>
        </w:rPr>
        <w:t>短视频不也一样吗</w:t>
      </w:r>
    </w:p>
    <w:p>
      <w:pPr>
        <w:pStyle w:val="4"/>
        <w:rPr>
          <w:rFonts w:hint="eastAsia"/>
        </w:rPr>
      </w:pPr>
      <w:r>
        <w:rPr>
          <w:rFonts w:hint="eastAsia"/>
        </w:rPr>
        <w:t>作为一个平台</w:t>
      </w:r>
      <w:r>
        <w:rPr>
          <w:rFonts w:hint="eastAsia"/>
          <w:lang w:eastAsia="zh-CN"/>
        </w:rPr>
        <w:t>，</w:t>
      </w:r>
      <w:r>
        <w:rPr>
          <w:rFonts w:hint="eastAsia"/>
          <w:lang w:val="en-US" w:eastAsia="zh-CN"/>
        </w:rPr>
        <w:t>它</w:t>
      </w:r>
      <w:r>
        <w:rPr>
          <w:rFonts w:hint="eastAsia"/>
        </w:rPr>
        <w:t>不生产内容</w:t>
      </w:r>
      <w:r>
        <w:rPr>
          <w:rFonts w:hint="eastAsia"/>
          <w:lang w:eastAsia="zh-CN"/>
        </w:rPr>
        <w:t>，</w:t>
      </w:r>
      <w:r>
        <w:rPr>
          <w:rFonts w:hint="eastAsia"/>
          <w:lang w:val="en-US" w:eastAsia="zh-CN"/>
        </w:rPr>
        <w:t>它</w:t>
      </w:r>
      <w:r>
        <w:rPr>
          <w:rFonts w:hint="eastAsia"/>
        </w:rPr>
        <w:t>只分发内容</w:t>
      </w:r>
      <w:r>
        <w:rPr>
          <w:rFonts w:hint="eastAsia"/>
          <w:lang w:eastAsia="zh-CN"/>
        </w:rPr>
        <w:t>，</w:t>
      </w:r>
      <w:r>
        <w:rPr>
          <w:rFonts w:hint="eastAsia"/>
        </w:rPr>
        <w:t>那么</w:t>
      </w:r>
      <w:r>
        <w:rPr>
          <w:rFonts w:hint="eastAsia"/>
          <w:lang w:val="en-US" w:eastAsia="zh-CN"/>
        </w:rPr>
        <w:t>它</w:t>
      </w:r>
      <w:r>
        <w:rPr>
          <w:rFonts w:hint="eastAsia"/>
        </w:rPr>
        <w:t>就一定希望创作者发布更多更好的作品来帮他吸引更多有价值的用户</w:t>
      </w:r>
    </w:p>
    <w:p>
      <w:pPr>
        <w:pStyle w:val="4"/>
        <w:rPr>
          <w:rFonts w:hint="eastAsia"/>
        </w:rPr>
      </w:pPr>
      <w:r>
        <w:rPr>
          <w:rFonts w:hint="eastAsia"/>
        </w:rPr>
        <w:t>而想激发创作者</w:t>
      </w:r>
      <w:r>
        <w:rPr>
          <w:rFonts w:hint="eastAsia"/>
          <w:lang w:eastAsia="zh-CN"/>
        </w:rPr>
        <w:t>，</w:t>
      </w:r>
      <w:r>
        <w:rPr>
          <w:rFonts w:hint="eastAsia"/>
        </w:rPr>
        <w:t>门槛就</w:t>
      </w:r>
      <w:r>
        <w:rPr>
          <w:rFonts w:hint="eastAsia"/>
          <w:lang w:eastAsia="zh-CN"/>
        </w:rPr>
        <w:t>必须</w:t>
      </w:r>
      <w:r>
        <w:rPr>
          <w:rFonts w:hint="eastAsia"/>
        </w:rPr>
        <w:t>低</w:t>
      </w:r>
      <w:r>
        <w:rPr>
          <w:rFonts w:hint="eastAsia"/>
          <w:lang w:eastAsia="zh-CN"/>
        </w:rPr>
        <w:t>，</w:t>
      </w:r>
      <w:r>
        <w:rPr>
          <w:rFonts w:hint="eastAsia"/>
        </w:rPr>
        <w:t>低到不需要任何的说明书</w:t>
      </w:r>
      <w:r>
        <w:rPr>
          <w:rFonts w:hint="eastAsia"/>
          <w:lang w:eastAsia="zh-CN"/>
        </w:rPr>
        <w:t>，</w:t>
      </w:r>
      <w:r>
        <w:rPr>
          <w:rFonts w:hint="eastAsia"/>
        </w:rPr>
        <w:t>低到闭着眼睛凭直觉都能操作</w:t>
      </w:r>
    </w:p>
    <w:p>
      <w:pPr>
        <w:pStyle w:val="4"/>
        <w:rPr>
          <w:rFonts w:hint="eastAsia"/>
        </w:rPr>
      </w:pPr>
      <w:r>
        <w:rPr>
          <w:rFonts w:hint="eastAsia"/>
        </w:rPr>
        <w:t>这样</w:t>
      </w:r>
      <w:r>
        <w:rPr>
          <w:rFonts w:hint="eastAsia"/>
          <w:lang w:eastAsia="zh-CN"/>
        </w:rPr>
        <w:t>，</w:t>
      </w:r>
      <w:r>
        <w:rPr>
          <w:rFonts w:hint="eastAsia"/>
        </w:rPr>
        <w:t>他才能够拿到更多的作品</w:t>
      </w:r>
      <w:r>
        <w:rPr>
          <w:rFonts w:hint="eastAsia"/>
          <w:lang w:eastAsia="zh-CN"/>
        </w:rPr>
        <w:t>，</w:t>
      </w:r>
      <w:r>
        <w:rPr>
          <w:rFonts w:hint="eastAsia"/>
        </w:rPr>
        <w:t>整个模型才能够持续下去</w:t>
      </w:r>
    </w:p>
    <w:p>
      <w:pPr>
        <w:pStyle w:val="4"/>
        <w:rPr>
          <w:rFonts w:hint="eastAsia"/>
        </w:rPr>
      </w:pPr>
      <w:r>
        <w:rPr>
          <w:rFonts w:hint="eastAsia"/>
        </w:rPr>
        <w:t>明白这个逻辑</w:t>
      </w:r>
      <w:r>
        <w:rPr>
          <w:rFonts w:hint="eastAsia"/>
          <w:lang w:eastAsia="zh-CN"/>
        </w:rPr>
        <w:t>，</w:t>
      </w:r>
      <w:r>
        <w:rPr>
          <w:rFonts w:hint="eastAsia"/>
        </w:rPr>
        <w:t>我再问你</w:t>
      </w:r>
      <w:r>
        <w:rPr>
          <w:rFonts w:hint="eastAsia"/>
          <w:lang w:eastAsia="zh-CN"/>
        </w:rPr>
        <w:t>，</w:t>
      </w:r>
      <w:r>
        <w:rPr>
          <w:rFonts w:hint="eastAsia"/>
        </w:rPr>
        <w:t>他为什么要刁难创作者</w:t>
      </w:r>
      <w:r>
        <w:rPr>
          <w:rFonts w:hint="eastAsia"/>
          <w:lang w:eastAsia="zh-CN"/>
        </w:rPr>
        <w:t>，</w:t>
      </w:r>
      <w:r>
        <w:rPr>
          <w:rFonts w:hint="eastAsia"/>
        </w:rPr>
        <w:t>为什么非要加几个话题才能有流量</w:t>
      </w:r>
      <w:r>
        <w:rPr>
          <w:rFonts w:hint="eastAsia"/>
          <w:lang w:eastAsia="zh-CN"/>
        </w:rPr>
        <w:t>，</w:t>
      </w:r>
      <w:r>
        <w:rPr>
          <w:rFonts w:hint="eastAsia"/>
        </w:rPr>
        <w:t>为什么要把一个如此重要的功能隐藏的如此之深呢</w:t>
      </w:r>
      <w:r>
        <w:rPr>
          <w:rFonts w:hint="eastAsia"/>
          <w:lang w:eastAsia="zh-CN"/>
        </w:rPr>
        <w:t>，</w:t>
      </w:r>
      <w:r>
        <w:rPr>
          <w:rFonts w:hint="eastAsia"/>
        </w:rPr>
        <w:t>为什么要平白无故</w:t>
      </w:r>
      <w:r>
        <w:rPr>
          <w:rFonts w:hint="eastAsia"/>
          <w:lang w:eastAsia="zh-CN"/>
        </w:rPr>
        <w:t>地</w:t>
      </w:r>
      <w:r>
        <w:rPr>
          <w:rFonts w:hint="eastAsia"/>
        </w:rPr>
        <w:t>提高新的学习成本</w:t>
      </w:r>
    </w:p>
    <w:p>
      <w:pPr>
        <w:pStyle w:val="4"/>
        <w:rPr>
          <w:rFonts w:hint="eastAsia"/>
        </w:rPr>
      </w:pPr>
      <w:r>
        <w:rPr>
          <w:rFonts w:hint="eastAsia"/>
        </w:rPr>
        <w:t>目的在于他对平台有什么好处</w:t>
      </w:r>
      <w:r>
        <w:rPr>
          <w:rFonts w:hint="eastAsia"/>
          <w:lang w:eastAsia="zh-CN"/>
        </w:rPr>
        <w:t>，</w:t>
      </w:r>
      <w:r>
        <w:rPr>
          <w:rFonts w:hint="eastAsia"/>
        </w:rPr>
        <w:t>对创作者有什么好处</w:t>
      </w:r>
    </w:p>
    <w:p>
      <w:pPr>
        <w:pStyle w:val="4"/>
        <w:rPr>
          <w:rFonts w:hint="eastAsia"/>
        </w:rPr>
      </w:pPr>
      <w:r>
        <w:rPr>
          <w:rFonts w:hint="eastAsia"/>
        </w:rPr>
        <w:t>记住一句话</w:t>
      </w:r>
      <w:r>
        <w:rPr>
          <w:rFonts w:hint="eastAsia"/>
          <w:lang w:eastAsia="zh-CN"/>
        </w:rPr>
        <w:t>，</w:t>
      </w:r>
      <w:r>
        <w:rPr>
          <w:rFonts w:hint="eastAsia"/>
        </w:rPr>
        <w:t>对方或许是个唯利是图的小人</w:t>
      </w:r>
      <w:r>
        <w:rPr>
          <w:rFonts w:hint="eastAsia"/>
          <w:lang w:eastAsia="zh-CN"/>
        </w:rPr>
        <w:t>，</w:t>
      </w:r>
      <w:r>
        <w:rPr>
          <w:rFonts w:hint="eastAsia"/>
        </w:rPr>
        <w:t>但是绝对不会是个自掘坟墓的傻瓜</w:t>
      </w:r>
    </w:p>
    <w:p>
      <w:pPr>
        <w:pStyle w:val="4"/>
        <w:rPr>
          <w:rFonts w:hint="eastAsia"/>
        </w:rPr>
      </w:pPr>
      <w:r>
        <w:rPr>
          <w:rFonts w:hint="eastAsia"/>
        </w:rPr>
        <w:t>几点发作品最容易火</w:t>
      </w:r>
      <w:r>
        <w:rPr>
          <w:rFonts w:hint="eastAsia"/>
          <w:lang w:eastAsia="zh-CN"/>
        </w:rPr>
        <w:t>，</w:t>
      </w:r>
      <w:r>
        <w:rPr>
          <w:rFonts w:hint="eastAsia"/>
        </w:rPr>
        <w:t>有人说是晚上发</w:t>
      </w:r>
      <w:r>
        <w:rPr>
          <w:rFonts w:hint="eastAsia"/>
          <w:lang w:eastAsia="zh-CN"/>
        </w:rPr>
        <w:t>，</w:t>
      </w:r>
      <w:r>
        <w:rPr>
          <w:rFonts w:hint="eastAsia"/>
        </w:rPr>
        <w:t>因为看的人多</w:t>
      </w:r>
      <w:r>
        <w:rPr>
          <w:rFonts w:hint="eastAsia"/>
          <w:lang w:eastAsia="zh-CN"/>
        </w:rPr>
        <w:t>；</w:t>
      </w:r>
      <w:r>
        <w:rPr>
          <w:rFonts w:hint="eastAsia"/>
        </w:rPr>
        <w:t>有人说是上午发</w:t>
      </w:r>
      <w:r>
        <w:rPr>
          <w:rFonts w:hint="eastAsia"/>
          <w:lang w:eastAsia="zh-CN"/>
        </w:rPr>
        <w:t>，</w:t>
      </w:r>
      <w:r>
        <w:rPr>
          <w:rFonts w:hint="eastAsia"/>
        </w:rPr>
        <w:t>因为发的人少</w:t>
      </w:r>
    </w:p>
    <w:p>
      <w:pPr>
        <w:pStyle w:val="4"/>
        <w:rPr>
          <w:rFonts w:hint="eastAsia"/>
        </w:rPr>
      </w:pPr>
      <w:r>
        <w:rPr>
          <w:rFonts w:hint="eastAsia"/>
        </w:rPr>
        <w:t>有人说是应该看行业</w:t>
      </w:r>
      <w:r>
        <w:rPr>
          <w:rFonts w:hint="eastAsia"/>
          <w:lang w:eastAsia="zh-CN"/>
        </w:rPr>
        <w:t>，</w:t>
      </w:r>
      <w:r>
        <w:rPr>
          <w:rFonts w:hint="eastAsia"/>
        </w:rPr>
        <w:t>汽车类5-7点</w:t>
      </w:r>
      <w:r>
        <w:rPr>
          <w:rFonts w:hint="eastAsia"/>
          <w:lang w:eastAsia="zh-CN"/>
        </w:rPr>
        <w:t>，</w:t>
      </w:r>
      <w:r>
        <w:rPr>
          <w:rFonts w:hint="eastAsia"/>
        </w:rPr>
        <w:t>情感类晚上8点</w:t>
      </w:r>
      <w:r>
        <w:rPr>
          <w:rFonts w:hint="eastAsia"/>
          <w:lang w:eastAsia="zh-CN"/>
        </w:rPr>
        <w:t>，</w:t>
      </w:r>
      <w:r>
        <w:rPr>
          <w:rFonts w:hint="eastAsia"/>
        </w:rPr>
        <w:t>育儿类20-23点</w:t>
      </w:r>
      <w:r>
        <w:rPr>
          <w:rFonts w:hint="eastAsia"/>
          <w:lang w:eastAsia="zh-CN"/>
        </w:rPr>
        <w:t>，</w:t>
      </w:r>
      <w:r>
        <w:rPr>
          <w:rFonts w:hint="eastAsia"/>
        </w:rPr>
        <w:t>教育类13点22点</w:t>
      </w:r>
    </w:p>
    <w:p>
      <w:pPr>
        <w:pStyle w:val="4"/>
        <w:rPr>
          <w:rFonts w:hint="eastAsia"/>
        </w:rPr>
      </w:pPr>
      <w:r>
        <w:rPr>
          <w:rFonts w:hint="eastAsia"/>
        </w:rPr>
        <w:t>有人说看活跃时间</w:t>
      </w:r>
      <w:r>
        <w:rPr>
          <w:rFonts w:hint="eastAsia"/>
          <w:lang w:eastAsia="zh-CN"/>
        </w:rPr>
        <w:t>，</w:t>
      </w:r>
      <w:r>
        <w:rPr>
          <w:rFonts w:hint="eastAsia"/>
        </w:rPr>
        <w:t>点击数据中心</w:t>
      </w:r>
      <w:r>
        <w:rPr>
          <w:rFonts w:hint="eastAsia"/>
          <w:lang w:eastAsia="zh-CN"/>
        </w:rPr>
        <w:t>，</w:t>
      </w:r>
      <w:r>
        <w:rPr>
          <w:rFonts w:hint="eastAsia"/>
        </w:rPr>
        <w:t>查看粉丝数据</w:t>
      </w:r>
      <w:r>
        <w:rPr>
          <w:rFonts w:hint="eastAsia"/>
          <w:lang w:eastAsia="zh-CN"/>
        </w:rPr>
        <w:t>，</w:t>
      </w:r>
      <w:r>
        <w:rPr>
          <w:rFonts w:hint="eastAsia"/>
        </w:rPr>
        <w:t>找到活跃时间</w:t>
      </w:r>
      <w:r>
        <w:rPr>
          <w:rFonts w:hint="eastAsia"/>
          <w:lang w:eastAsia="zh-CN"/>
        </w:rPr>
        <w:t>，</w:t>
      </w:r>
      <w:r>
        <w:rPr>
          <w:rFonts w:hint="eastAsia"/>
        </w:rPr>
        <w:t>然后提前4个小时发</w:t>
      </w:r>
      <w:r>
        <w:rPr>
          <w:rFonts w:hint="eastAsia"/>
          <w:lang w:eastAsia="zh-CN"/>
        </w:rPr>
        <w:t>，</w:t>
      </w:r>
      <w:r>
        <w:rPr>
          <w:rFonts w:hint="eastAsia"/>
        </w:rPr>
        <w:t>因为审核需要4个小时</w:t>
      </w:r>
    </w:p>
    <w:p>
      <w:pPr>
        <w:pStyle w:val="4"/>
        <w:rPr>
          <w:rFonts w:hint="eastAsia"/>
        </w:rPr>
      </w:pPr>
      <w:r>
        <w:rPr>
          <w:rFonts w:hint="eastAsia"/>
        </w:rPr>
        <w:t>好</w:t>
      </w:r>
      <w:r>
        <w:rPr>
          <w:rFonts w:hint="eastAsia"/>
          <w:lang w:eastAsia="zh-CN"/>
        </w:rPr>
        <w:t>，</w:t>
      </w:r>
      <w:r>
        <w:rPr>
          <w:rFonts w:hint="eastAsia"/>
        </w:rPr>
        <w:t>哪个是对的</w:t>
      </w:r>
      <w:r>
        <w:rPr>
          <w:rFonts w:hint="eastAsia"/>
          <w:lang w:eastAsia="zh-CN"/>
        </w:rPr>
        <w:t>。</w:t>
      </w:r>
      <w:r>
        <w:rPr>
          <w:rFonts w:hint="eastAsia"/>
        </w:rPr>
        <w:t>答案是</w:t>
      </w:r>
      <w:r>
        <w:rPr>
          <w:rFonts w:hint="eastAsia"/>
          <w:lang w:eastAsia="zh-CN"/>
        </w:rPr>
        <w:t>，</w:t>
      </w:r>
      <w:r>
        <w:rPr>
          <w:rFonts w:hint="eastAsia"/>
        </w:rPr>
        <w:t>全错</w:t>
      </w:r>
    </w:p>
    <w:p>
      <w:pPr>
        <w:pStyle w:val="4"/>
        <w:rPr>
          <w:rFonts w:hint="eastAsia"/>
        </w:rPr>
      </w:pPr>
      <w:r>
        <w:rPr>
          <w:rFonts w:hint="eastAsia"/>
        </w:rPr>
        <w:t>你要是觉得第四个对</w:t>
      </w:r>
      <w:r>
        <w:rPr>
          <w:rFonts w:hint="eastAsia"/>
          <w:lang w:eastAsia="zh-CN"/>
        </w:rPr>
        <w:t>，</w:t>
      </w:r>
      <w:r>
        <w:rPr>
          <w:rFonts w:hint="eastAsia"/>
        </w:rPr>
        <w:t>说明你缺乏基本的常识</w:t>
      </w:r>
    </w:p>
    <w:p>
      <w:pPr>
        <w:pStyle w:val="4"/>
        <w:rPr>
          <w:rFonts w:hint="eastAsia"/>
        </w:rPr>
      </w:pPr>
      <w:r>
        <w:rPr>
          <w:rFonts w:hint="eastAsia"/>
        </w:rPr>
        <w:t>如果你看的数据足够多</w:t>
      </w:r>
      <w:r>
        <w:rPr>
          <w:rFonts w:hint="eastAsia"/>
          <w:lang w:eastAsia="zh-CN"/>
        </w:rPr>
        <w:t>，</w:t>
      </w:r>
      <w:r>
        <w:rPr>
          <w:rFonts w:hint="eastAsia"/>
        </w:rPr>
        <w:t>你就会发现</w:t>
      </w:r>
    </w:p>
    <w:p>
      <w:pPr>
        <w:pStyle w:val="4"/>
        <w:rPr>
          <w:rFonts w:hint="eastAsia"/>
        </w:rPr>
      </w:pPr>
      <w:r>
        <w:rPr>
          <w:rFonts w:hint="eastAsia"/>
        </w:rPr>
        <w:t>用户的活跃时间几乎是一样的</w:t>
      </w:r>
      <w:r>
        <w:rPr>
          <w:rFonts w:hint="eastAsia"/>
          <w:lang w:eastAsia="zh-CN"/>
        </w:rPr>
        <w:t>，</w:t>
      </w:r>
      <w:r>
        <w:rPr>
          <w:rFonts w:hint="eastAsia"/>
        </w:rPr>
        <w:t>不存在什么特例</w:t>
      </w:r>
      <w:r>
        <w:rPr>
          <w:rFonts w:hint="eastAsia"/>
          <w:lang w:eastAsia="zh-CN"/>
        </w:rPr>
        <w:t>，</w:t>
      </w:r>
      <w:r>
        <w:rPr>
          <w:rFonts w:hint="eastAsia"/>
        </w:rPr>
        <w:t>只要他是个正常上班的</w:t>
      </w:r>
      <w:r>
        <w:rPr>
          <w:rFonts w:hint="eastAsia"/>
          <w:lang w:eastAsia="zh-CN"/>
        </w:rPr>
        <w:t>，</w:t>
      </w:r>
      <w:r>
        <w:rPr>
          <w:rFonts w:hint="eastAsia"/>
        </w:rPr>
        <w:t>只要他白天工作晚上睡觉</w:t>
      </w:r>
      <w:r>
        <w:rPr>
          <w:rFonts w:hint="eastAsia"/>
          <w:lang w:eastAsia="zh-CN"/>
        </w:rPr>
        <w:t>，</w:t>
      </w:r>
      <w:r>
        <w:rPr>
          <w:rFonts w:hint="eastAsia"/>
        </w:rPr>
        <w:t>只要他正常</w:t>
      </w:r>
      <w:r>
        <w:rPr>
          <w:rFonts w:hint="eastAsia"/>
          <w:lang w:eastAsia="zh-CN"/>
        </w:rPr>
        <w:t>地</w:t>
      </w:r>
      <w:r>
        <w:rPr>
          <w:rFonts w:hint="eastAsia"/>
        </w:rPr>
        <w:t>吃3顿饭</w:t>
      </w:r>
      <w:r>
        <w:rPr>
          <w:rFonts w:hint="eastAsia"/>
          <w:lang w:eastAsia="zh-CN"/>
        </w:rPr>
        <w:t>，</w:t>
      </w:r>
      <w:r>
        <w:rPr>
          <w:rFonts w:hint="eastAsia"/>
        </w:rPr>
        <w:t>那么他的活跃曲线就一定像这个</w:t>
      </w:r>
      <w:r>
        <w:rPr>
          <w:rFonts w:hint="eastAsia"/>
          <w:lang w:val="en-US" w:eastAsia="zh-CN"/>
        </w:rPr>
        <w:t>图</w:t>
      </w:r>
      <w:r>
        <w:rPr>
          <w:rFonts w:hint="eastAsia"/>
        </w:rPr>
        <w:t>一样</w:t>
      </w:r>
    </w:p>
    <w:p>
      <w:pPr>
        <w:pStyle w:val="4"/>
        <w:rPr>
          <w:rFonts w:hint="eastAsia"/>
        </w:rPr>
      </w:pPr>
      <w:r>
        <w:rPr>
          <w:rFonts w:hint="eastAsia"/>
        </w:rPr>
        <w:t>无论他是干it的</w:t>
      </w:r>
      <w:r>
        <w:rPr>
          <w:rFonts w:hint="eastAsia"/>
          <w:lang w:eastAsia="zh-CN"/>
        </w:rPr>
        <w:t>，</w:t>
      </w:r>
      <w:r>
        <w:rPr>
          <w:rFonts w:hint="eastAsia"/>
        </w:rPr>
        <w:t>搞母婴的</w:t>
      </w:r>
      <w:r>
        <w:rPr>
          <w:rFonts w:hint="eastAsia"/>
          <w:lang w:eastAsia="zh-CN"/>
        </w:rPr>
        <w:t>，</w:t>
      </w:r>
      <w:r>
        <w:rPr>
          <w:rFonts w:hint="eastAsia"/>
        </w:rPr>
        <w:t>玩汽车还是做教育的</w:t>
      </w:r>
      <w:r>
        <w:rPr>
          <w:rFonts w:hint="eastAsia"/>
          <w:lang w:eastAsia="zh-CN"/>
        </w:rPr>
        <w:t>，还是</w:t>
      </w:r>
      <w:r>
        <w:rPr>
          <w:rFonts w:hint="eastAsia"/>
        </w:rPr>
        <w:t>什么乱七八糟的行业</w:t>
      </w:r>
      <w:r>
        <w:rPr>
          <w:rFonts w:hint="eastAsia"/>
          <w:lang w:eastAsia="zh-CN"/>
        </w:rPr>
        <w:t>，</w:t>
      </w:r>
      <w:r>
        <w:rPr>
          <w:rFonts w:hint="eastAsia"/>
        </w:rPr>
        <w:t>曲线全都一样</w:t>
      </w:r>
    </w:p>
    <w:p>
      <w:pPr>
        <w:pStyle w:val="4"/>
        <w:rPr>
          <w:rFonts w:hint="eastAsia"/>
        </w:rPr>
      </w:pPr>
      <w:r>
        <w:rPr>
          <w:rFonts w:hint="eastAsia"/>
        </w:rPr>
        <w:t>你觉得你搞到一份独家数据</w:t>
      </w:r>
      <w:r>
        <w:rPr>
          <w:rFonts w:hint="eastAsia"/>
          <w:lang w:eastAsia="zh-CN"/>
        </w:rPr>
        <w:t>，</w:t>
      </w:r>
      <w:r>
        <w:rPr>
          <w:rFonts w:hint="eastAsia"/>
        </w:rPr>
        <w:t>但是你压根没有想到别的用户也是一样的</w:t>
      </w:r>
    </w:p>
    <w:p>
      <w:pPr>
        <w:pStyle w:val="4"/>
        <w:rPr>
          <w:rFonts w:hint="eastAsia"/>
        </w:rPr>
      </w:pPr>
      <w:r>
        <w:rPr>
          <w:rFonts w:hint="eastAsia"/>
        </w:rPr>
        <w:t>真正的做法是什么</w:t>
      </w:r>
      <w:r>
        <w:rPr>
          <w:rFonts w:hint="eastAsia"/>
          <w:lang w:eastAsia="zh-CN"/>
        </w:rPr>
        <w:t>，</w:t>
      </w:r>
      <w:r>
        <w:rPr>
          <w:rFonts w:hint="eastAsia"/>
        </w:rPr>
        <w:t>是权重举个例子</w:t>
      </w:r>
    </w:p>
    <w:p>
      <w:pPr>
        <w:pStyle w:val="4"/>
        <w:rPr>
          <w:rFonts w:hint="eastAsia"/>
        </w:rPr>
      </w:pPr>
      <w:r>
        <w:rPr>
          <w:rFonts w:hint="eastAsia"/>
        </w:rPr>
        <w:t>明天我想取100万</w:t>
      </w:r>
      <w:r>
        <w:rPr>
          <w:rFonts w:hint="eastAsia"/>
          <w:lang w:eastAsia="zh-CN"/>
        </w:rPr>
        <w:t>，</w:t>
      </w:r>
      <w:r>
        <w:rPr>
          <w:rFonts w:hint="eastAsia"/>
        </w:rPr>
        <w:t>请问应该去哪个网点</w:t>
      </w:r>
      <w:r>
        <w:rPr>
          <w:rFonts w:hint="eastAsia"/>
          <w:lang w:eastAsia="zh-CN"/>
        </w:rPr>
        <w:t>，</w:t>
      </w:r>
      <w:r>
        <w:rPr>
          <w:rFonts w:hint="eastAsia"/>
        </w:rPr>
        <w:t>是工行建行浦发</w:t>
      </w:r>
      <w:r>
        <w:rPr>
          <w:rFonts w:hint="eastAsia"/>
          <w:lang w:eastAsia="zh-CN"/>
        </w:rPr>
        <w:t>，</w:t>
      </w:r>
      <w:r>
        <w:rPr>
          <w:rFonts w:hint="eastAsia"/>
        </w:rPr>
        <w:t>还是华夏</w:t>
      </w:r>
    </w:p>
    <w:p>
      <w:pPr>
        <w:pStyle w:val="4"/>
        <w:rPr>
          <w:rFonts w:hint="eastAsia"/>
        </w:rPr>
      </w:pPr>
      <w:r>
        <w:rPr>
          <w:rFonts w:hint="eastAsia"/>
        </w:rPr>
        <w:t>这个时候你要考虑到网点的大小</w:t>
      </w:r>
      <w:r>
        <w:rPr>
          <w:rFonts w:hint="eastAsia"/>
          <w:lang w:eastAsia="zh-CN"/>
        </w:rPr>
        <w:t>，</w:t>
      </w:r>
      <w:r>
        <w:rPr>
          <w:rFonts w:hint="eastAsia"/>
        </w:rPr>
        <w:t>考虑能不能预约那么多</w:t>
      </w:r>
    </w:p>
    <w:p>
      <w:pPr>
        <w:pStyle w:val="4"/>
        <w:rPr>
          <w:rFonts w:hint="eastAsia"/>
        </w:rPr>
      </w:pPr>
      <w:r>
        <w:rPr>
          <w:rFonts w:hint="eastAsia"/>
        </w:rPr>
        <w:t>这个时候选择是有意义的</w:t>
      </w:r>
      <w:r>
        <w:rPr>
          <w:rFonts w:hint="eastAsia"/>
          <w:lang w:eastAsia="zh-CN"/>
        </w:rPr>
        <w:t>，</w:t>
      </w:r>
      <w:r>
        <w:rPr>
          <w:rFonts w:hint="eastAsia"/>
        </w:rPr>
        <w:t>因为权重很高</w:t>
      </w:r>
    </w:p>
    <w:p>
      <w:pPr>
        <w:pStyle w:val="4"/>
        <w:rPr>
          <w:rFonts w:hint="eastAsia"/>
        </w:rPr>
      </w:pPr>
      <w:r>
        <w:rPr>
          <w:rFonts w:hint="eastAsia"/>
        </w:rPr>
        <w:t>那你说我明天就取100块</w:t>
      </w:r>
      <w:r>
        <w:rPr>
          <w:rFonts w:hint="eastAsia"/>
          <w:lang w:eastAsia="zh-CN"/>
        </w:rPr>
        <w:t>，</w:t>
      </w:r>
      <w:r>
        <w:rPr>
          <w:rFonts w:hint="eastAsia"/>
        </w:rPr>
        <w:t>请问应该去哪个网点</w:t>
      </w:r>
    </w:p>
    <w:p>
      <w:pPr>
        <w:pStyle w:val="4"/>
        <w:rPr>
          <w:rFonts w:hint="eastAsia"/>
        </w:rPr>
      </w:pPr>
      <w:r>
        <w:rPr>
          <w:rFonts w:hint="eastAsia"/>
        </w:rPr>
        <w:t>答案是哪个都可以</w:t>
      </w:r>
      <w:r>
        <w:rPr>
          <w:rFonts w:hint="eastAsia"/>
          <w:lang w:eastAsia="zh-CN"/>
        </w:rPr>
        <w:t>，</w:t>
      </w:r>
      <w:r>
        <w:rPr>
          <w:rFonts w:hint="eastAsia"/>
        </w:rPr>
        <w:t>你找个ATM机都可以</w:t>
      </w:r>
      <w:r>
        <w:rPr>
          <w:rFonts w:hint="eastAsia"/>
          <w:lang w:eastAsia="zh-CN"/>
        </w:rPr>
        <w:t>，</w:t>
      </w:r>
      <w:r>
        <w:rPr>
          <w:rFonts w:hint="eastAsia"/>
        </w:rPr>
        <w:t>因为权重太小了</w:t>
      </w:r>
      <w:r>
        <w:rPr>
          <w:rFonts w:hint="eastAsia"/>
          <w:lang w:eastAsia="zh-CN"/>
        </w:rPr>
        <w:t>，</w:t>
      </w:r>
      <w:r>
        <w:rPr>
          <w:rFonts w:hint="eastAsia"/>
        </w:rPr>
        <w:t>任何一个网点都有足够的钱</w:t>
      </w:r>
    </w:p>
    <w:p>
      <w:pPr>
        <w:pStyle w:val="4"/>
        <w:rPr>
          <w:rFonts w:hint="eastAsia"/>
        </w:rPr>
      </w:pPr>
      <w:r>
        <w:rPr>
          <w:rFonts w:hint="eastAsia"/>
        </w:rPr>
        <w:t>短视频不也一样吗</w:t>
      </w:r>
      <w:r>
        <w:rPr>
          <w:rFonts w:hint="eastAsia"/>
          <w:lang w:eastAsia="zh-CN"/>
        </w:rPr>
        <w:t>，</w:t>
      </w:r>
      <w:r>
        <w:rPr>
          <w:rFonts w:hint="eastAsia"/>
        </w:rPr>
        <w:t>几点发作品最容易火</w:t>
      </w:r>
      <w:r>
        <w:rPr>
          <w:rFonts w:hint="eastAsia"/>
          <w:lang w:eastAsia="zh-CN"/>
        </w:rPr>
        <w:t>，</w:t>
      </w:r>
      <w:r>
        <w:rPr>
          <w:rFonts w:hint="eastAsia"/>
        </w:rPr>
        <w:t>什么人才会问这种问题</w:t>
      </w:r>
    </w:p>
    <w:p>
      <w:pPr>
        <w:pStyle w:val="4"/>
        <w:rPr>
          <w:rFonts w:hint="eastAsia"/>
        </w:rPr>
      </w:pPr>
      <w:r>
        <w:rPr>
          <w:rFonts w:hint="eastAsia"/>
        </w:rPr>
        <w:t>菜鸟那种菜到不能再菜的</w:t>
      </w:r>
      <w:r>
        <w:rPr>
          <w:rFonts w:hint="eastAsia"/>
          <w:lang w:eastAsia="zh-CN"/>
        </w:rPr>
        <w:t>，</w:t>
      </w:r>
      <w:r>
        <w:rPr>
          <w:rFonts w:hint="eastAsia"/>
        </w:rPr>
        <w:t>1,000个播放都没有见到过的菜鸟才会问</w:t>
      </w:r>
    </w:p>
    <w:p>
      <w:pPr>
        <w:pStyle w:val="4"/>
        <w:rPr>
          <w:rFonts w:hint="eastAsia"/>
        </w:rPr>
      </w:pPr>
      <w:r>
        <w:rPr>
          <w:rFonts w:hint="eastAsia"/>
        </w:rPr>
        <w:t>可既然是菜鸟就意味着</w:t>
      </w:r>
      <w:r>
        <w:rPr>
          <w:rFonts w:hint="eastAsia"/>
          <w:lang w:eastAsia="zh-CN"/>
        </w:rPr>
        <w:t>，</w:t>
      </w:r>
      <w:r>
        <w:rPr>
          <w:rFonts w:hint="eastAsia"/>
        </w:rPr>
        <w:t>任何时候都有几十万的流量给你</w:t>
      </w:r>
    </w:p>
    <w:p>
      <w:pPr>
        <w:pStyle w:val="4"/>
        <w:rPr>
          <w:rFonts w:hint="eastAsia"/>
        </w:rPr>
      </w:pPr>
      <w:r>
        <w:rPr>
          <w:rFonts w:hint="eastAsia"/>
        </w:rPr>
        <w:t>永远不需要考虑用户</w:t>
      </w:r>
      <w:r>
        <w:rPr>
          <w:rFonts w:hint="eastAsia"/>
          <w:lang w:eastAsia="zh-CN"/>
        </w:rPr>
        <w:t>不足，</w:t>
      </w:r>
      <w:r>
        <w:rPr>
          <w:rFonts w:hint="eastAsia"/>
        </w:rPr>
        <w:t>永远不需要考虑池子装不下</w:t>
      </w:r>
    </w:p>
    <w:p>
      <w:pPr>
        <w:pStyle w:val="4"/>
        <w:rPr>
          <w:rFonts w:hint="eastAsia"/>
        </w:rPr>
      </w:pPr>
      <w:r>
        <w:rPr>
          <w:rFonts w:hint="eastAsia"/>
        </w:rPr>
        <w:t>你就取100块钱</w:t>
      </w:r>
      <w:r>
        <w:rPr>
          <w:rFonts w:hint="eastAsia"/>
          <w:lang w:eastAsia="zh-CN"/>
        </w:rPr>
        <w:t>，</w:t>
      </w:r>
      <w:r>
        <w:rPr>
          <w:rFonts w:hint="eastAsia"/>
        </w:rPr>
        <w:t>轮得到你去选网点了</w:t>
      </w:r>
    </w:p>
    <w:p>
      <w:pPr>
        <w:pStyle w:val="4"/>
        <w:rPr>
          <w:rFonts w:hint="eastAsia"/>
        </w:rPr>
      </w:pPr>
      <w:r>
        <w:rPr>
          <w:rFonts w:hint="eastAsia"/>
        </w:rPr>
        <w:t>你说我万一要有个千万播放了</w:t>
      </w:r>
      <w:r>
        <w:rPr>
          <w:rFonts w:hint="eastAsia"/>
          <w:lang w:eastAsia="zh-CN"/>
        </w:rPr>
        <w:t>，</w:t>
      </w:r>
      <w:r>
        <w:rPr>
          <w:rFonts w:hint="eastAsia"/>
        </w:rPr>
        <w:t>用户不够用怎么办</w:t>
      </w:r>
    </w:p>
    <w:p>
      <w:pPr>
        <w:pStyle w:val="4"/>
        <w:rPr>
          <w:rFonts w:hint="eastAsia"/>
        </w:rPr>
      </w:pPr>
      <w:r>
        <w:rPr>
          <w:rFonts w:hint="eastAsia"/>
        </w:rPr>
        <w:t>如果你真的能够做到千万播放</w:t>
      </w:r>
      <w:r>
        <w:rPr>
          <w:rFonts w:hint="eastAsia"/>
          <w:lang w:eastAsia="zh-CN"/>
        </w:rPr>
        <w:t>，</w:t>
      </w:r>
      <w:r>
        <w:rPr>
          <w:rFonts w:hint="eastAsia"/>
        </w:rPr>
        <w:t>那你就不会问这个问题</w:t>
      </w:r>
      <w:r>
        <w:rPr>
          <w:rFonts w:hint="eastAsia"/>
          <w:lang w:eastAsia="zh-CN"/>
        </w:rPr>
        <w:t>，</w:t>
      </w:r>
      <w:r>
        <w:rPr>
          <w:rFonts w:hint="eastAsia"/>
        </w:rPr>
        <w:t>因为到了这个层次你就会明白</w:t>
      </w:r>
    </w:p>
    <w:p>
      <w:pPr>
        <w:pStyle w:val="4"/>
        <w:rPr>
          <w:rFonts w:hint="eastAsia"/>
        </w:rPr>
      </w:pPr>
      <w:r>
        <w:rPr>
          <w:rFonts w:hint="eastAsia"/>
        </w:rPr>
        <w:t>真正重要的根本不是时间而是痛点</w:t>
      </w:r>
      <w:r>
        <w:rPr>
          <w:rFonts w:hint="eastAsia"/>
          <w:lang w:eastAsia="zh-CN"/>
        </w:rPr>
        <w:t>，</w:t>
      </w:r>
      <w:r>
        <w:rPr>
          <w:rFonts w:hint="eastAsia"/>
        </w:rPr>
        <w:t>选题是爆款</w:t>
      </w:r>
    </w:p>
    <w:p>
      <w:pPr>
        <w:pStyle w:val="4"/>
        <w:rPr>
          <w:rFonts w:hint="eastAsia"/>
        </w:rPr>
      </w:pPr>
      <w:r>
        <w:rPr>
          <w:rFonts w:hint="eastAsia"/>
        </w:rPr>
        <w:t>完播率高为啥没播放</w:t>
      </w:r>
      <w:r>
        <w:rPr>
          <w:rFonts w:hint="eastAsia"/>
          <w:lang w:eastAsia="zh-CN"/>
        </w:rPr>
        <w:t>，</w:t>
      </w:r>
      <w:r>
        <w:rPr>
          <w:rFonts w:hint="eastAsia"/>
        </w:rPr>
        <w:t>没有人告诉你完播率是</w:t>
      </w:r>
      <w:r>
        <w:rPr>
          <w:rFonts w:hint="eastAsia"/>
          <w:lang w:val="en-US" w:eastAsia="zh-CN"/>
        </w:rPr>
        <w:t>多维</w:t>
      </w:r>
      <w:r>
        <w:rPr>
          <w:rFonts w:hint="eastAsia"/>
        </w:rPr>
        <w:t>的</w:t>
      </w:r>
    </w:p>
    <w:p>
      <w:pPr>
        <w:pStyle w:val="4"/>
        <w:rPr>
          <w:rFonts w:hint="eastAsia"/>
        </w:rPr>
      </w:pPr>
      <w:r>
        <w:rPr>
          <w:rFonts w:hint="eastAsia"/>
        </w:rPr>
        <w:t>一个是时长</w:t>
      </w:r>
      <w:r>
        <w:rPr>
          <w:rFonts w:hint="eastAsia"/>
          <w:lang w:eastAsia="zh-CN"/>
        </w:rPr>
        <w:t>，</w:t>
      </w:r>
      <w:r>
        <w:rPr>
          <w:rFonts w:hint="eastAsia"/>
        </w:rPr>
        <w:t>一个是进度</w:t>
      </w:r>
      <w:r>
        <w:rPr>
          <w:rFonts w:hint="eastAsia"/>
          <w:lang w:eastAsia="zh-CN"/>
        </w:rPr>
        <w:t>，</w:t>
      </w:r>
      <w:r>
        <w:rPr>
          <w:rFonts w:hint="eastAsia"/>
        </w:rPr>
        <w:t>一个是领域</w:t>
      </w:r>
    </w:p>
    <w:p>
      <w:pPr>
        <w:pStyle w:val="4"/>
        <w:rPr>
          <w:rFonts w:hint="eastAsia"/>
        </w:rPr>
      </w:pPr>
      <w:bookmarkStart w:id="0" w:name="_GoBack"/>
      <w:bookmarkEnd w:id="0"/>
      <w:r>
        <w:rPr>
          <w:rFonts w:hint="eastAsia"/>
        </w:rPr>
        <w:t>先说时长</w:t>
      </w:r>
      <w:r>
        <w:rPr>
          <w:rFonts w:hint="eastAsia"/>
          <w:lang w:eastAsia="zh-CN"/>
        </w:rPr>
        <w:t>，</w:t>
      </w:r>
      <w:r>
        <w:rPr>
          <w:rFonts w:hint="eastAsia"/>
        </w:rPr>
        <w:t>很多时候我把视频做成5秒钟</w:t>
      </w:r>
      <w:r>
        <w:rPr>
          <w:rFonts w:hint="eastAsia"/>
          <w:lang w:eastAsia="zh-CN"/>
        </w:rPr>
        <w:t>，</w:t>
      </w:r>
      <w:r>
        <w:rPr>
          <w:rFonts w:hint="eastAsia"/>
        </w:rPr>
        <w:t>这样的话完播率不就高了吗</w:t>
      </w:r>
    </w:p>
    <w:p>
      <w:pPr>
        <w:pStyle w:val="4"/>
        <w:rPr>
          <w:rFonts w:hint="eastAsia"/>
        </w:rPr>
      </w:pPr>
      <w:r>
        <w:rPr>
          <w:rFonts w:hint="eastAsia"/>
        </w:rPr>
        <w:t>播放5秒钟的视频然后我放上100个字</w:t>
      </w:r>
      <w:r>
        <w:rPr>
          <w:rFonts w:hint="eastAsia"/>
          <w:lang w:eastAsia="zh-CN"/>
        </w:rPr>
        <w:t>，</w:t>
      </w:r>
      <w:r>
        <w:rPr>
          <w:rFonts w:hint="eastAsia"/>
        </w:rPr>
        <w:t>完播率不就100%了吗</w:t>
      </w:r>
    </w:p>
    <w:p>
      <w:pPr>
        <w:pStyle w:val="4"/>
        <w:rPr>
          <w:rFonts w:hint="eastAsia"/>
        </w:rPr>
      </w:pPr>
      <w:r>
        <w:rPr>
          <w:rFonts w:hint="eastAsia"/>
        </w:rPr>
        <w:t>如果你有独立思考的能力</w:t>
      </w:r>
      <w:r>
        <w:rPr>
          <w:rFonts w:hint="eastAsia"/>
          <w:lang w:eastAsia="zh-CN"/>
        </w:rPr>
        <w:t>，</w:t>
      </w:r>
      <w:r>
        <w:rPr>
          <w:rFonts w:hint="eastAsia"/>
        </w:rPr>
        <w:t>你可以去搜一下那些爆款视频</w:t>
      </w:r>
    </w:p>
    <w:p>
      <w:pPr>
        <w:pStyle w:val="4"/>
        <w:rPr>
          <w:rFonts w:hint="eastAsia"/>
        </w:rPr>
      </w:pPr>
      <w:r>
        <w:rPr>
          <w:rFonts w:hint="eastAsia"/>
        </w:rPr>
        <w:t>看有几个是5秒钟之内的</w:t>
      </w:r>
      <w:r>
        <w:rPr>
          <w:rFonts w:hint="eastAsia"/>
          <w:lang w:eastAsia="zh-CN"/>
        </w:rPr>
        <w:t>，</w:t>
      </w:r>
      <w:r>
        <w:rPr>
          <w:rFonts w:hint="eastAsia"/>
        </w:rPr>
        <w:t>这个就是时长维度</w:t>
      </w:r>
    </w:p>
    <w:p>
      <w:pPr>
        <w:pStyle w:val="4"/>
        <w:rPr>
          <w:rFonts w:hint="eastAsia"/>
        </w:rPr>
      </w:pPr>
      <w:r>
        <w:rPr>
          <w:rFonts w:hint="eastAsia"/>
        </w:rPr>
        <w:t>5秒的完播率和50秒的完播率</w:t>
      </w:r>
      <w:r>
        <w:rPr>
          <w:rFonts w:hint="eastAsia"/>
          <w:lang w:eastAsia="zh-CN"/>
        </w:rPr>
        <w:t>，</w:t>
      </w:r>
      <w:r>
        <w:rPr>
          <w:rFonts w:hint="eastAsia"/>
        </w:rPr>
        <w:t>是完完全全不同的</w:t>
      </w:r>
    </w:p>
    <w:p>
      <w:pPr>
        <w:pStyle w:val="4"/>
        <w:rPr>
          <w:rFonts w:hint="eastAsia"/>
        </w:rPr>
      </w:pPr>
      <w:r>
        <w:rPr>
          <w:rFonts w:hint="eastAsia"/>
        </w:rPr>
        <w:t>看完5秒很容易</w:t>
      </w:r>
      <w:r>
        <w:rPr>
          <w:rFonts w:hint="eastAsia"/>
          <w:lang w:eastAsia="zh-CN"/>
        </w:rPr>
        <w:t>，</w:t>
      </w:r>
      <w:r>
        <w:rPr>
          <w:rFonts w:hint="eastAsia"/>
        </w:rPr>
        <w:t>看完50秒就很难</w:t>
      </w:r>
      <w:r>
        <w:rPr>
          <w:rFonts w:hint="eastAsia"/>
          <w:lang w:eastAsia="zh-CN"/>
        </w:rPr>
        <w:t>，</w:t>
      </w:r>
      <w:r>
        <w:rPr>
          <w:rFonts w:hint="eastAsia"/>
        </w:rPr>
        <w:t>而且每长一点</w:t>
      </w:r>
      <w:r>
        <w:rPr>
          <w:rFonts w:hint="eastAsia"/>
          <w:lang w:eastAsia="zh-CN"/>
        </w:rPr>
        <w:t>，</w:t>
      </w:r>
      <w:r>
        <w:rPr>
          <w:rFonts w:hint="eastAsia"/>
        </w:rPr>
        <w:t>难度都会指数级的上升</w:t>
      </w:r>
      <w:r>
        <w:rPr>
          <w:rFonts w:hint="eastAsia"/>
          <w:lang w:eastAsia="zh-CN"/>
        </w:rPr>
        <w:t>，</w:t>
      </w:r>
      <w:r>
        <w:rPr>
          <w:rFonts w:hint="eastAsia"/>
        </w:rPr>
        <w:t>因为耐心会指数级的下降</w:t>
      </w:r>
      <w:r>
        <w:rPr>
          <w:rFonts w:hint="eastAsia"/>
          <w:lang w:eastAsia="zh-CN"/>
        </w:rPr>
        <w:t>，</w:t>
      </w:r>
      <w:r>
        <w:rPr>
          <w:rFonts w:hint="eastAsia"/>
        </w:rPr>
        <w:t>所以视频每长一倍</w:t>
      </w:r>
      <w:r>
        <w:rPr>
          <w:rFonts w:hint="eastAsia"/>
          <w:lang w:eastAsia="zh-CN"/>
        </w:rPr>
        <w:t>，</w:t>
      </w:r>
      <w:r>
        <w:rPr>
          <w:rFonts w:hint="eastAsia"/>
        </w:rPr>
        <w:t>完播率的权重不止高一倍可能是两倍三倍甚至十倍这个才是科学的理解</w:t>
      </w:r>
    </w:p>
    <w:p>
      <w:pPr>
        <w:pStyle w:val="4"/>
        <w:rPr>
          <w:rFonts w:hint="eastAsia"/>
        </w:rPr>
      </w:pPr>
      <w:r>
        <w:rPr>
          <w:rFonts w:hint="eastAsia"/>
        </w:rPr>
        <w:t>你说我考了99分</w:t>
      </w:r>
      <w:r>
        <w:rPr>
          <w:rFonts w:hint="eastAsia"/>
          <w:lang w:eastAsia="zh-CN"/>
        </w:rPr>
        <w:t>，</w:t>
      </w:r>
      <w:r>
        <w:rPr>
          <w:rFonts w:hint="eastAsia"/>
        </w:rPr>
        <w:t>那你得说清楚</w:t>
      </w:r>
      <w:r>
        <w:rPr>
          <w:rFonts w:hint="eastAsia"/>
          <w:lang w:eastAsia="zh-CN"/>
        </w:rPr>
        <w:t>，</w:t>
      </w:r>
      <w:r>
        <w:rPr>
          <w:rFonts w:hint="eastAsia"/>
        </w:rPr>
        <w:t>到底是小学的摸底考试还是全国性的奥数比赛</w:t>
      </w:r>
    </w:p>
    <w:p>
      <w:pPr>
        <w:pStyle w:val="4"/>
        <w:rPr>
          <w:rFonts w:hint="eastAsia"/>
        </w:rPr>
      </w:pPr>
      <w:r>
        <w:rPr>
          <w:rFonts w:hint="eastAsia"/>
        </w:rPr>
        <w:t>进度维度</w:t>
      </w:r>
      <w:r>
        <w:rPr>
          <w:rFonts w:hint="eastAsia"/>
          <w:lang w:eastAsia="zh-CN"/>
        </w:rPr>
        <w:t>，</w:t>
      </w:r>
      <w:r>
        <w:rPr>
          <w:rFonts w:hint="eastAsia"/>
        </w:rPr>
        <w:t>进度不是一个单一的数字</w:t>
      </w:r>
      <w:r>
        <w:rPr>
          <w:rFonts w:hint="eastAsia"/>
          <w:lang w:eastAsia="zh-CN"/>
        </w:rPr>
        <w:t>，</w:t>
      </w:r>
      <w:r>
        <w:rPr>
          <w:rFonts w:hint="eastAsia"/>
        </w:rPr>
        <w:t>而是一个整体加群的结果</w:t>
      </w:r>
    </w:p>
    <w:p>
      <w:pPr>
        <w:pStyle w:val="4"/>
        <w:rPr>
          <w:rFonts w:hint="eastAsia"/>
        </w:rPr>
      </w:pPr>
      <w:r>
        <w:rPr>
          <w:rFonts w:hint="eastAsia"/>
        </w:rPr>
        <w:t>比如说10%的人看到了最后</w:t>
      </w:r>
      <w:r>
        <w:rPr>
          <w:rFonts w:hint="eastAsia"/>
          <w:lang w:eastAsia="zh-CN"/>
        </w:rPr>
        <w:t>，</w:t>
      </w:r>
      <w:r>
        <w:rPr>
          <w:rFonts w:hint="eastAsia"/>
        </w:rPr>
        <w:t>30%的人看到70%</w:t>
      </w:r>
      <w:r>
        <w:rPr>
          <w:rFonts w:hint="eastAsia"/>
          <w:lang w:eastAsia="zh-CN"/>
        </w:rPr>
        <w:t>，</w:t>
      </w:r>
      <w:r>
        <w:rPr>
          <w:rFonts w:hint="eastAsia"/>
        </w:rPr>
        <w:t>40%的人看到30%</w:t>
      </w:r>
      <w:r>
        <w:rPr>
          <w:rFonts w:hint="eastAsia"/>
          <w:lang w:eastAsia="zh-CN"/>
        </w:rPr>
        <w:t>，</w:t>
      </w:r>
      <w:r>
        <w:rPr>
          <w:rFonts w:hint="eastAsia"/>
        </w:rPr>
        <w:t>要全部统计进去再加上一个权重折算</w:t>
      </w:r>
      <w:r>
        <w:rPr>
          <w:rFonts w:hint="eastAsia"/>
          <w:lang w:eastAsia="zh-CN"/>
        </w:rPr>
        <w:t>，</w:t>
      </w:r>
      <w:r>
        <w:rPr>
          <w:rFonts w:hint="eastAsia"/>
        </w:rPr>
        <w:t>才能得到最终的结果</w:t>
      </w:r>
      <w:r>
        <w:rPr>
          <w:rFonts w:hint="eastAsia"/>
          <w:lang w:eastAsia="zh-CN"/>
        </w:rPr>
        <w:t>，</w:t>
      </w:r>
      <w:r>
        <w:rPr>
          <w:rFonts w:hint="eastAsia"/>
        </w:rPr>
        <w:t>这个才是合理的算法</w:t>
      </w:r>
      <w:r>
        <w:rPr>
          <w:rFonts w:hint="eastAsia"/>
          <w:lang w:eastAsia="zh-CN"/>
        </w:rPr>
        <w:t>，</w:t>
      </w:r>
      <w:r>
        <w:rPr>
          <w:rFonts w:hint="eastAsia"/>
        </w:rPr>
        <w:t>绝对不是去统计有多少人真的看到了最后一秒</w:t>
      </w:r>
    </w:p>
    <w:p>
      <w:pPr>
        <w:pStyle w:val="4"/>
        <w:rPr>
          <w:rFonts w:hint="eastAsia"/>
        </w:rPr>
      </w:pPr>
      <w:r>
        <w:rPr>
          <w:rFonts w:hint="eastAsia"/>
        </w:rPr>
        <w:t>你说我们班的第一名考了99分</w:t>
      </w:r>
      <w:r>
        <w:rPr>
          <w:rFonts w:hint="eastAsia"/>
          <w:lang w:eastAsia="zh-CN"/>
        </w:rPr>
        <w:t>，</w:t>
      </w:r>
      <w:r>
        <w:rPr>
          <w:rFonts w:hint="eastAsia"/>
        </w:rPr>
        <w:t>等于什么都没说</w:t>
      </w:r>
      <w:r>
        <w:rPr>
          <w:rFonts w:hint="eastAsia"/>
          <w:lang w:eastAsia="zh-CN"/>
        </w:rPr>
        <w:t>，</w:t>
      </w:r>
      <w:r>
        <w:rPr>
          <w:rFonts w:hint="eastAsia"/>
        </w:rPr>
        <w:t>我得知道考90分的多少人</w:t>
      </w:r>
      <w:r>
        <w:rPr>
          <w:rFonts w:hint="eastAsia"/>
          <w:lang w:eastAsia="zh-CN"/>
        </w:rPr>
        <w:t>，</w:t>
      </w:r>
      <w:r>
        <w:rPr>
          <w:rFonts w:hint="eastAsia"/>
        </w:rPr>
        <w:t>考80分的多少人</w:t>
      </w:r>
      <w:r>
        <w:rPr>
          <w:rFonts w:hint="eastAsia"/>
          <w:lang w:eastAsia="zh-CN"/>
        </w:rPr>
        <w:t>，</w:t>
      </w:r>
      <w:r>
        <w:rPr>
          <w:rFonts w:hint="eastAsia"/>
        </w:rPr>
        <w:t>不及格的多少人</w:t>
      </w:r>
      <w:r>
        <w:rPr>
          <w:rFonts w:hint="eastAsia"/>
          <w:lang w:eastAsia="zh-CN"/>
        </w:rPr>
        <w:t>，</w:t>
      </w:r>
      <w:r>
        <w:rPr>
          <w:rFonts w:hint="eastAsia"/>
        </w:rPr>
        <w:t>我才能评估你们班的整体水平</w:t>
      </w:r>
    </w:p>
    <w:p>
      <w:pPr>
        <w:pStyle w:val="4"/>
        <w:rPr>
          <w:rFonts w:hint="eastAsia"/>
        </w:rPr>
      </w:pPr>
      <w:r>
        <w:rPr>
          <w:rFonts w:hint="eastAsia"/>
        </w:rPr>
        <w:t>第三个领域维度</w:t>
      </w:r>
      <w:r>
        <w:rPr>
          <w:rFonts w:hint="eastAsia"/>
          <w:lang w:eastAsia="zh-CN"/>
        </w:rPr>
        <w:t>，</w:t>
      </w:r>
      <w:r>
        <w:rPr>
          <w:rFonts w:hint="eastAsia"/>
        </w:rPr>
        <w:t>有人讲知识讲科普</w:t>
      </w:r>
      <w:r>
        <w:rPr>
          <w:rFonts w:hint="eastAsia"/>
          <w:lang w:eastAsia="zh-CN"/>
        </w:rPr>
        <w:t>，</w:t>
      </w:r>
      <w:r>
        <w:rPr>
          <w:rFonts w:hint="eastAsia"/>
        </w:rPr>
        <w:t>有人讲生意讲财富</w:t>
      </w:r>
      <w:r>
        <w:rPr>
          <w:rFonts w:hint="eastAsia"/>
          <w:lang w:eastAsia="zh-CN"/>
        </w:rPr>
        <w:t>，</w:t>
      </w:r>
      <w:r>
        <w:rPr>
          <w:rFonts w:hint="eastAsia"/>
        </w:rPr>
        <w:t>有人对口型装可爱有人拍美食玩数码</w:t>
      </w:r>
    </w:p>
    <w:p>
      <w:pPr>
        <w:pStyle w:val="4"/>
        <w:rPr>
          <w:rFonts w:hint="eastAsia"/>
        </w:rPr>
      </w:pPr>
      <w:r>
        <w:rPr>
          <w:rFonts w:hint="eastAsia"/>
        </w:rPr>
        <w:t>不同的领域该怎么比</w:t>
      </w:r>
      <w:r>
        <w:rPr>
          <w:rFonts w:hint="eastAsia"/>
          <w:lang w:eastAsia="zh-CN"/>
        </w:rPr>
        <w:t>，</w:t>
      </w:r>
      <w:r>
        <w:rPr>
          <w:rFonts w:hint="eastAsia"/>
        </w:rPr>
        <w:t>答案是没法比</w:t>
      </w:r>
    </w:p>
    <w:p>
      <w:pPr>
        <w:pStyle w:val="4"/>
        <w:rPr>
          <w:rFonts w:hint="eastAsia"/>
        </w:rPr>
      </w:pPr>
      <w:r>
        <w:rPr>
          <w:rFonts w:hint="eastAsia"/>
        </w:rPr>
        <w:t>要比就得拉到统一维度</w:t>
      </w:r>
      <w:r>
        <w:rPr>
          <w:rFonts w:hint="eastAsia"/>
          <w:lang w:eastAsia="zh-CN"/>
        </w:rPr>
        <w:t>，</w:t>
      </w:r>
      <w:r>
        <w:rPr>
          <w:rFonts w:hint="eastAsia"/>
        </w:rPr>
        <w:t>知识和知识比</w:t>
      </w:r>
      <w:r>
        <w:rPr>
          <w:rFonts w:hint="eastAsia"/>
          <w:lang w:eastAsia="zh-CN"/>
        </w:rPr>
        <w:t>，</w:t>
      </w:r>
      <w:r>
        <w:rPr>
          <w:rFonts w:hint="eastAsia"/>
        </w:rPr>
        <w:t>搞笑和搞笑比</w:t>
      </w:r>
      <w:r>
        <w:rPr>
          <w:rFonts w:hint="eastAsia"/>
          <w:lang w:eastAsia="zh-CN"/>
        </w:rPr>
        <w:t>，</w:t>
      </w:r>
      <w:r>
        <w:rPr>
          <w:rFonts w:hint="eastAsia"/>
        </w:rPr>
        <w:t>舞蹈和舞蹈比</w:t>
      </w:r>
    </w:p>
    <w:p>
      <w:pPr>
        <w:pStyle w:val="4"/>
        <w:rPr>
          <w:rFonts w:hint="eastAsia"/>
        </w:rPr>
      </w:pPr>
      <w:r>
        <w:rPr>
          <w:rFonts w:hint="eastAsia"/>
        </w:rPr>
        <w:t>这就好像文科生和文科生比</w:t>
      </w:r>
      <w:r>
        <w:rPr>
          <w:rFonts w:hint="eastAsia"/>
          <w:lang w:eastAsia="zh-CN"/>
        </w:rPr>
        <w:t>，</w:t>
      </w:r>
      <w:r>
        <w:rPr>
          <w:rFonts w:hint="eastAsia"/>
        </w:rPr>
        <w:t>理科生和理科生比</w:t>
      </w:r>
      <w:r>
        <w:rPr>
          <w:rFonts w:hint="eastAsia"/>
          <w:lang w:eastAsia="zh-CN"/>
        </w:rPr>
        <w:t>，</w:t>
      </w:r>
      <w:r>
        <w:rPr>
          <w:rFonts w:hint="eastAsia"/>
        </w:rPr>
        <w:t>艺术生和艺术生比</w:t>
      </w:r>
    </w:p>
    <w:p>
      <w:pPr>
        <w:pStyle w:val="4"/>
        <w:rPr>
          <w:rFonts w:hint="eastAsia"/>
        </w:rPr>
      </w:pPr>
      <w:r>
        <w:rPr>
          <w:rFonts w:hint="eastAsia"/>
        </w:rPr>
        <w:t>你看再复杂的参数</w:t>
      </w:r>
      <w:r>
        <w:rPr>
          <w:rFonts w:hint="eastAsia"/>
          <w:lang w:eastAsia="zh-CN"/>
        </w:rPr>
        <w:t>，</w:t>
      </w:r>
      <w:r>
        <w:rPr>
          <w:rFonts w:hint="eastAsia"/>
        </w:rPr>
        <w:t>不都是现实世界的映射吗</w:t>
      </w:r>
    </w:p>
    <w:p>
      <w:pPr>
        <w:pStyle w:val="4"/>
        <w:rPr>
          <w:rFonts w:hint="eastAsia"/>
        </w:rPr>
      </w:pPr>
      <w:r>
        <w:rPr>
          <w:rFonts w:hint="eastAsia"/>
        </w:rPr>
        <w:t>一般到底是横屏好还是竖屏好</w:t>
      </w:r>
      <w:r>
        <w:rPr>
          <w:rFonts w:hint="eastAsia"/>
          <w:lang w:eastAsia="zh-CN"/>
        </w:rPr>
        <w:t>，</w:t>
      </w:r>
      <w:r>
        <w:rPr>
          <w:rFonts w:hint="eastAsia"/>
        </w:rPr>
        <w:t>答案是一律选竖屏</w:t>
      </w:r>
    </w:p>
    <w:p>
      <w:pPr>
        <w:pStyle w:val="4"/>
        <w:rPr>
          <w:rFonts w:hint="eastAsia"/>
        </w:rPr>
      </w:pPr>
      <w:r>
        <w:rPr>
          <w:rFonts w:hint="eastAsia"/>
        </w:rPr>
        <w:t>拍人物用竖屏</w:t>
      </w:r>
      <w:r>
        <w:rPr>
          <w:rFonts w:hint="eastAsia"/>
          <w:lang w:eastAsia="zh-CN"/>
        </w:rPr>
        <w:t>，</w:t>
      </w:r>
      <w:r>
        <w:rPr>
          <w:rFonts w:hint="eastAsia"/>
        </w:rPr>
        <w:t>拍景色用竖屏</w:t>
      </w:r>
      <w:r>
        <w:rPr>
          <w:rFonts w:hint="eastAsia"/>
          <w:lang w:eastAsia="zh-CN"/>
        </w:rPr>
        <w:t>，</w:t>
      </w:r>
      <w:r>
        <w:rPr>
          <w:rFonts w:hint="eastAsia"/>
        </w:rPr>
        <w:t>短视频用竖屏</w:t>
      </w:r>
      <w:r>
        <w:rPr>
          <w:rFonts w:hint="eastAsia"/>
          <w:lang w:eastAsia="zh-CN"/>
        </w:rPr>
        <w:t>，</w:t>
      </w:r>
      <w:r>
        <w:rPr>
          <w:rFonts w:hint="eastAsia"/>
        </w:rPr>
        <w:t>做直播还是用竖屏</w:t>
      </w:r>
    </w:p>
    <w:p>
      <w:pPr>
        <w:pStyle w:val="4"/>
        <w:rPr>
          <w:rFonts w:hint="eastAsia"/>
        </w:rPr>
      </w:pPr>
      <w:r>
        <w:rPr>
          <w:rFonts w:hint="eastAsia"/>
        </w:rPr>
        <w:t>能用竖屏坚决不用横屏</w:t>
      </w:r>
      <w:r>
        <w:rPr>
          <w:rFonts w:hint="eastAsia"/>
          <w:lang w:eastAsia="zh-CN"/>
        </w:rPr>
        <w:t>，</w:t>
      </w:r>
      <w:r>
        <w:rPr>
          <w:rFonts w:hint="eastAsia"/>
        </w:rPr>
        <w:t>横竖屏的本质区别</w:t>
      </w:r>
    </w:p>
    <w:p>
      <w:pPr>
        <w:pStyle w:val="4"/>
        <w:rPr>
          <w:rFonts w:hint="eastAsia"/>
        </w:rPr>
      </w:pPr>
      <w:r>
        <w:rPr>
          <w:rFonts w:hint="eastAsia"/>
        </w:rPr>
        <w:t>并不是长宽比的区别</w:t>
      </w:r>
      <w:r>
        <w:rPr>
          <w:rFonts w:hint="eastAsia"/>
          <w:lang w:eastAsia="zh-CN"/>
        </w:rPr>
        <w:t>，</w:t>
      </w:r>
      <w:r>
        <w:rPr>
          <w:rFonts w:hint="eastAsia"/>
        </w:rPr>
        <w:t>而是信息流动方式的区别</w:t>
      </w:r>
    </w:p>
    <w:p>
      <w:pPr>
        <w:pStyle w:val="4"/>
        <w:rPr>
          <w:rFonts w:hint="eastAsia"/>
        </w:rPr>
      </w:pPr>
      <w:r>
        <w:rPr>
          <w:rFonts w:hint="eastAsia"/>
        </w:rPr>
        <w:t>横屏是上一代的沟通方式</w:t>
      </w:r>
      <w:r>
        <w:rPr>
          <w:rFonts w:hint="eastAsia"/>
          <w:lang w:eastAsia="zh-CN"/>
        </w:rPr>
        <w:t>，</w:t>
      </w:r>
      <w:r>
        <w:rPr>
          <w:rFonts w:hint="eastAsia"/>
        </w:rPr>
        <w:t>视觉优先</w:t>
      </w:r>
    </w:p>
    <w:p>
      <w:pPr>
        <w:pStyle w:val="4"/>
        <w:rPr>
          <w:rFonts w:hint="eastAsia"/>
        </w:rPr>
      </w:pPr>
      <w:r>
        <w:rPr>
          <w:rFonts w:hint="eastAsia"/>
        </w:rPr>
        <w:t>因为眼睛是左右长的</w:t>
      </w:r>
      <w:r>
        <w:rPr>
          <w:rFonts w:hint="eastAsia"/>
          <w:lang w:eastAsia="zh-CN"/>
        </w:rPr>
        <w:t>，</w:t>
      </w:r>
      <w:r>
        <w:rPr>
          <w:rFonts w:hint="eastAsia"/>
        </w:rPr>
        <w:t>所以电影是横屏</w:t>
      </w:r>
      <w:r>
        <w:rPr>
          <w:rFonts w:hint="eastAsia"/>
          <w:lang w:eastAsia="zh-CN"/>
        </w:rPr>
        <w:t>，</w:t>
      </w:r>
      <w:r>
        <w:rPr>
          <w:rFonts w:hint="eastAsia"/>
        </w:rPr>
        <w:t>电视是横屏</w:t>
      </w:r>
    </w:p>
    <w:p>
      <w:pPr>
        <w:pStyle w:val="4"/>
        <w:rPr>
          <w:rFonts w:hint="eastAsia"/>
        </w:rPr>
      </w:pPr>
      <w:r>
        <w:rPr>
          <w:rFonts w:hint="eastAsia"/>
        </w:rPr>
        <w:t>横屏意味着信息单向流动</w:t>
      </w:r>
      <w:r>
        <w:rPr>
          <w:rFonts w:hint="eastAsia"/>
          <w:lang w:eastAsia="zh-CN"/>
        </w:rPr>
        <w:t>，</w:t>
      </w:r>
      <w:r>
        <w:rPr>
          <w:rFonts w:hint="eastAsia"/>
        </w:rPr>
        <w:t>演什么你就看什么</w:t>
      </w:r>
      <w:r>
        <w:rPr>
          <w:rFonts w:hint="eastAsia"/>
          <w:lang w:eastAsia="zh-CN"/>
        </w:rPr>
        <w:t>，</w:t>
      </w:r>
      <w:r>
        <w:rPr>
          <w:rFonts w:hint="eastAsia"/>
        </w:rPr>
        <w:t>只需要动眼不需要动手</w:t>
      </w:r>
      <w:r>
        <w:rPr>
          <w:rFonts w:hint="eastAsia"/>
          <w:lang w:eastAsia="zh-CN"/>
        </w:rPr>
        <w:t>，</w:t>
      </w:r>
      <w:r>
        <w:rPr>
          <w:rFonts w:hint="eastAsia"/>
        </w:rPr>
        <w:t>这个才是横屏的本质</w:t>
      </w:r>
    </w:p>
    <w:p>
      <w:pPr>
        <w:pStyle w:val="4"/>
        <w:rPr>
          <w:rFonts w:hint="eastAsia"/>
        </w:rPr>
      </w:pPr>
      <w:r>
        <w:rPr>
          <w:rFonts w:hint="eastAsia"/>
        </w:rPr>
        <w:t>而竖屏意味着信息的双向流动</w:t>
      </w:r>
      <w:r>
        <w:rPr>
          <w:rFonts w:hint="eastAsia"/>
          <w:lang w:eastAsia="zh-CN"/>
        </w:rPr>
        <w:t>，</w:t>
      </w:r>
      <w:r>
        <w:rPr>
          <w:rFonts w:hint="eastAsia"/>
        </w:rPr>
        <w:t>竖屏是最一代的沟通方式</w:t>
      </w:r>
      <w:r>
        <w:rPr>
          <w:rFonts w:hint="eastAsia"/>
          <w:lang w:eastAsia="zh-CN"/>
        </w:rPr>
        <w:t>，</w:t>
      </w:r>
      <w:r>
        <w:rPr>
          <w:rFonts w:hint="eastAsia"/>
        </w:rPr>
        <w:t>它是交互优先</w:t>
      </w:r>
      <w:r>
        <w:rPr>
          <w:rFonts w:hint="eastAsia"/>
          <w:lang w:eastAsia="zh-CN"/>
        </w:rPr>
        <w:t>，</w:t>
      </w:r>
      <w:r>
        <w:rPr>
          <w:rFonts w:hint="eastAsia"/>
        </w:rPr>
        <w:t>之所以竖屏是为了方便握持和大拇指操作</w:t>
      </w:r>
      <w:r>
        <w:rPr>
          <w:rFonts w:hint="eastAsia"/>
          <w:lang w:eastAsia="zh-CN"/>
        </w:rPr>
        <w:t>，</w:t>
      </w:r>
      <w:r>
        <w:rPr>
          <w:rFonts w:hint="eastAsia"/>
        </w:rPr>
        <w:t>因为用户和视频是要高效互动的</w:t>
      </w:r>
      <w:r>
        <w:rPr>
          <w:rFonts w:hint="eastAsia"/>
          <w:lang w:eastAsia="zh-CN"/>
        </w:rPr>
        <w:t>，</w:t>
      </w:r>
      <w:r>
        <w:rPr>
          <w:rFonts w:hint="eastAsia"/>
        </w:rPr>
        <w:t>这个才是竖屏的本质</w:t>
      </w:r>
    </w:p>
    <w:p>
      <w:pPr>
        <w:pStyle w:val="4"/>
        <w:rPr>
          <w:rFonts w:hint="eastAsia"/>
        </w:rPr>
      </w:pPr>
      <w:r>
        <w:rPr>
          <w:rFonts w:hint="eastAsia"/>
        </w:rPr>
        <w:t>明白这个我再问你</w:t>
      </w:r>
      <w:r>
        <w:rPr>
          <w:rFonts w:hint="eastAsia"/>
          <w:lang w:eastAsia="zh-CN"/>
        </w:rPr>
        <w:t>，</w:t>
      </w:r>
      <w:r>
        <w:rPr>
          <w:rFonts w:hint="eastAsia"/>
        </w:rPr>
        <w:t>当眼睛和手出现了冲突</w:t>
      </w:r>
      <w:r>
        <w:rPr>
          <w:rFonts w:hint="eastAsia"/>
          <w:lang w:eastAsia="zh-CN"/>
        </w:rPr>
        <w:t>，</w:t>
      </w:r>
      <w:r>
        <w:rPr>
          <w:rFonts w:hint="eastAsia"/>
        </w:rPr>
        <w:t>又想满足谁</w:t>
      </w:r>
      <w:r>
        <w:rPr>
          <w:rFonts w:hint="eastAsia"/>
          <w:lang w:eastAsia="zh-CN"/>
        </w:rPr>
        <w:t>，</w:t>
      </w:r>
      <w:r>
        <w:rPr>
          <w:rFonts w:hint="eastAsia"/>
        </w:rPr>
        <w:t>满足屁股嘛</w:t>
      </w:r>
    </w:p>
    <w:p>
      <w:pPr>
        <w:pStyle w:val="4"/>
        <w:rPr>
          <w:rFonts w:hint="eastAsia"/>
        </w:rPr>
      </w:pPr>
      <w:r>
        <w:rPr>
          <w:rFonts w:hint="eastAsia"/>
        </w:rPr>
        <w:t>少看怎么说</w:t>
      </w:r>
      <w:r>
        <w:rPr>
          <w:rFonts w:hint="eastAsia"/>
          <w:lang w:eastAsia="zh-CN"/>
        </w:rPr>
        <w:t>，</w:t>
      </w:r>
      <w:r>
        <w:rPr>
          <w:rFonts w:hint="eastAsia"/>
        </w:rPr>
        <w:t>就看怎么做</w:t>
      </w:r>
    </w:p>
    <w:p>
      <w:pPr>
        <w:pStyle w:val="4"/>
        <w:rPr>
          <w:rFonts w:hint="eastAsia"/>
        </w:rPr>
      </w:pPr>
      <w:r>
        <w:rPr>
          <w:rFonts w:hint="eastAsia"/>
        </w:rPr>
        <w:t>用户的</w:t>
      </w:r>
      <w:r>
        <w:rPr>
          <w:rFonts w:hint="eastAsia"/>
          <w:lang w:val="en-US" w:eastAsia="zh-CN"/>
        </w:rPr>
        <w:t>眼睛</w:t>
      </w:r>
      <w:r>
        <w:rPr>
          <w:rFonts w:hint="eastAsia"/>
        </w:rPr>
        <w:t>说明一切</w:t>
      </w:r>
      <w:r>
        <w:rPr>
          <w:rFonts w:hint="eastAsia"/>
          <w:lang w:eastAsia="zh-CN"/>
        </w:rPr>
        <w:t>，</w:t>
      </w:r>
      <w:r>
        <w:rPr>
          <w:rFonts w:hint="eastAsia"/>
        </w:rPr>
        <w:t>明明转90度就可以看横屏</w:t>
      </w:r>
    </w:p>
    <w:p>
      <w:pPr>
        <w:pStyle w:val="4"/>
        <w:rPr>
          <w:rFonts w:hint="eastAsia"/>
        </w:rPr>
      </w:pPr>
      <w:r>
        <w:rPr>
          <w:rFonts w:hint="eastAsia"/>
        </w:rPr>
        <w:t>而且是满屏</w:t>
      </w:r>
      <w:r>
        <w:rPr>
          <w:rFonts w:hint="eastAsia"/>
          <w:lang w:eastAsia="zh-CN"/>
        </w:rPr>
        <w:t>，</w:t>
      </w:r>
      <w:r>
        <w:rPr>
          <w:rFonts w:hint="eastAsia"/>
        </w:rPr>
        <w:t>为什么没有一个人这么做</w:t>
      </w:r>
    </w:p>
    <w:p>
      <w:pPr>
        <w:pStyle w:val="4"/>
        <w:rPr>
          <w:rFonts w:hint="eastAsia"/>
        </w:rPr>
      </w:pPr>
      <w:r>
        <w:rPr>
          <w:rFonts w:hint="eastAsia"/>
          <w:lang w:eastAsia="zh-CN"/>
        </w:rPr>
        <w:t>因为懒</w:t>
      </w:r>
      <w:r>
        <w:rPr>
          <w:rFonts w:hint="eastAsia"/>
        </w:rPr>
        <w:t>才是第一位的</w:t>
      </w:r>
      <w:r>
        <w:rPr>
          <w:rFonts w:hint="eastAsia"/>
          <w:lang w:eastAsia="zh-CN"/>
        </w:rPr>
        <w:t>，</w:t>
      </w:r>
      <w:r>
        <w:rPr>
          <w:rFonts w:hint="eastAsia"/>
        </w:rPr>
        <w:t>人可以适应一切的东西</w:t>
      </w:r>
    </w:p>
    <w:p>
      <w:pPr>
        <w:pStyle w:val="4"/>
        <w:rPr>
          <w:rFonts w:hint="eastAsia"/>
        </w:rPr>
      </w:pPr>
      <w:r>
        <w:rPr>
          <w:rFonts w:hint="eastAsia"/>
        </w:rPr>
        <w:t>有一天你把牙结石洗掉了</w:t>
      </w:r>
      <w:r>
        <w:rPr>
          <w:rFonts w:hint="eastAsia"/>
          <w:lang w:eastAsia="zh-CN"/>
        </w:rPr>
        <w:t>，</w:t>
      </w:r>
      <w:r>
        <w:rPr>
          <w:rFonts w:hint="eastAsia"/>
        </w:rPr>
        <w:t>都会觉得牙里空空的不舒服的</w:t>
      </w:r>
    </w:p>
    <w:p>
      <w:pPr>
        <w:pStyle w:val="4"/>
        <w:rPr>
          <w:rFonts w:hint="eastAsia"/>
        </w:rPr>
      </w:pPr>
      <w:r>
        <w:rPr>
          <w:rFonts w:hint="eastAsia"/>
        </w:rPr>
        <w:t>所以按照这个逻辑</w:t>
      </w:r>
      <w:r>
        <w:rPr>
          <w:rFonts w:hint="eastAsia"/>
          <w:lang w:eastAsia="zh-CN"/>
        </w:rPr>
        <w:t>，</w:t>
      </w:r>
      <w:r>
        <w:rPr>
          <w:rFonts w:hint="eastAsia"/>
        </w:rPr>
        <w:t>你就会明白</w:t>
      </w:r>
    </w:p>
    <w:p>
      <w:pPr>
        <w:pStyle w:val="4"/>
        <w:rPr>
          <w:rFonts w:hint="eastAsia"/>
        </w:rPr>
      </w:pPr>
      <w:r>
        <w:rPr>
          <w:rFonts w:hint="eastAsia"/>
        </w:rPr>
        <w:t>所有的横屏的都会死</w:t>
      </w:r>
      <w:r>
        <w:rPr>
          <w:rFonts w:hint="eastAsia"/>
          <w:lang w:eastAsia="zh-CN"/>
        </w:rPr>
        <w:t>，</w:t>
      </w:r>
      <w:r>
        <w:rPr>
          <w:rFonts w:hint="eastAsia"/>
        </w:rPr>
        <w:t>某站会死</w:t>
      </w:r>
      <w:r>
        <w:rPr>
          <w:rFonts w:hint="eastAsia"/>
          <w:lang w:eastAsia="zh-CN"/>
        </w:rPr>
        <w:t>，</w:t>
      </w:r>
      <w:r>
        <w:rPr>
          <w:rFonts w:hint="eastAsia"/>
        </w:rPr>
        <w:t>某库会死</w:t>
      </w:r>
      <w:r>
        <w:rPr>
          <w:rFonts w:hint="eastAsia"/>
          <w:lang w:eastAsia="zh-CN"/>
        </w:rPr>
        <w:t>，</w:t>
      </w:r>
      <w:r>
        <w:rPr>
          <w:rFonts w:hint="eastAsia"/>
        </w:rPr>
        <w:t>某奇异也会死</w:t>
      </w:r>
    </w:p>
    <w:p>
      <w:pPr>
        <w:pStyle w:val="4"/>
        <w:rPr>
          <w:rFonts w:hint="eastAsia"/>
        </w:rPr>
      </w:pPr>
      <w:r>
        <w:rPr>
          <w:rFonts w:hint="eastAsia"/>
        </w:rPr>
        <w:t>因为他们还停留在上一个时代的交互方式</w:t>
      </w:r>
    </w:p>
    <w:p>
      <w:pPr>
        <w:pStyle w:val="4"/>
        <w:rPr>
          <w:rFonts w:hint="eastAsia"/>
        </w:rPr>
      </w:pPr>
      <w:r>
        <w:rPr>
          <w:rFonts w:hint="eastAsia"/>
        </w:rPr>
        <w:t>竖屏才是未来</w:t>
      </w:r>
      <w:r>
        <w:rPr>
          <w:rFonts w:hint="eastAsia"/>
          <w:lang w:eastAsia="zh-CN"/>
        </w:rPr>
        <w:t>，</w:t>
      </w:r>
      <w:r>
        <w:rPr>
          <w:rFonts w:hint="eastAsia"/>
        </w:rPr>
        <w:t>交互优先才是未来</w:t>
      </w:r>
    </w:p>
    <w:p>
      <w:pPr>
        <w:pStyle w:val="4"/>
        <w:rPr>
          <w:rFonts w:hint="eastAsia"/>
        </w:rPr>
      </w:pPr>
      <w:r>
        <w:rPr>
          <w:rFonts w:hint="eastAsia"/>
        </w:rPr>
        <w:t>其实我们一切的结论都</w:t>
      </w:r>
      <w:r>
        <w:rPr>
          <w:rFonts w:hint="eastAsia"/>
          <w:lang w:eastAsia="zh-CN"/>
        </w:rPr>
        <w:t>源自</w:t>
      </w:r>
      <w:r>
        <w:rPr>
          <w:rFonts w:hint="eastAsia"/>
        </w:rPr>
        <w:t>潜移默化</w:t>
      </w:r>
    </w:p>
    <w:p>
      <w:pPr>
        <w:pStyle w:val="4"/>
        <w:rPr>
          <w:rFonts w:hint="eastAsia"/>
        </w:rPr>
      </w:pPr>
      <w:r>
        <w:rPr>
          <w:rFonts w:hint="eastAsia"/>
        </w:rPr>
        <w:t>比如说为什么要横屏竖屏二选一</w:t>
      </w:r>
    </w:p>
    <w:p>
      <w:pPr>
        <w:pStyle w:val="4"/>
        <w:rPr>
          <w:rFonts w:hint="eastAsia"/>
        </w:rPr>
      </w:pPr>
      <w:r>
        <w:rPr>
          <w:rFonts w:hint="eastAsia"/>
        </w:rPr>
        <w:t>为什么没有人问三角屏</w:t>
      </w:r>
      <w:r>
        <w:rPr>
          <w:rFonts w:hint="eastAsia"/>
          <w:lang w:eastAsia="zh-CN"/>
        </w:rPr>
        <w:t>，</w:t>
      </w:r>
      <w:r>
        <w:rPr>
          <w:rFonts w:hint="eastAsia"/>
        </w:rPr>
        <w:t>为什么没有人问菱形屏</w:t>
      </w:r>
      <w:r>
        <w:rPr>
          <w:rFonts w:hint="eastAsia"/>
          <w:lang w:eastAsia="zh-CN"/>
        </w:rPr>
        <w:t>，</w:t>
      </w:r>
      <w:r>
        <w:rPr>
          <w:rFonts w:hint="eastAsia"/>
        </w:rPr>
        <w:t>为什么没有人问八边形的屏</w:t>
      </w:r>
    </w:p>
    <w:p>
      <w:pPr>
        <w:pStyle w:val="4"/>
        <w:rPr>
          <w:rFonts w:hint="eastAsia"/>
        </w:rPr>
      </w:pPr>
      <w:r>
        <w:rPr>
          <w:rFonts w:hint="eastAsia"/>
        </w:rPr>
        <w:t>因为没有见过</w:t>
      </w:r>
      <w:r>
        <w:rPr>
          <w:rFonts w:hint="eastAsia"/>
          <w:lang w:eastAsia="zh-CN"/>
        </w:rPr>
        <w:t>，</w:t>
      </w:r>
      <w:r>
        <w:rPr>
          <w:rFonts w:hint="eastAsia"/>
        </w:rPr>
        <w:t>如果见过他也会问在6个屏里面应该选哪一个</w:t>
      </w:r>
    </w:p>
    <w:p>
      <w:pPr>
        <w:pStyle w:val="4"/>
        <w:rPr>
          <w:rFonts w:hint="eastAsia"/>
        </w:rPr>
      </w:pPr>
      <w:r>
        <w:rPr>
          <w:rFonts w:hint="eastAsia"/>
        </w:rPr>
        <w:t>为什么越学越不会做</w:t>
      </w:r>
      <w:r>
        <w:rPr>
          <w:rFonts w:hint="eastAsia"/>
          <w:lang w:eastAsia="zh-CN"/>
        </w:rPr>
        <w:t>，</w:t>
      </w:r>
      <w:r>
        <w:rPr>
          <w:rFonts w:hint="eastAsia"/>
        </w:rPr>
        <w:t>因为你没有抓到重点</w:t>
      </w:r>
      <w:r>
        <w:rPr>
          <w:rFonts w:hint="eastAsia"/>
          <w:lang w:eastAsia="zh-CN"/>
        </w:rPr>
        <w:t>，</w:t>
      </w:r>
      <w:r>
        <w:rPr>
          <w:rFonts w:hint="eastAsia"/>
        </w:rPr>
        <w:t>学技巧在第一天就是死路</w:t>
      </w:r>
      <w:r>
        <w:rPr>
          <w:rFonts w:hint="eastAsia"/>
          <w:lang w:eastAsia="zh-CN"/>
        </w:rPr>
        <w:t>，</w:t>
      </w:r>
      <w:r>
        <w:rPr>
          <w:rFonts w:hint="eastAsia"/>
        </w:rPr>
        <w:t>因为学着学着</w:t>
      </w:r>
    </w:p>
    <w:p>
      <w:pPr>
        <w:pStyle w:val="4"/>
        <w:rPr>
          <w:rFonts w:hint="eastAsia"/>
        </w:rPr>
      </w:pPr>
      <w:r>
        <w:rPr>
          <w:rFonts w:hint="eastAsia"/>
        </w:rPr>
        <w:t>你就会发现一个要命的问题</w:t>
      </w:r>
      <w:r>
        <w:rPr>
          <w:rFonts w:hint="eastAsia"/>
          <w:lang w:eastAsia="zh-CN"/>
        </w:rPr>
        <w:t>，</w:t>
      </w:r>
      <w:r>
        <w:rPr>
          <w:rFonts w:hint="eastAsia"/>
        </w:rPr>
        <w:t>学不完</w:t>
      </w:r>
      <w:r>
        <w:rPr>
          <w:rFonts w:hint="eastAsia"/>
          <w:lang w:eastAsia="zh-CN"/>
        </w:rPr>
        <w:t>。</w:t>
      </w:r>
      <w:r>
        <w:rPr>
          <w:rFonts w:hint="eastAsia"/>
        </w:rPr>
        <w:t>永远有新的做法</w:t>
      </w:r>
      <w:r>
        <w:rPr>
          <w:rFonts w:hint="eastAsia"/>
          <w:lang w:eastAsia="zh-CN"/>
        </w:rPr>
        <w:t>，</w:t>
      </w:r>
      <w:r>
        <w:rPr>
          <w:rFonts w:hint="eastAsia"/>
        </w:rPr>
        <w:t>永远有新的技巧</w:t>
      </w:r>
    </w:p>
    <w:p>
      <w:pPr>
        <w:pStyle w:val="4"/>
        <w:rPr>
          <w:rFonts w:hint="eastAsia"/>
        </w:rPr>
      </w:pPr>
      <w:r>
        <w:rPr>
          <w:rFonts w:hint="eastAsia"/>
        </w:rPr>
        <w:t>口</w:t>
      </w:r>
      <w:r>
        <w:rPr>
          <w:rFonts w:hint="eastAsia"/>
          <w:lang w:val="en-US" w:eastAsia="zh-CN"/>
        </w:rPr>
        <w:t>播</w:t>
      </w:r>
      <w:r>
        <w:rPr>
          <w:rFonts w:hint="eastAsia"/>
        </w:rPr>
        <w:t>老师说学口</w:t>
      </w:r>
      <w:r>
        <w:rPr>
          <w:rFonts w:hint="eastAsia"/>
          <w:lang w:val="en-US" w:eastAsia="zh-CN"/>
        </w:rPr>
        <w:t>播，</w:t>
      </w:r>
      <w:r>
        <w:rPr>
          <w:rFonts w:hint="eastAsia"/>
        </w:rPr>
        <w:t>文案老师说学文案</w:t>
      </w:r>
      <w:r>
        <w:rPr>
          <w:rFonts w:hint="eastAsia"/>
          <w:lang w:eastAsia="zh-CN"/>
        </w:rPr>
        <w:t>，</w:t>
      </w:r>
      <w:r>
        <w:rPr>
          <w:rFonts w:hint="eastAsia"/>
        </w:rPr>
        <w:t>摄影老师说学摄影</w:t>
      </w:r>
    </w:p>
    <w:p>
      <w:pPr>
        <w:pStyle w:val="4"/>
        <w:rPr>
          <w:rFonts w:hint="eastAsia"/>
        </w:rPr>
      </w:pPr>
      <w:r>
        <w:rPr>
          <w:rFonts w:hint="eastAsia"/>
        </w:rPr>
        <w:t>可是问题在于</w:t>
      </w:r>
      <w:r>
        <w:rPr>
          <w:rFonts w:hint="eastAsia"/>
          <w:lang w:eastAsia="zh-CN"/>
        </w:rPr>
        <w:t>，</w:t>
      </w:r>
      <w:r>
        <w:rPr>
          <w:rFonts w:hint="eastAsia"/>
        </w:rPr>
        <w:t>你高中语文就不及格</w:t>
      </w:r>
      <w:r>
        <w:rPr>
          <w:rFonts w:hint="eastAsia"/>
          <w:lang w:eastAsia="zh-CN"/>
        </w:rPr>
        <w:t>，</w:t>
      </w:r>
      <w:r>
        <w:rPr>
          <w:rFonts w:hint="eastAsia"/>
        </w:rPr>
        <w:t>你去当什么徐志摩</w:t>
      </w:r>
    </w:p>
    <w:p>
      <w:pPr>
        <w:pStyle w:val="4"/>
        <w:rPr>
          <w:rFonts w:hint="eastAsia"/>
        </w:rPr>
      </w:pPr>
      <w:r>
        <w:rPr>
          <w:rFonts w:hint="eastAsia"/>
        </w:rPr>
        <w:t>你从来就没有摸过电影</w:t>
      </w:r>
      <w:r>
        <w:rPr>
          <w:rFonts w:hint="eastAsia"/>
          <w:lang w:eastAsia="zh-CN"/>
        </w:rPr>
        <w:t>，</w:t>
      </w:r>
      <w:r>
        <w:rPr>
          <w:rFonts w:hint="eastAsia"/>
        </w:rPr>
        <w:t>去当什么张艺谋</w:t>
      </w:r>
    </w:p>
    <w:p>
      <w:pPr>
        <w:pStyle w:val="4"/>
        <w:rPr>
          <w:rFonts w:hint="eastAsia"/>
        </w:rPr>
      </w:pPr>
      <w:r>
        <w:rPr>
          <w:rFonts w:hint="eastAsia"/>
        </w:rPr>
        <w:t>你一看镜头就大脑空白</w:t>
      </w:r>
      <w:r>
        <w:rPr>
          <w:rFonts w:hint="eastAsia"/>
          <w:lang w:eastAsia="zh-CN"/>
        </w:rPr>
        <w:t>，</w:t>
      </w:r>
      <w:r>
        <w:rPr>
          <w:rFonts w:hint="eastAsia"/>
        </w:rPr>
        <w:t>你去学什么梁朝伟</w:t>
      </w:r>
    </w:p>
    <w:p>
      <w:pPr>
        <w:pStyle w:val="4"/>
        <w:rPr>
          <w:rFonts w:hint="eastAsia"/>
        </w:rPr>
      </w:pPr>
      <w:r>
        <w:rPr>
          <w:rFonts w:hint="eastAsia"/>
        </w:rPr>
        <w:t>永远记得你之所以要做现在的工作</w:t>
      </w:r>
      <w:r>
        <w:rPr>
          <w:rFonts w:hint="eastAsia"/>
          <w:lang w:eastAsia="zh-CN"/>
        </w:rPr>
        <w:t>，</w:t>
      </w:r>
      <w:r>
        <w:rPr>
          <w:rFonts w:hint="eastAsia"/>
        </w:rPr>
        <w:t>就是因为别的事情你都不擅长</w:t>
      </w:r>
    </w:p>
    <w:p>
      <w:pPr>
        <w:pStyle w:val="4"/>
        <w:rPr>
          <w:rFonts w:hint="eastAsia"/>
        </w:rPr>
      </w:pPr>
      <w:r>
        <w:rPr>
          <w:rFonts w:hint="eastAsia"/>
        </w:rPr>
        <w:t>你作文要写</w:t>
      </w:r>
      <w:r>
        <w:rPr>
          <w:rFonts w:hint="eastAsia"/>
          <w:lang w:eastAsia="zh-CN"/>
        </w:rPr>
        <w:t>得</w:t>
      </w:r>
      <w:r>
        <w:rPr>
          <w:rFonts w:hint="eastAsia"/>
        </w:rPr>
        <w:t>好</w:t>
      </w:r>
      <w:r>
        <w:rPr>
          <w:rFonts w:hint="eastAsia"/>
          <w:lang w:eastAsia="zh-CN"/>
        </w:rPr>
        <w:t>，</w:t>
      </w:r>
      <w:r>
        <w:rPr>
          <w:rFonts w:hint="eastAsia"/>
        </w:rPr>
        <w:t>当年就当作家了</w:t>
      </w:r>
    </w:p>
    <w:p>
      <w:pPr>
        <w:pStyle w:val="4"/>
        <w:rPr>
          <w:rFonts w:hint="eastAsia"/>
        </w:rPr>
      </w:pPr>
      <w:r>
        <w:rPr>
          <w:rFonts w:hint="eastAsia"/>
        </w:rPr>
        <w:t>你要是表现力好</w:t>
      </w:r>
      <w:r>
        <w:rPr>
          <w:rFonts w:hint="eastAsia"/>
          <w:lang w:eastAsia="zh-CN"/>
        </w:rPr>
        <w:t>，</w:t>
      </w:r>
      <w:r>
        <w:rPr>
          <w:rFonts w:hint="eastAsia"/>
        </w:rPr>
        <w:t>当年就当主持人了</w:t>
      </w:r>
    </w:p>
    <w:p>
      <w:pPr>
        <w:pStyle w:val="4"/>
        <w:rPr>
          <w:rFonts w:hint="eastAsia"/>
        </w:rPr>
      </w:pPr>
      <w:r>
        <w:rPr>
          <w:rFonts w:hint="eastAsia"/>
        </w:rPr>
        <w:t>越不擅长什么</w:t>
      </w:r>
      <w:r>
        <w:rPr>
          <w:rFonts w:hint="eastAsia"/>
          <w:lang w:eastAsia="zh-CN"/>
        </w:rPr>
        <w:t>，</w:t>
      </w:r>
      <w:r>
        <w:rPr>
          <w:rFonts w:hint="eastAsia"/>
        </w:rPr>
        <w:t>越去学什么</w:t>
      </w:r>
      <w:r>
        <w:rPr>
          <w:rFonts w:hint="eastAsia"/>
          <w:lang w:eastAsia="zh-CN"/>
        </w:rPr>
        <w:t>，</w:t>
      </w:r>
      <w:r>
        <w:rPr>
          <w:rFonts w:hint="eastAsia"/>
        </w:rPr>
        <w:t>怎么可能做</w:t>
      </w:r>
      <w:r>
        <w:rPr>
          <w:rFonts w:hint="eastAsia"/>
          <w:lang w:eastAsia="zh-CN"/>
        </w:rPr>
        <w:t>得</w:t>
      </w:r>
      <w:r>
        <w:rPr>
          <w:rFonts w:hint="eastAsia"/>
        </w:rPr>
        <w:t>起来呢</w:t>
      </w:r>
    </w:p>
    <w:p>
      <w:pPr>
        <w:pStyle w:val="4"/>
        <w:rPr>
          <w:rFonts w:hint="eastAsia"/>
        </w:rPr>
      </w:pPr>
      <w:r>
        <w:rPr>
          <w:rFonts w:hint="eastAsia"/>
        </w:rPr>
        <w:t>永远记得好的老师</w:t>
      </w:r>
      <w:r>
        <w:rPr>
          <w:rFonts w:hint="eastAsia"/>
          <w:lang w:eastAsia="zh-CN"/>
        </w:rPr>
        <w:t>，</w:t>
      </w:r>
      <w:r>
        <w:rPr>
          <w:rFonts w:hint="eastAsia"/>
        </w:rPr>
        <w:t>从来不会让你学这个学那个</w:t>
      </w:r>
    </w:p>
    <w:p>
      <w:pPr>
        <w:pStyle w:val="4"/>
        <w:rPr>
          <w:rFonts w:hint="eastAsia"/>
        </w:rPr>
      </w:pPr>
      <w:r>
        <w:rPr>
          <w:rFonts w:hint="eastAsia"/>
        </w:rPr>
        <w:t>好的老师</w:t>
      </w:r>
      <w:r>
        <w:rPr>
          <w:rFonts w:hint="eastAsia"/>
          <w:lang w:eastAsia="zh-CN"/>
        </w:rPr>
        <w:t>，</w:t>
      </w:r>
      <w:r>
        <w:rPr>
          <w:rFonts w:hint="eastAsia"/>
        </w:rPr>
        <w:t>从来不会把你当成全才去培养</w:t>
      </w:r>
    </w:p>
    <w:p>
      <w:pPr>
        <w:pStyle w:val="4"/>
        <w:rPr>
          <w:rFonts w:hint="eastAsia"/>
        </w:rPr>
      </w:pPr>
      <w:r>
        <w:rPr>
          <w:rFonts w:hint="eastAsia"/>
        </w:rPr>
        <w:t>不会写就不写</w:t>
      </w:r>
      <w:r>
        <w:rPr>
          <w:rFonts w:hint="eastAsia"/>
          <w:lang w:eastAsia="zh-CN"/>
        </w:rPr>
        <w:t>，</w:t>
      </w:r>
      <w:r>
        <w:rPr>
          <w:rFonts w:hint="eastAsia"/>
        </w:rPr>
        <w:t>不会拍就不拍</w:t>
      </w:r>
      <w:r>
        <w:rPr>
          <w:rFonts w:hint="eastAsia"/>
          <w:lang w:eastAsia="zh-CN"/>
        </w:rPr>
        <w:t>，</w:t>
      </w:r>
      <w:r>
        <w:rPr>
          <w:rFonts w:hint="eastAsia"/>
        </w:rPr>
        <w:t>不会口播就不口播</w:t>
      </w:r>
    </w:p>
    <w:p>
      <w:pPr>
        <w:pStyle w:val="4"/>
        <w:rPr>
          <w:rFonts w:hint="eastAsia"/>
        </w:rPr>
      </w:pPr>
      <w:r>
        <w:rPr>
          <w:rFonts w:hint="eastAsia"/>
        </w:rPr>
        <w:t>知道你99个不做也无所谓</w:t>
      </w:r>
      <w:r>
        <w:rPr>
          <w:rFonts w:hint="eastAsia"/>
          <w:lang w:eastAsia="zh-CN"/>
        </w:rPr>
        <w:t>，</w:t>
      </w:r>
      <w:r>
        <w:rPr>
          <w:rFonts w:hint="eastAsia"/>
        </w:rPr>
        <w:t>才是真正的成年人</w:t>
      </w:r>
    </w:p>
    <w:p>
      <w:pPr>
        <w:pStyle w:val="4"/>
        <w:rPr>
          <w:rFonts w:hint="eastAsia"/>
        </w:rPr>
      </w:pPr>
      <w:r>
        <w:rPr>
          <w:rFonts w:hint="eastAsia"/>
        </w:rPr>
        <w:t>永远记得商业寻求的</w:t>
      </w:r>
      <w:r>
        <w:rPr>
          <w:rFonts w:hint="eastAsia"/>
          <w:lang w:eastAsia="zh-CN"/>
        </w:rPr>
        <w:t>，</w:t>
      </w:r>
      <w:r>
        <w:rPr>
          <w:rFonts w:hint="eastAsia"/>
        </w:rPr>
        <w:t>是有限资源之下的突围之道</w:t>
      </w:r>
    </w:p>
    <w:p>
      <w:pPr>
        <w:pStyle w:val="4"/>
        <w:rPr>
          <w:rFonts w:hint="eastAsia"/>
        </w:rPr>
      </w:pPr>
      <w:r>
        <w:rPr>
          <w:rFonts w:hint="eastAsia"/>
        </w:rPr>
        <w:t>想把销量提升10倍</w:t>
      </w:r>
      <w:r>
        <w:rPr>
          <w:rFonts w:hint="eastAsia"/>
          <w:lang w:eastAsia="zh-CN"/>
        </w:rPr>
        <w:t>，</w:t>
      </w:r>
      <w:r>
        <w:rPr>
          <w:rFonts w:hint="eastAsia"/>
        </w:rPr>
        <w:t>要么把销售技巧提升10倍</w:t>
      </w:r>
      <w:r>
        <w:rPr>
          <w:rFonts w:hint="eastAsia"/>
          <w:lang w:eastAsia="zh-CN"/>
        </w:rPr>
        <w:t>，</w:t>
      </w:r>
      <w:r>
        <w:rPr>
          <w:rFonts w:hint="eastAsia"/>
        </w:rPr>
        <w:t>要么找人多10倍的地方去卖</w:t>
      </w:r>
    </w:p>
    <w:p>
      <w:pPr>
        <w:pStyle w:val="4"/>
        <w:rPr>
          <w:rFonts w:hint="eastAsia"/>
        </w:rPr>
      </w:pPr>
      <w:r>
        <w:rPr>
          <w:rFonts w:hint="eastAsia"/>
        </w:rPr>
        <w:t>你告诉我哪个更简单</w:t>
      </w:r>
      <w:r>
        <w:rPr>
          <w:rFonts w:hint="eastAsia"/>
          <w:lang w:eastAsia="zh-CN"/>
        </w:rPr>
        <w:t>，</w:t>
      </w:r>
      <w:r>
        <w:rPr>
          <w:rFonts w:hint="eastAsia"/>
        </w:rPr>
        <w:t>一定是第二个吧</w:t>
      </w:r>
    </w:p>
    <w:p>
      <w:pPr>
        <w:pStyle w:val="4"/>
        <w:rPr>
          <w:rFonts w:hint="eastAsia"/>
        </w:rPr>
      </w:pPr>
      <w:r>
        <w:rPr>
          <w:rFonts w:hint="eastAsia"/>
        </w:rPr>
        <w:t>前者叫战术</w:t>
      </w:r>
      <w:r>
        <w:rPr>
          <w:rFonts w:hint="eastAsia"/>
          <w:lang w:eastAsia="zh-CN"/>
        </w:rPr>
        <w:t>，</w:t>
      </w:r>
      <w:r>
        <w:rPr>
          <w:rFonts w:hint="eastAsia"/>
        </w:rPr>
        <w:t>后者叫战略</w:t>
      </w:r>
    </w:p>
    <w:p>
      <w:pPr>
        <w:pStyle w:val="4"/>
        <w:rPr>
          <w:rFonts w:hint="eastAsia"/>
        </w:rPr>
      </w:pPr>
      <w:r>
        <w:rPr>
          <w:rFonts w:hint="eastAsia"/>
        </w:rPr>
        <w:t>为什么你越学越不会做</w:t>
      </w:r>
      <w:r>
        <w:rPr>
          <w:rFonts w:hint="eastAsia"/>
          <w:lang w:eastAsia="zh-CN"/>
        </w:rPr>
        <w:t>，</w:t>
      </w:r>
      <w:r>
        <w:rPr>
          <w:rFonts w:hint="eastAsia"/>
        </w:rPr>
        <w:t>因为从来没有一个人教你战略</w:t>
      </w:r>
    </w:p>
    <w:p>
      <w:pPr>
        <w:pStyle w:val="4"/>
        <w:rPr>
          <w:rFonts w:hint="eastAsia"/>
        </w:rPr>
      </w:pPr>
      <w:r>
        <w:rPr>
          <w:rFonts w:hint="eastAsia"/>
        </w:rPr>
        <w:t>更多干货来我训练营</w:t>
      </w:r>
      <w:r>
        <w:rPr>
          <w:rFonts w:hint="eastAsia"/>
          <w:lang w:eastAsia="zh-CN"/>
        </w:rPr>
        <w:t>，</w:t>
      </w:r>
      <w:r>
        <w:rPr>
          <w:rFonts w:hint="eastAsia"/>
        </w:rPr>
        <w:t>39听三天只讲一遍</w:t>
      </w:r>
      <w:r>
        <w:rPr>
          <w:rFonts w:hint="eastAsia"/>
          <w:lang w:eastAsia="zh-CN"/>
        </w:rPr>
        <w:t>，</w:t>
      </w:r>
      <w:r>
        <w:rPr>
          <w:rFonts w:hint="eastAsia"/>
        </w:rPr>
        <w:t>没有回放</w:t>
      </w:r>
      <w:r>
        <w:rPr>
          <w:rFonts w:hint="eastAsia"/>
          <w:lang w:eastAsia="zh-CN"/>
        </w:rPr>
        <w:t>，</w:t>
      </w:r>
      <w:r>
        <w:rPr>
          <w:rFonts w:hint="eastAsia"/>
        </w:rPr>
        <w:t>首页橱窗自己拍</w:t>
      </w:r>
    </w:p>
    <w:p>
      <w:pPr>
        <w:pStyle w:val="4"/>
        <w:rPr>
          <w:rFonts w:hint="eastAsia"/>
        </w:rPr>
      </w:pPr>
      <w:r>
        <w:rPr>
          <w:rFonts w:hint="eastAsia"/>
        </w:rPr>
        <w:t>目的在于对平台有什么好处</w:t>
      </w:r>
    </w:p>
    <w:p>
      <w:pPr>
        <w:pStyle w:val="4"/>
        <w:rPr>
          <w:rFonts w:hint="eastAsia"/>
        </w:rPr>
      </w:pPr>
      <w:r>
        <w:rPr>
          <w:rFonts w:hint="eastAsia"/>
        </w:rPr>
        <w:t>那你说我明天就取100块</w:t>
      </w:r>
      <w:r>
        <w:rPr>
          <w:rFonts w:hint="eastAsia"/>
          <w:lang w:eastAsia="zh-CN"/>
        </w:rPr>
        <w:t>，</w:t>
      </w:r>
      <w:r>
        <w:rPr>
          <w:rFonts w:hint="eastAsia"/>
        </w:rPr>
        <w:t>永远不需要考虑池子装不下你</w:t>
      </w:r>
      <w:r>
        <w:rPr>
          <w:rFonts w:hint="eastAsia"/>
          <w:lang w:eastAsia="zh-CN"/>
        </w:rPr>
        <w:t>，</w:t>
      </w:r>
      <w:r>
        <w:rPr>
          <w:rFonts w:hint="eastAsia"/>
        </w:rPr>
        <w:t>就取100块钱</w:t>
      </w:r>
    </w:p>
    <w:p>
      <w:pPr>
        <w:pStyle w:val="4"/>
        <w:rPr>
          <w:rFonts w:hint="eastAsia"/>
        </w:rPr>
      </w:pPr>
      <w:r>
        <w:rPr>
          <w:rFonts w:hint="eastAsia"/>
        </w:rPr>
        <w:t>没有人告诉你</w:t>
      </w:r>
      <w:r>
        <w:rPr>
          <w:rFonts w:hint="eastAsia"/>
          <w:lang w:eastAsia="zh-CN"/>
        </w:rPr>
        <w:t>，</w:t>
      </w:r>
      <w:r>
        <w:rPr>
          <w:rFonts w:hint="eastAsia"/>
        </w:rPr>
        <w:t>完播率是多</w:t>
      </w:r>
      <w:r>
        <w:rPr>
          <w:rFonts w:hint="eastAsia"/>
          <w:lang w:val="en-US" w:eastAsia="zh-CN"/>
        </w:rPr>
        <w:t>维</w:t>
      </w:r>
      <w:r>
        <w:rPr>
          <w:rFonts w:hint="eastAsia"/>
        </w:rPr>
        <w:t>的</w:t>
      </w:r>
      <w:r>
        <w:rPr>
          <w:rFonts w:hint="eastAsia"/>
          <w:lang w:eastAsia="zh-CN"/>
        </w:rPr>
        <w:t>，</w:t>
      </w:r>
      <w:r>
        <w:rPr>
          <w:rFonts w:hint="eastAsia"/>
        </w:rPr>
        <w:t>完播率的权重不止高一倍可能是两倍三倍甚至十倍</w:t>
      </w:r>
      <w:r>
        <w:rPr>
          <w:rFonts w:hint="eastAsia"/>
          <w:lang w:eastAsia="zh-CN"/>
        </w:rPr>
        <w:t>，</w:t>
      </w:r>
      <w:r>
        <w:rPr>
          <w:rFonts w:hint="eastAsia"/>
        </w:rPr>
        <w:t>要比就得拉到同一维度</w:t>
      </w:r>
    </w:p>
    <w:p>
      <w:pPr>
        <w:pStyle w:val="4"/>
        <w:rPr>
          <w:rFonts w:hint="eastAsia"/>
        </w:rPr>
      </w:pPr>
      <w:r>
        <w:rPr>
          <w:rFonts w:hint="eastAsia"/>
        </w:rPr>
        <w:t>只需要动眼不需要动手都会觉得牙里空空的</w:t>
      </w:r>
    </w:p>
    <w:p>
      <w:pPr>
        <w:pStyle w:val="4"/>
        <w:rPr>
          <w:rFonts w:hint="eastAsia"/>
        </w:rPr>
      </w:pPr>
      <w:r>
        <w:rPr>
          <w:rFonts w:hint="eastAsia"/>
        </w:rPr>
        <w:t>不舒服</w:t>
      </w:r>
      <w:r>
        <w:rPr>
          <w:rFonts w:hint="eastAsia"/>
          <w:lang w:eastAsia="zh-CN"/>
        </w:rPr>
        <w:t>地</w:t>
      </w:r>
      <w:r>
        <w:rPr>
          <w:rFonts w:hint="eastAsia"/>
        </w:rPr>
        <w:t>去当什么张艺谋你一看镜头就大脑空白</w:t>
      </w:r>
    </w:p>
    <w:p>
      <w:pPr>
        <w:pStyle w:val="4"/>
        <w:jc w:val="center"/>
        <w:rPr>
          <w:rFonts w:hint="eastAsia" w:eastAsiaTheme="minorEastAsia"/>
          <w:sz w:val="44"/>
          <w:szCs w:val="52"/>
          <w:lang w:eastAsia="zh-CN"/>
        </w:rPr>
      </w:pPr>
      <w:r>
        <w:rPr>
          <w:rFonts w:hint="eastAsia"/>
        </w:rPr>
        <w:br w:type="page"/>
      </w:r>
      <w:r>
        <w:rPr>
          <w:rFonts w:hint="eastAsia"/>
          <w:sz w:val="44"/>
          <w:szCs w:val="52"/>
          <w:lang w:eastAsia="zh-CN"/>
        </w:rPr>
        <w:t>第三十篇</w:t>
      </w:r>
    </w:p>
    <w:p>
      <w:pPr>
        <w:pStyle w:val="4"/>
        <w:rPr>
          <w:rFonts w:hint="eastAsia"/>
        </w:rPr>
      </w:pPr>
      <w:r>
        <w:rPr>
          <w:rFonts w:hint="eastAsia"/>
        </w:rPr>
        <w:t>今天我们说一个挣钱的干货极少有人知道</w:t>
      </w:r>
    </w:p>
    <w:p>
      <w:pPr>
        <w:pStyle w:val="4"/>
        <w:rPr>
          <w:rFonts w:hint="eastAsia"/>
        </w:rPr>
      </w:pPr>
      <w:r>
        <w:rPr>
          <w:rFonts w:hint="eastAsia"/>
        </w:rPr>
        <w:t>先问一个问题</w:t>
      </w:r>
      <w:r>
        <w:rPr>
          <w:rFonts w:hint="eastAsia"/>
          <w:lang w:val="en-US" w:eastAsia="zh-CN"/>
        </w:rPr>
        <w:t>.</w:t>
      </w:r>
      <w:r>
        <w:rPr>
          <w:rFonts w:hint="eastAsia"/>
        </w:rPr>
        <w:t>如何合理合法</w:t>
      </w:r>
      <w:r>
        <w:rPr>
          <w:rFonts w:hint="eastAsia"/>
          <w:lang w:eastAsia="zh-CN"/>
        </w:rPr>
        <w:t>地</w:t>
      </w:r>
      <w:r>
        <w:rPr>
          <w:rFonts w:hint="eastAsia"/>
        </w:rPr>
        <w:t>出老千</w:t>
      </w:r>
    </w:p>
    <w:p>
      <w:pPr>
        <w:pStyle w:val="4"/>
        <w:rPr>
          <w:rFonts w:hint="eastAsia"/>
        </w:rPr>
      </w:pPr>
      <w:r>
        <w:rPr>
          <w:rFonts w:hint="eastAsia"/>
        </w:rPr>
        <w:t>答案是反推规则</w:t>
      </w:r>
      <w:r>
        <w:rPr>
          <w:rFonts w:hint="eastAsia"/>
          <w:lang w:eastAsia="zh-CN"/>
        </w:rPr>
        <w:t>。</w:t>
      </w:r>
      <w:r>
        <w:rPr>
          <w:rFonts w:hint="eastAsia"/>
        </w:rPr>
        <w:t>别人不知道的规则</w:t>
      </w:r>
      <w:r>
        <w:rPr>
          <w:rFonts w:hint="eastAsia"/>
          <w:lang w:eastAsia="zh-CN"/>
        </w:rPr>
        <w:t>，</w:t>
      </w:r>
      <w:r>
        <w:rPr>
          <w:rFonts w:hint="eastAsia"/>
        </w:rPr>
        <w:t>你知道那基本上就可以横扫了</w:t>
      </w:r>
    </w:p>
    <w:p>
      <w:pPr>
        <w:pStyle w:val="4"/>
        <w:rPr>
          <w:rFonts w:hint="eastAsia"/>
        </w:rPr>
      </w:pPr>
      <w:r>
        <w:rPr>
          <w:rFonts w:hint="eastAsia"/>
        </w:rPr>
        <w:t>同样是两家餐厅</w:t>
      </w:r>
      <w:r>
        <w:rPr>
          <w:rFonts w:hint="eastAsia"/>
          <w:lang w:eastAsia="zh-CN"/>
        </w:rPr>
        <w:t>，</w:t>
      </w:r>
      <w:r>
        <w:rPr>
          <w:rFonts w:hint="eastAsia"/>
        </w:rPr>
        <w:t>同样是依靠外卖订单</w:t>
      </w:r>
      <w:r>
        <w:rPr>
          <w:rFonts w:hint="eastAsia"/>
          <w:lang w:eastAsia="zh-CN"/>
        </w:rPr>
        <w:t>，</w:t>
      </w:r>
      <w:r>
        <w:rPr>
          <w:rFonts w:hint="eastAsia"/>
        </w:rPr>
        <w:t>怎么比别人多赚十几万</w:t>
      </w:r>
    </w:p>
    <w:p>
      <w:pPr>
        <w:pStyle w:val="4"/>
        <w:rPr>
          <w:rFonts w:hint="eastAsia"/>
          <w:lang w:eastAsia="zh-CN"/>
        </w:rPr>
      </w:pPr>
      <w:r>
        <w:rPr>
          <w:rFonts w:hint="eastAsia"/>
        </w:rPr>
        <w:t>答案是你要排到别人前面去</w:t>
      </w:r>
      <w:r>
        <w:rPr>
          <w:rFonts w:hint="eastAsia"/>
          <w:lang w:eastAsia="zh-CN"/>
        </w:rPr>
        <w:t>，</w:t>
      </w:r>
      <w:r>
        <w:rPr>
          <w:rFonts w:hint="eastAsia"/>
        </w:rPr>
        <w:t>可怎么才能排到别人前面去</w:t>
      </w:r>
      <w:r>
        <w:rPr>
          <w:rFonts w:hint="eastAsia"/>
          <w:lang w:eastAsia="zh-CN"/>
        </w:rPr>
        <w:t>。</w:t>
      </w:r>
    </w:p>
    <w:p>
      <w:pPr>
        <w:pStyle w:val="4"/>
        <w:rPr>
          <w:rFonts w:hint="eastAsia"/>
        </w:rPr>
      </w:pPr>
      <w:r>
        <w:rPr>
          <w:rFonts w:hint="eastAsia"/>
        </w:rPr>
        <w:t>不要告诉我花钱买</w:t>
      </w:r>
      <w:r>
        <w:rPr>
          <w:rFonts w:hint="eastAsia"/>
          <w:lang w:eastAsia="zh-CN"/>
        </w:rPr>
        <w:t>。</w:t>
      </w:r>
      <w:r>
        <w:rPr>
          <w:rFonts w:hint="eastAsia"/>
        </w:rPr>
        <w:t>如果这么简单的话就没有必要讲了</w:t>
      </w:r>
    </w:p>
    <w:p>
      <w:pPr>
        <w:pStyle w:val="4"/>
        <w:rPr>
          <w:rFonts w:hint="eastAsia"/>
        </w:rPr>
      </w:pPr>
      <w:r>
        <w:rPr>
          <w:rFonts w:hint="eastAsia"/>
        </w:rPr>
        <w:t>而且你花钱也是有</w:t>
      </w:r>
      <w:r>
        <w:rPr>
          <w:rFonts w:hint="eastAsia"/>
          <w:lang w:eastAsia="zh-CN"/>
        </w:rPr>
        <w:t>科学技术</w:t>
      </w:r>
      <w:r>
        <w:rPr>
          <w:rFonts w:hint="eastAsia"/>
        </w:rPr>
        <w:t>的</w:t>
      </w:r>
      <w:r>
        <w:rPr>
          <w:rFonts w:hint="eastAsia"/>
          <w:lang w:eastAsia="zh-CN"/>
        </w:rPr>
        <w:t>。</w:t>
      </w:r>
      <w:r>
        <w:rPr>
          <w:rFonts w:hint="eastAsia"/>
        </w:rPr>
        <w:t>你可以花钱对手也可以花钱</w:t>
      </w:r>
      <w:r>
        <w:rPr>
          <w:rFonts w:hint="eastAsia"/>
          <w:lang w:eastAsia="zh-CN"/>
        </w:rPr>
        <w:t>，</w:t>
      </w:r>
      <w:r>
        <w:rPr>
          <w:rFonts w:hint="eastAsia"/>
        </w:rPr>
        <w:t>除非你在花钱的规则上比他也更牛</w:t>
      </w:r>
      <w:r>
        <w:rPr>
          <w:rFonts w:hint="eastAsia"/>
          <w:lang w:eastAsia="zh-CN"/>
        </w:rPr>
        <w:t>。</w:t>
      </w:r>
      <w:r>
        <w:rPr>
          <w:rFonts w:hint="eastAsia"/>
        </w:rPr>
        <w:t>想靠前</w:t>
      </w:r>
      <w:r>
        <w:rPr>
          <w:rFonts w:hint="eastAsia"/>
          <w:lang w:eastAsia="zh-CN"/>
        </w:rPr>
        <w:t>，</w:t>
      </w:r>
      <w:r>
        <w:rPr>
          <w:rFonts w:hint="eastAsia"/>
        </w:rPr>
        <w:t>尤其想免费靠前</w:t>
      </w:r>
      <w:r>
        <w:rPr>
          <w:rFonts w:hint="eastAsia"/>
          <w:lang w:eastAsia="zh-CN"/>
        </w:rPr>
        <w:t>，</w:t>
      </w:r>
      <w:r>
        <w:rPr>
          <w:rFonts w:hint="eastAsia"/>
        </w:rPr>
        <w:t>你就得知道这个平台的规则到底是怎么排序的</w:t>
      </w:r>
      <w:r>
        <w:rPr>
          <w:rFonts w:hint="eastAsia"/>
          <w:lang w:eastAsia="zh-CN"/>
        </w:rPr>
        <w:t>。</w:t>
      </w:r>
      <w:r>
        <w:rPr>
          <w:rFonts w:hint="eastAsia"/>
        </w:rPr>
        <w:t>可规则又是保密的只有平台自己知道</w:t>
      </w:r>
      <w:r>
        <w:rPr>
          <w:rFonts w:hint="eastAsia"/>
          <w:lang w:eastAsia="zh-CN"/>
        </w:rPr>
        <w:t>，</w:t>
      </w:r>
      <w:r>
        <w:rPr>
          <w:rFonts w:hint="eastAsia"/>
        </w:rPr>
        <w:t>一个普通的餐馆没背景没关系</w:t>
      </w:r>
      <w:r>
        <w:rPr>
          <w:rFonts w:hint="eastAsia"/>
          <w:lang w:eastAsia="zh-CN"/>
        </w:rPr>
        <w:t>，</w:t>
      </w:r>
      <w:r>
        <w:rPr>
          <w:rFonts w:hint="eastAsia"/>
        </w:rPr>
        <w:t>你怎么拿</w:t>
      </w:r>
      <w:r>
        <w:rPr>
          <w:rFonts w:hint="eastAsia"/>
          <w:lang w:eastAsia="zh-CN"/>
        </w:rPr>
        <w:t>得</w:t>
      </w:r>
      <w:r>
        <w:rPr>
          <w:rFonts w:hint="eastAsia"/>
        </w:rPr>
        <w:t>到</w:t>
      </w:r>
      <w:r>
        <w:rPr>
          <w:rFonts w:hint="eastAsia"/>
          <w:lang w:eastAsia="zh-CN"/>
        </w:rPr>
        <w:t>。</w:t>
      </w:r>
      <w:r>
        <w:rPr>
          <w:rFonts w:hint="eastAsia"/>
        </w:rPr>
        <w:t>答案是借助逻辑</w:t>
      </w:r>
      <w:r>
        <w:rPr>
          <w:rFonts w:hint="eastAsia"/>
          <w:lang w:eastAsia="zh-CN"/>
        </w:rPr>
        <w:t>，</w:t>
      </w:r>
      <w:r>
        <w:rPr>
          <w:rFonts w:hint="eastAsia"/>
        </w:rPr>
        <w:t>借助尝试反推规则</w:t>
      </w:r>
    </w:p>
    <w:p>
      <w:pPr>
        <w:pStyle w:val="4"/>
        <w:rPr>
          <w:rFonts w:hint="eastAsia"/>
        </w:rPr>
      </w:pPr>
      <w:r>
        <w:rPr>
          <w:rFonts w:hint="eastAsia"/>
        </w:rPr>
        <w:t>比如我们手把手演示一下</w:t>
      </w:r>
      <w:r>
        <w:rPr>
          <w:rFonts w:hint="eastAsia"/>
          <w:lang w:eastAsia="zh-CN"/>
        </w:rPr>
        <w:t>，</w:t>
      </w:r>
      <w:r>
        <w:rPr>
          <w:rFonts w:hint="eastAsia"/>
        </w:rPr>
        <w:t>比如尝试告诉我们一定有两个核心的指标</w:t>
      </w:r>
      <w:r>
        <w:rPr>
          <w:rFonts w:hint="eastAsia"/>
          <w:lang w:eastAsia="zh-CN"/>
        </w:rPr>
        <w:t>，</w:t>
      </w:r>
      <w:r>
        <w:rPr>
          <w:rFonts w:hint="eastAsia"/>
        </w:rPr>
        <w:t>一个是配送的距离和时间</w:t>
      </w:r>
      <w:r>
        <w:rPr>
          <w:rFonts w:hint="eastAsia"/>
          <w:lang w:eastAsia="zh-CN"/>
        </w:rPr>
        <w:t>，</w:t>
      </w:r>
      <w:r>
        <w:rPr>
          <w:rFonts w:hint="eastAsia"/>
        </w:rPr>
        <w:t>这一定是排序的</w:t>
      </w:r>
      <w:r>
        <w:rPr>
          <w:rFonts w:hint="eastAsia"/>
          <w:lang w:eastAsia="zh-CN"/>
        </w:rPr>
        <w:t>。</w:t>
      </w:r>
      <w:r>
        <w:rPr>
          <w:rFonts w:hint="eastAsia"/>
        </w:rPr>
        <w:t>最核心的因素一个是口味评分销量等等</w:t>
      </w:r>
      <w:r>
        <w:rPr>
          <w:rFonts w:hint="eastAsia"/>
          <w:lang w:eastAsia="zh-CN"/>
        </w:rPr>
        <w:t>，</w:t>
      </w:r>
      <w:r>
        <w:rPr>
          <w:rFonts w:hint="eastAsia"/>
        </w:rPr>
        <w:t>因为它</w:t>
      </w:r>
      <w:r>
        <w:rPr>
          <w:rFonts w:hint="eastAsia"/>
          <w:lang w:eastAsia="zh-CN"/>
        </w:rPr>
        <w:t>涉及</w:t>
      </w:r>
      <w:r>
        <w:rPr>
          <w:rFonts w:hint="eastAsia"/>
        </w:rPr>
        <w:t>用户的反馈也会有较大的影响</w:t>
      </w:r>
      <w:r>
        <w:rPr>
          <w:rFonts w:hint="eastAsia"/>
          <w:lang w:eastAsia="zh-CN"/>
        </w:rPr>
        <w:t>，</w:t>
      </w:r>
      <w:r>
        <w:rPr>
          <w:rFonts w:hint="eastAsia"/>
        </w:rPr>
        <w:t>那么知道这两个主要指标之后接下来要怎么做</w:t>
      </w:r>
    </w:p>
    <w:p>
      <w:pPr>
        <w:pStyle w:val="4"/>
        <w:rPr>
          <w:rFonts w:hint="eastAsia"/>
        </w:rPr>
      </w:pPr>
      <w:r>
        <w:rPr>
          <w:rFonts w:hint="eastAsia"/>
        </w:rPr>
        <w:t>搜集结果对比数据</w:t>
      </w:r>
      <w:r>
        <w:rPr>
          <w:rFonts w:hint="eastAsia"/>
          <w:lang w:eastAsia="zh-CN"/>
        </w:rPr>
        <w:t>，</w:t>
      </w:r>
      <w:r>
        <w:rPr>
          <w:rFonts w:hint="eastAsia"/>
        </w:rPr>
        <w:t>总结规律发现异常</w:t>
      </w:r>
    </w:p>
    <w:p>
      <w:pPr>
        <w:pStyle w:val="4"/>
        <w:rPr>
          <w:rFonts w:hint="eastAsia"/>
        </w:rPr>
      </w:pPr>
      <w:r>
        <w:rPr>
          <w:rFonts w:hint="eastAsia"/>
        </w:rPr>
        <w:t>就如果一家店核心指标表现</w:t>
      </w:r>
      <w:r>
        <w:rPr>
          <w:rFonts w:hint="eastAsia"/>
          <w:lang w:eastAsia="zh-CN"/>
        </w:rPr>
        <w:t>得</w:t>
      </w:r>
      <w:r>
        <w:rPr>
          <w:rFonts w:hint="eastAsia"/>
        </w:rPr>
        <w:t>都</w:t>
      </w:r>
      <w:r>
        <w:rPr>
          <w:rFonts w:hint="eastAsia"/>
          <w:lang w:eastAsia="zh-CN"/>
        </w:rPr>
        <w:t>非常</w:t>
      </w:r>
      <w:r>
        <w:rPr>
          <w:rFonts w:hint="eastAsia"/>
        </w:rPr>
        <w:t>好排名也不错我们就视为正常结果</w:t>
      </w:r>
      <w:r>
        <w:rPr>
          <w:rFonts w:hint="eastAsia"/>
          <w:lang w:eastAsia="zh-CN"/>
        </w:rPr>
        <w:t>，</w:t>
      </w:r>
      <w:r>
        <w:rPr>
          <w:rFonts w:hint="eastAsia"/>
        </w:rPr>
        <w:t>而如果一家店排名很不错但是核心指标却非常一般则视为异常结果需要重点关注</w:t>
      </w:r>
    </w:p>
    <w:p>
      <w:pPr>
        <w:pStyle w:val="4"/>
        <w:rPr>
          <w:rFonts w:hint="eastAsia"/>
          <w:lang w:val="en-US" w:eastAsia="zh-CN"/>
        </w:rPr>
      </w:pPr>
      <w:r>
        <w:rPr>
          <w:rFonts w:hint="eastAsia"/>
        </w:rPr>
        <w:t>所以结论很明确只要能总结这些异常结果的共性</w:t>
      </w:r>
      <w:r>
        <w:rPr>
          <w:rFonts w:hint="eastAsia"/>
          <w:lang w:eastAsia="zh-CN"/>
        </w:rPr>
        <w:t>，</w:t>
      </w:r>
      <w:r>
        <w:rPr>
          <w:rFonts w:hint="eastAsia"/>
        </w:rPr>
        <w:t>就能找到那些真正对排名有影响</w:t>
      </w:r>
      <w:r>
        <w:rPr>
          <w:rFonts w:hint="eastAsia"/>
          <w:lang w:eastAsia="zh-CN"/>
        </w:rPr>
        <w:t>，</w:t>
      </w:r>
      <w:r>
        <w:rPr>
          <w:rFonts w:hint="eastAsia"/>
        </w:rPr>
        <w:t>但是又不为人知的权重点</w:t>
      </w:r>
      <w:r>
        <w:rPr>
          <w:rFonts w:hint="eastAsia"/>
          <w:lang w:eastAsia="zh-CN"/>
        </w:rPr>
        <w:t>，</w:t>
      </w:r>
      <w:r>
        <w:rPr>
          <w:rFonts w:hint="eastAsia"/>
        </w:rPr>
        <w:t>这个点就是赚钱的关键</w:t>
      </w:r>
      <w:r>
        <w:rPr>
          <w:rFonts w:hint="eastAsia"/>
          <w:lang w:eastAsia="zh-CN"/>
        </w:rPr>
        <w:t>，</w:t>
      </w:r>
      <w:r>
        <w:rPr>
          <w:rFonts w:hint="eastAsia"/>
        </w:rPr>
        <w:t>很快我们就会发现一个额外的因素</w:t>
      </w:r>
      <w:r>
        <w:rPr>
          <w:rFonts w:hint="eastAsia"/>
          <w:lang w:eastAsia="zh-CN"/>
        </w:rPr>
        <w:t>，</w:t>
      </w:r>
      <w:r>
        <w:rPr>
          <w:rFonts w:hint="eastAsia"/>
        </w:rPr>
        <w:t>新店</w:t>
      </w:r>
      <w:r>
        <w:rPr>
          <w:rFonts w:hint="eastAsia"/>
          <w:lang w:eastAsia="zh-CN"/>
        </w:rPr>
        <w:t>，</w:t>
      </w:r>
      <w:r>
        <w:rPr>
          <w:rFonts w:hint="eastAsia"/>
        </w:rPr>
        <w:t>就对于新开的店</w:t>
      </w:r>
      <w:r>
        <w:rPr>
          <w:rFonts w:hint="eastAsia"/>
          <w:lang w:eastAsia="zh-CN"/>
        </w:rPr>
        <w:t>，</w:t>
      </w:r>
      <w:r>
        <w:rPr>
          <w:rFonts w:hint="eastAsia"/>
        </w:rPr>
        <w:t>外卖平台可能会先扶持一阵</w:t>
      </w:r>
      <w:r>
        <w:rPr>
          <w:rFonts w:hint="eastAsia"/>
          <w:lang w:eastAsia="zh-CN"/>
        </w:rPr>
        <w:t>，</w:t>
      </w:r>
      <w:r>
        <w:rPr>
          <w:rFonts w:hint="eastAsia"/>
        </w:rPr>
        <w:t>但这个可操作性不强不是重点</w:t>
      </w:r>
      <w:r>
        <w:rPr>
          <w:rFonts w:hint="eastAsia"/>
          <w:lang w:eastAsia="zh-CN"/>
        </w:rPr>
        <w:t>。</w:t>
      </w:r>
      <w:r>
        <w:rPr>
          <w:rFonts w:hint="eastAsia"/>
        </w:rPr>
        <w:t>那排除了新店的影响</w:t>
      </w:r>
      <w:r>
        <w:rPr>
          <w:rFonts w:hint="eastAsia"/>
          <w:lang w:eastAsia="zh-CN"/>
        </w:rPr>
        <w:t>，</w:t>
      </w:r>
      <w:r>
        <w:rPr>
          <w:rFonts w:hint="eastAsia"/>
        </w:rPr>
        <w:t>之后我们继续分析剩余排名异常的那些店家的共性果然又发现了一个地方</w:t>
      </w:r>
      <w:r>
        <w:rPr>
          <w:rFonts w:hint="eastAsia"/>
          <w:lang w:eastAsia="zh-CN"/>
        </w:rPr>
        <w:t>。</w:t>
      </w:r>
      <w:r>
        <w:rPr>
          <w:rFonts w:hint="eastAsia"/>
        </w:rPr>
        <w:t>你猜是什么</w:t>
      </w:r>
      <w:r>
        <w:rPr>
          <w:rFonts w:hint="eastAsia"/>
          <w:lang w:eastAsia="zh-CN"/>
        </w:rPr>
        <w:t>，</w:t>
      </w:r>
      <w:r>
        <w:rPr>
          <w:rFonts w:hint="eastAsia"/>
        </w:rPr>
        <w:t>图片</w:t>
      </w:r>
      <w:r>
        <w:rPr>
          <w:rFonts w:hint="eastAsia"/>
          <w:lang w:eastAsia="zh-CN"/>
        </w:rPr>
        <w:t>，</w:t>
      </w:r>
      <w:r>
        <w:rPr>
          <w:rFonts w:hint="eastAsia"/>
        </w:rPr>
        <w:t>就这些商家无一例外</w:t>
      </w:r>
      <w:r>
        <w:rPr>
          <w:rFonts w:hint="eastAsia"/>
          <w:lang w:eastAsia="zh-CN"/>
        </w:rPr>
        <w:t>地</w:t>
      </w:r>
      <w:r>
        <w:rPr>
          <w:rFonts w:hint="eastAsia"/>
        </w:rPr>
        <w:t>都使用了菜品的图片</w:t>
      </w:r>
      <w:r>
        <w:rPr>
          <w:rFonts w:hint="eastAsia"/>
          <w:lang w:eastAsia="zh-CN"/>
        </w:rPr>
        <w:t>，</w:t>
      </w:r>
      <w:r>
        <w:rPr>
          <w:rFonts w:hint="eastAsia"/>
        </w:rPr>
        <w:t>而其他商家使用的都是品牌LOGO</w:t>
      </w:r>
      <w:r>
        <w:rPr>
          <w:rFonts w:hint="eastAsia"/>
          <w:lang w:eastAsia="zh-CN"/>
        </w:rPr>
        <w:t>，</w:t>
      </w:r>
      <w:r>
        <w:rPr>
          <w:rFonts w:hint="eastAsia"/>
        </w:rPr>
        <w:t>结合常识</w:t>
      </w:r>
      <w:r>
        <w:rPr>
          <w:rFonts w:hint="eastAsia"/>
          <w:lang w:eastAsia="zh-CN"/>
        </w:rPr>
        <w:t>地</w:t>
      </w:r>
      <w:r>
        <w:rPr>
          <w:rFonts w:hint="eastAsia"/>
        </w:rPr>
        <w:t>说明什么问题</w:t>
      </w:r>
      <w:r>
        <w:rPr>
          <w:rFonts w:hint="eastAsia"/>
          <w:lang w:eastAsia="zh-CN"/>
        </w:rPr>
        <w:t>，</w:t>
      </w:r>
      <w:r>
        <w:rPr>
          <w:rFonts w:hint="eastAsia"/>
        </w:rPr>
        <w:t>点击率因为大部分的场景之下</w:t>
      </w:r>
      <w:r>
        <w:rPr>
          <w:rFonts w:hint="eastAsia"/>
          <w:lang w:eastAsia="zh-CN"/>
        </w:rPr>
        <w:t>，</w:t>
      </w:r>
      <w:r>
        <w:rPr>
          <w:rFonts w:hint="eastAsia"/>
        </w:rPr>
        <w:t>商品图片的点击率都明显</w:t>
      </w:r>
      <w:r>
        <w:rPr>
          <w:rFonts w:hint="eastAsia"/>
          <w:lang w:eastAsia="zh-CN"/>
        </w:rPr>
        <w:t>地</w:t>
      </w:r>
      <w:r>
        <w:rPr>
          <w:rFonts w:hint="eastAsia"/>
        </w:rPr>
        <w:t>高于品牌LOGO</w:t>
      </w:r>
      <w:r>
        <w:rPr>
          <w:rFonts w:hint="eastAsia"/>
          <w:lang w:eastAsia="zh-CN"/>
        </w:rPr>
        <w:t>，</w:t>
      </w:r>
      <w:r>
        <w:rPr>
          <w:rFonts w:hint="eastAsia"/>
        </w:rPr>
        <w:t>所以基本可以断定点击率或受到点击率影响的其他指标</w:t>
      </w:r>
      <w:r>
        <w:rPr>
          <w:rFonts w:hint="eastAsia"/>
          <w:lang w:eastAsia="zh-CN"/>
        </w:rPr>
        <w:t>，</w:t>
      </w:r>
      <w:r>
        <w:rPr>
          <w:rFonts w:hint="eastAsia"/>
        </w:rPr>
        <w:t>一定是一个极为重要的排序因素</w:t>
      </w:r>
      <w:r>
        <w:rPr>
          <w:rFonts w:hint="eastAsia"/>
          <w:lang w:eastAsia="zh-CN"/>
        </w:rPr>
        <w:t>，</w:t>
      </w:r>
      <w:r>
        <w:rPr>
          <w:rFonts w:hint="eastAsia"/>
        </w:rPr>
        <w:t>这个规则外卖平台是绝对不会告诉你的</w:t>
      </w:r>
      <w:r>
        <w:rPr>
          <w:rFonts w:hint="eastAsia"/>
          <w:lang w:eastAsia="zh-CN"/>
        </w:rPr>
        <w:t>，</w:t>
      </w:r>
      <w:r>
        <w:rPr>
          <w:rFonts w:hint="eastAsia"/>
        </w:rPr>
        <w:t>所以节奏很明确</w:t>
      </w:r>
      <w:r>
        <w:rPr>
          <w:rFonts w:hint="eastAsia"/>
          <w:lang w:eastAsia="zh-CN"/>
        </w:rPr>
        <w:t>，</w:t>
      </w:r>
      <w:r>
        <w:rPr>
          <w:rFonts w:hint="eastAsia"/>
        </w:rPr>
        <w:t>在谈什么刷单</w:t>
      </w:r>
      <w:r>
        <w:rPr>
          <w:rFonts w:hint="eastAsia"/>
          <w:lang w:eastAsia="zh-CN"/>
        </w:rPr>
        <w:t>，</w:t>
      </w:r>
      <w:r>
        <w:rPr>
          <w:rFonts w:hint="eastAsia"/>
        </w:rPr>
        <w:t>什么好评返现</w:t>
      </w:r>
      <w:r>
        <w:rPr>
          <w:rFonts w:hint="eastAsia"/>
          <w:lang w:eastAsia="zh-CN"/>
        </w:rPr>
        <w:t>，</w:t>
      </w:r>
      <w:r>
        <w:rPr>
          <w:rFonts w:hint="eastAsia"/>
        </w:rPr>
        <w:t>什么刷评分等极高成本的操作之前</w:t>
      </w:r>
      <w:r>
        <w:rPr>
          <w:rFonts w:hint="eastAsia"/>
          <w:lang w:eastAsia="zh-CN"/>
        </w:rPr>
        <w:t>，</w:t>
      </w:r>
      <w:r>
        <w:rPr>
          <w:rFonts w:hint="eastAsia"/>
        </w:rPr>
        <w:t>哪怕花几分钟</w:t>
      </w:r>
      <w:r>
        <w:rPr>
          <w:rFonts w:hint="eastAsia"/>
          <w:lang w:eastAsia="zh-CN"/>
        </w:rPr>
        <w:t>，</w:t>
      </w:r>
      <w:r>
        <w:rPr>
          <w:rFonts w:hint="eastAsia"/>
        </w:rPr>
        <w:t>把商家图片从品牌LOGO换成菜品也能有效提升点击率</w:t>
      </w:r>
      <w:r>
        <w:rPr>
          <w:rFonts w:hint="eastAsia"/>
          <w:lang w:eastAsia="zh-CN"/>
        </w:rPr>
        <w:t>，</w:t>
      </w:r>
      <w:r>
        <w:rPr>
          <w:rFonts w:hint="eastAsia"/>
        </w:rPr>
        <w:t>从而大幅度提升订单量</w:t>
      </w:r>
      <w:r>
        <w:rPr>
          <w:rFonts w:hint="eastAsia"/>
          <w:lang w:eastAsia="zh-CN"/>
        </w:rPr>
        <w:t>。</w:t>
      </w:r>
      <w:r>
        <w:rPr>
          <w:rFonts w:hint="eastAsia"/>
        </w:rPr>
        <w:t>什么叫核心技巧</w:t>
      </w:r>
      <w:r>
        <w:rPr>
          <w:rFonts w:hint="eastAsia"/>
          <w:lang w:eastAsia="zh-CN"/>
        </w:rPr>
        <w:t>，</w:t>
      </w:r>
      <w:r>
        <w:rPr>
          <w:rFonts w:hint="eastAsia"/>
        </w:rPr>
        <w:t>这个就是</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PS_1701668694">
    <w15:presenceInfo w15:providerId="WPS Office" w15:userId="29242566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revisionView w:markup="0"/>
  <w:documentProtection w:enforcement="0"/>
  <w:characterSpacingControl w:val="compressPunctuation"/>
  <w:compat>
    <w:useFELayout/>
    <w:splitPgBreakAndParaMark/>
    <w:compatSetting w:name="compatibilityMode" w:uri="http://schemas.microsoft.com/office/word" w:val="12"/>
  </w:compat>
  <w:docVars>
    <w:docVar w:name="commondata" w:val="eyJoZGlkIjoiNTNlYzU2NDZlZWRhZGY1YzdjNGExMDUwNGJjODllMjkifQ=="/>
  </w:docVars>
  <w:rsids>
    <w:rsidRoot w:val="00000000"/>
    <w:rsid w:val="14733F1B"/>
    <w:rsid w:val="1C6C4BC2"/>
    <w:rsid w:val="3FB5526A"/>
    <w:rsid w:val="74EE73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7"/>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autoRedefine/>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autoRedefine/>
    <w:uiPriority w:val="0"/>
    <w:rPr>
      <w:rFonts w:ascii="宋体" w:hAnsi="Courier New"/>
    </w:rPr>
  </w:style>
  <w:style w:type="character" w:customStyle="1" w:styleId="7">
    <w:name w:val="标题 3 Char"/>
    <w:link w:val="3"/>
    <w:autoRedefine/>
    <w:qFormat/>
    <w:uiPriority w:val="0"/>
    <w:rPr>
      <w:rFonts w:asciiTheme="minorHAnsi" w:hAnsiTheme="minorHAnsi" w:eastAsiaTheme="minorEastAsia" w:cstheme="minorBidi"/>
      <w:b/>
      <w:sz w:val="32"/>
    </w:rPr>
  </w:style>
</w:styles>
</file>

<file path=word/_rels/document.xml.rels><?xml version="1.0" encoding="UTF-8" standalone="yes"?>
<Relationships xmlns="http://schemas.openxmlformats.org/package/2006/relationships"><Relationship Id="rId5" Type="http://schemas.microsoft.com/office/2011/relationships/people" Target="people.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2024-08-13T08:39:00Z</dcterms:created>
  <dc:creator>Administrator</dc:creator>
  <cp:lastModifiedBy>WPS_1701668694</cp:lastModifiedBy>
  <dcterms:modified xsi:type="dcterms:W3CDTF">2024-08-19T03:04:20Z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FFB7CC0C6F4248E0AFD20172EC59945D_13</vt:lpwstr>
  </property>
</Properties>
</file>